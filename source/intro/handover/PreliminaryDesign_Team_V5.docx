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34BAD" w14:textId="68F34514" w:rsidR="00B6608B" w:rsidRDefault="00B6608B" w:rsidP="009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EndnoteReference"/>
          <w:rFonts w:ascii="Palatino" w:hAnsi="Palatino" w:cs="Palatino"/>
          <w:sz w:val="56"/>
          <w:szCs w:val="56"/>
        </w:rPr>
      </w:pPr>
      <w:r>
        <w:rPr>
          <w:noProof/>
          <w:lang w:val="en-GB" w:eastAsia="en-GB"/>
        </w:rPr>
        <w:drawing>
          <wp:anchor distT="0" distB="0" distL="114300" distR="114300" simplePos="0" relativeHeight="251651072" behindDoc="1" locked="0" layoutInCell="1" allowOverlap="1" wp14:anchorId="299A45A7" wp14:editId="1E6EE54C">
            <wp:simplePos x="0" y="0"/>
            <wp:positionH relativeFrom="column">
              <wp:posOffset>4797695</wp:posOffset>
            </wp:positionH>
            <wp:positionV relativeFrom="paragraph">
              <wp:posOffset>-83185</wp:posOffset>
            </wp:positionV>
            <wp:extent cx="1730476" cy="1075541"/>
            <wp:effectExtent l="0" t="0" r="0" b="0"/>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30476" cy="10755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B2AC7" w14:textId="77777777" w:rsidR="00B6608B" w:rsidRPr="00E67427" w:rsidRDefault="00B6608B" w:rsidP="00E67427"/>
    <w:p w14:paraId="1D34E2BF" w14:textId="77777777" w:rsidR="00B6608B" w:rsidRPr="00E67427" w:rsidRDefault="00B6608B" w:rsidP="2B675649">
      <w:pPr>
        <w:jc w:val="left"/>
        <w:rPr>
          <w:rFonts w:ascii="Palatino Linotype" w:hAnsi="Palatino Linotype"/>
          <w:sz w:val="50"/>
          <w:szCs w:val="50"/>
        </w:rPr>
      </w:pPr>
      <w:r w:rsidRPr="00E67427">
        <w:rPr>
          <w:rFonts w:ascii="Palatino Linotype" w:hAnsi="Palatino Linotype"/>
          <w:noProof/>
          <w:sz w:val="50"/>
          <w:szCs w:val="50"/>
          <w:lang w:val="en-GB" w:eastAsia="en-GB"/>
        </w:rPr>
        <w:drawing>
          <wp:anchor distT="0" distB="0" distL="114300" distR="114300" simplePos="0" relativeHeight="251657216" behindDoc="0" locked="0" layoutInCell="1" allowOverlap="1" wp14:anchorId="1F5F4EFB" wp14:editId="2665B9C5">
            <wp:simplePos x="0" y="0"/>
            <wp:positionH relativeFrom="column">
              <wp:posOffset>5242952</wp:posOffset>
            </wp:positionH>
            <wp:positionV relativeFrom="paragraph">
              <wp:posOffset>639242</wp:posOffset>
            </wp:positionV>
            <wp:extent cx="886652" cy="1525423"/>
            <wp:effectExtent l="0" t="0" r="2540"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652" cy="15254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7427">
        <w:rPr>
          <w:rFonts w:ascii="Palatino Linotype" w:hAnsi="Palatino Linotype"/>
          <w:sz w:val="50"/>
          <w:szCs w:val="50"/>
        </w:rPr>
        <w:t xml:space="preserve">Energy Management in Low </w:t>
      </w:r>
      <w:r w:rsidRPr="00E67427">
        <w:rPr>
          <w:rFonts w:ascii="Palatino Linotype" w:hAnsi="Palatino Linotype"/>
          <w:sz w:val="50"/>
          <w:szCs w:val="50"/>
        </w:rPr>
        <w:br/>
        <w:t xml:space="preserve">Power Wireless Sensor Networks </w:t>
      </w:r>
    </w:p>
    <w:p w14:paraId="33C1C030" w14:textId="601B29A7" w:rsidR="00B6608B" w:rsidRDefault="00B6608B" w:rsidP="00E67427">
      <w:pPr>
        <w:rPr>
          <w:rFonts w:ascii="Palatino Linotype" w:hAnsi="Palatino Linotype" w:cs="Palatino"/>
        </w:rPr>
      </w:pPr>
      <w:r w:rsidRPr="00E67427">
        <w:rPr>
          <w:rFonts w:ascii="Palatino Linotype" w:hAnsi="Palatino Linotype" w:cs="Palatino"/>
        </w:rPr>
        <w:br/>
      </w:r>
    </w:p>
    <w:p w14:paraId="0D19CEBA" w14:textId="31CC3015" w:rsidR="00E67427" w:rsidRDefault="00E67427" w:rsidP="00E67427">
      <w:pPr>
        <w:rPr>
          <w:rFonts w:ascii="Palatino Linotype" w:hAnsi="Palatino Linotype" w:cs="Palatino"/>
        </w:rPr>
      </w:pPr>
    </w:p>
    <w:p w14:paraId="015D5639" w14:textId="77777777" w:rsidR="00E67427" w:rsidRPr="00E67427" w:rsidRDefault="00E67427" w:rsidP="00E67427">
      <w:pPr>
        <w:rPr>
          <w:rFonts w:ascii="Palatino Linotype" w:hAnsi="Palatino Linotype" w:cs="Palatino"/>
        </w:rPr>
      </w:pPr>
    </w:p>
    <w:p w14:paraId="2AF6D372" w14:textId="463DDB9C" w:rsidR="00B6608B" w:rsidRDefault="2B675649" w:rsidP="2B675649">
      <w:pPr>
        <w:rPr>
          <w:ins w:id="0" w:author="Microsoft Office User" w:date="2017-09-15T15:08:00Z"/>
          <w:rFonts w:ascii="Palatino Linotype" w:hAnsi="Palatino Linotype" w:cs="Palatino"/>
          <w:sz w:val="44"/>
          <w:szCs w:val="44"/>
        </w:rPr>
      </w:pPr>
      <w:r w:rsidRPr="2B675649">
        <w:rPr>
          <w:rFonts w:ascii="Palatino Linotype" w:hAnsi="Palatino Linotype" w:cs="Palatino"/>
          <w:sz w:val="44"/>
          <w:szCs w:val="44"/>
        </w:rPr>
        <w:t>Preliminary Design</w:t>
      </w:r>
    </w:p>
    <w:p w14:paraId="23C55E66" w14:textId="6E3F260F" w:rsidR="006B7219" w:rsidRPr="00E67427" w:rsidRDefault="006B7219" w:rsidP="2B675649">
      <w:pPr>
        <w:rPr>
          <w:rFonts w:ascii="Palatino Linotype" w:hAnsi="Palatino Linotype" w:cs="Palatino"/>
          <w:sz w:val="44"/>
          <w:szCs w:val="44"/>
        </w:rPr>
      </w:pPr>
    </w:p>
    <w:p w14:paraId="5A1A865E" w14:textId="07A3F8C0" w:rsidR="00B6608B" w:rsidRPr="00E67427" w:rsidRDefault="006B7219" w:rsidP="2CFC8152">
      <w:pPr>
        <w:rPr>
          <w:rFonts w:ascii="Palatino Linotype" w:hAnsi="Palatino Linotype" w:cs="Palatino"/>
        </w:rPr>
      </w:pPr>
      <w:ins w:id="1" w:author="Microsoft Office User" w:date="2017-09-15T15:08:00Z">
        <w:r w:rsidRPr="00E67427">
          <w:rPr>
            <w:rFonts w:ascii="Palatino Linotype" w:hAnsi="Palatino Linotype"/>
            <w:noProof/>
            <w:lang w:val="en-GB" w:eastAsia="en-GB"/>
            <w:rPrChange w:id="2" w:author="Unknown">
              <w:rPr>
                <w:noProof/>
                <w:lang w:val="en-GB" w:eastAsia="en-GB"/>
              </w:rPr>
            </w:rPrChange>
          </w:rPr>
          <w:drawing>
            <wp:anchor distT="0" distB="0" distL="114300" distR="114300" simplePos="0" relativeHeight="251665408" behindDoc="0" locked="0" layoutInCell="1" allowOverlap="1" wp14:anchorId="68CBC285" wp14:editId="3FA20D12">
              <wp:simplePos x="0" y="0"/>
              <wp:positionH relativeFrom="column">
                <wp:posOffset>-520065</wp:posOffset>
              </wp:positionH>
              <wp:positionV relativeFrom="paragraph">
                <wp:posOffset>280217</wp:posOffset>
              </wp:positionV>
              <wp:extent cx="6929510" cy="4619674"/>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29510" cy="4619674"/>
                      </a:xfrm>
                      <a:prstGeom prst="rect">
                        <a:avLst/>
                      </a:prstGeom>
                    </pic:spPr>
                  </pic:pic>
                </a:graphicData>
              </a:graphic>
              <wp14:sizeRelH relativeFrom="page">
                <wp14:pctWidth>0</wp14:pctWidth>
              </wp14:sizeRelH>
              <wp14:sizeRelV relativeFrom="page">
                <wp14:pctHeight>0</wp14:pctHeight>
              </wp14:sizeRelV>
            </wp:anchor>
          </w:drawing>
        </w:r>
      </w:ins>
      <w:del w:id="3" w:author="Microsoft Office User" w:date="2017-09-15T15:07:00Z">
        <w:r w:rsidR="00B6608B" w:rsidDel="006B7219">
          <w:rPr>
            <w:noProof/>
            <w:lang w:val="en-GB" w:eastAsia="en-GB"/>
          </w:rPr>
          <w:drawing>
            <wp:inline distT="0" distB="0" distL="0" distR="0" wp14:anchorId="38CBBDCE" wp14:editId="306AA83F">
              <wp:extent cx="5572125" cy="5548158"/>
              <wp:effectExtent l="0" t="0" r="0" b="0"/>
              <wp:docPr id="3090365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572125" cy="5548158"/>
                      </a:xfrm>
                      <a:prstGeom prst="rect">
                        <a:avLst/>
                      </a:prstGeom>
                    </pic:spPr>
                  </pic:pic>
                </a:graphicData>
              </a:graphic>
            </wp:inline>
          </w:drawing>
        </w:r>
      </w:del>
    </w:p>
    <w:p w14:paraId="46A1A8B4" w14:textId="77777777" w:rsidR="00B6608B" w:rsidRPr="00E67427" w:rsidRDefault="00B6608B" w:rsidP="00990FD3">
      <w:pPr>
        <w:rPr>
          <w:rFonts w:ascii="Palatino" w:eastAsia="Palatino" w:hAnsi="Palatino" w:cs="Palatino"/>
        </w:rPr>
        <w:sectPr w:rsidR="00B6608B" w:rsidRPr="00E67427" w:rsidSect="00491DC6">
          <w:headerReference w:type="even" r:id="rId12"/>
          <w:footerReference w:type="even" r:id="rId13"/>
          <w:footerReference w:type="default" r:id="rId14"/>
          <w:headerReference w:type="first" r:id="rId15"/>
          <w:footerReference w:type="first" r:id="rId16"/>
          <w:pgSz w:w="12240" w:h="15840"/>
          <w:pgMar w:top="1440" w:right="1440" w:bottom="1440" w:left="1440" w:header="703" w:footer="703" w:gutter="0"/>
          <w:cols w:space="720"/>
          <w:noEndnote/>
          <w:titlePg/>
          <w:docGrid w:linePitch="326"/>
        </w:sectPr>
      </w:pPr>
      <w:bookmarkStart w:id="4" w:name="_GoBack"/>
      <w:bookmarkEnd w:id="4"/>
    </w:p>
    <w:p w14:paraId="42D1D217" w14:textId="06C5532E" w:rsidR="00B6608B" w:rsidRPr="0051160F" w:rsidRDefault="2B675649" w:rsidP="2B675649">
      <w:pPr>
        <w:pStyle w:val="Coverpage"/>
        <w:rPr>
          <w:sz w:val="36"/>
          <w:szCs w:val="36"/>
        </w:rPr>
      </w:pPr>
      <w:r w:rsidRPr="2B675649">
        <w:rPr>
          <w:sz w:val="36"/>
          <w:szCs w:val="36"/>
        </w:rPr>
        <w:lastRenderedPageBreak/>
        <w:t xml:space="preserve">Energy Management in Low </w:t>
      </w:r>
      <w:r w:rsidR="268FBE58">
        <w:br/>
      </w:r>
      <w:r w:rsidRPr="2B675649">
        <w:rPr>
          <w:sz w:val="36"/>
          <w:szCs w:val="36"/>
        </w:rPr>
        <w:t xml:space="preserve">Power Wireless Sensor Networks </w:t>
      </w:r>
      <w:r w:rsidR="268FBE58">
        <w:br/>
      </w:r>
      <w:r w:rsidRPr="2B675649">
        <w:rPr>
          <w:sz w:val="36"/>
          <w:szCs w:val="36"/>
        </w:rPr>
        <w:t>Team 14</w:t>
      </w:r>
    </w:p>
    <w:p w14:paraId="067587E3" w14:textId="77777777" w:rsidR="00B6608B" w:rsidRPr="0051160F" w:rsidRDefault="00B6608B" w:rsidP="0051160F">
      <w:pPr>
        <w:pStyle w:val="Coverpage"/>
      </w:pPr>
    </w:p>
    <w:p w14:paraId="65EAC689" w14:textId="3F28EA6E" w:rsidR="00B6608B" w:rsidRPr="0051160F" w:rsidRDefault="2B675649" w:rsidP="0051160F">
      <w:pPr>
        <w:pStyle w:val="Coverpage"/>
      </w:pPr>
      <w:r>
        <w:t>Authors</w:t>
      </w:r>
    </w:p>
    <w:p w14:paraId="7ACF6303" w14:textId="6137A89C" w:rsidR="00B6608B" w:rsidRPr="0051160F" w:rsidRDefault="2B675649" w:rsidP="0051160F">
      <w:pPr>
        <w:pStyle w:val="Coverpage"/>
        <w:rPr>
          <w:b w:val="0"/>
        </w:rPr>
      </w:pPr>
      <w:r>
        <w:rPr>
          <w:b w:val="0"/>
        </w:rPr>
        <w:t>Peter Bouvy(21299044)</w:t>
      </w:r>
    </w:p>
    <w:p w14:paraId="011663DA" w14:textId="5EAC8C33" w:rsidR="00B6608B" w:rsidRPr="0051160F" w:rsidRDefault="2B675649" w:rsidP="0051160F">
      <w:pPr>
        <w:pStyle w:val="Coverpage"/>
        <w:rPr>
          <w:b w:val="0"/>
        </w:rPr>
      </w:pPr>
      <w:r>
        <w:rPr>
          <w:b w:val="0"/>
        </w:rPr>
        <w:t>Yung Ren Chin(21247413)</w:t>
      </w:r>
    </w:p>
    <w:p w14:paraId="53015C1D" w14:textId="41440E32" w:rsidR="00B6608B" w:rsidRPr="0051160F" w:rsidRDefault="2B675649" w:rsidP="0051160F">
      <w:pPr>
        <w:pStyle w:val="Coverpage"/>
        <w:rPr>
          <w:b w:val="0"/>
        </w:rPr>
      </w:pPr>
      <w:r>
        <w:rPr>
          <w:b w:val="0"/>
        </w:rPr>
        <w:t>Aaron Hurst(21325887)</w:t>
      </w:r>
    </w:p>
    <w:p w14:paraId="7637AE08" w14:textId="334A55E4" w:rsidR="00B6608B" w:rsidRPr="0051160F" w:rsidRDefault="2B675649" w:rsidP="0051160F">
      <w:pPr>
        <w:pStyle w:val="Coverpage"/>
        <w:rPr>
          <w:b w:val="0"/>
        </w:rPr>
      </w:pPr>
      <w:r>
        <w:rPr>
          <w:b w:val="0"/>
        </w:rPr>
        <w:t>Khanh Tan (Jamie) Phan(21326604)</w:t>
      </w:r>
    </w:p>
    <w:p w14:paraId="511C6AFB" w14:textId="6137A89C" w:rsidR="00B6608B" w:rsidRPr="0051160F" w:rsidRDefault="2B675649" w:rsidP="0051160F">
      <w:pPr>
        <w:pStyle w:val="Coverpage"/>
        <w:rPr>
          <w:b w:val="0"/>
        </w:rPr>
      </w:pPr>
      <w:r>
        <w:rPr>
          <w:b w:val="0"/>
        </w:rPr>
        <w:t xml:space="preserve">Matthew Ramanah(21317297) </w:t>
      </w:r>
      <w:r w:rsidR="397A6B83">
        <w:br/>
      </w:r>
      <w:r>
        <w:rPr>
          <w:b w:val="0"/>
        </w:rPr>
        <w:t>Jake Sacino(21132001)</w:t>
      </w:r>
    </w:p>
    <w:p w14:paraId="4A41059C" w14:textId="5E244904" w:rsidR="00B6608B" w:rsidRPr="0051160F" w:rsidRDefault="2B675649" w:rsidP="0051160F">
      <w:pPr>
        <w:pStyle w:val="Coverpage"/>
        <w:rPr>
          <w:b w:val="0"/>
        </w:rPr>
      </w:pPr>
      <w:r>
        <w:rPr>
          <w:b w:val="0"/>
        </w:rPr>
        <w:t xml:space="preserve">Andy Ta(21317377) </w:t>
      </w:r>
    </w:p>
    <w:p w14:paraId="3B811720" w14:textId="77777777" w:rsidR="00B6608B" w:rsidRPr="0051160F" w:rsidRDefault="00B6608B" w:rsidP="0051160F">
      <w:pPr>
        <w:pStyle w:val="Coverpage"/>
        <w:rPr>
          <w:b w:val="0"/>
        </w:rPr>
      </w:pPr>
    </w:p>
    <w:p w14:paraId="3E056AC8" w14:textId="6E7E0E53" w:rsidR="00B6608B" w:rsidRDefault="00B6608B" w:rsidP="0051160F">
      <w:pPr>
        <w:pStyle w:val="Coverpage"/>
        <w:rPr>
          <w:b w:val="0"/>
        </w:rPr>
      </w:pPr>
    </w:p>
    <w:p w14:paraId="74F8848E" w14:textId="6821B858" w:rsidR="0051160F" w:rsidRDefault="0051160F" w:rsidP="0051160F">
      <w:pPr>
        <w:pStyle w:val="Coverpage"/>
        <w:rPr>
          <w:b w:val="0"/>
        </w:rPr>
      </w:pPr>
    </w:p>
    <w:p w14:paraId="70AA0519" w14:textId="77777777" w:rsidR="0051160F" w:rsidRPr="0051160F" w:rsidRDefault="0051160F" w:rsidP="0051160F">
      <w:pPr>
        <w:pStyle w:val="Coverpage"/>
        <w:rPr>
          <w:b w:val="0"/>
        </w:rPr>
      </w:pPr>
    </w:p>
    <w:p w14:paraId="711572A1" w14:textId="5574D572" w:rsidR="00480EDA" w:rsidRPr="00480EDA" w:rsidRDefault="2B675649" w:rsidP="2B675649">
      <w:pPr>
        <w:pStyle w:val="Coverpage"/>
        <w:rPr>
          <w:sz w:val="36"/>
          <w:szCs w:val="36"/>
        </w:rPr>
      </w:pPr>
      <w:r w:rsidRPr="2B675649">
        <w:rPr>
          <w:sz w:val="36"/>
          <w:szCs w:val="36"/>
        </w:rPr>
        <w:t>Preliminary Design</w:t>
      </w:r>
    </w:p>
    <w:p w14:paraId="311B96BD" w14:textId="77777777" w:rsidR="0051160F" w:rsidRDefault="0051160F" w:rsidP="0051160F">
      <w:pPr>
        <w:pStyle w:val="Coverpage"/>
      </w:pPr>
    </w:p>
    <w:p w14:paraId="63969013" w14:textId="77777777" w:rsidR="0051160F" w:rsidRDefault="0051160F" w:rsidP="0051160F">
      <w:pPr>
        <w:pStyle w:val="Coverpage"/>
      </w:pPr>
    </w:p>
    <w:p w14:paraId="194D43F6" w14:textId="77777777" w:rsidR="0051160F" w:rsidRDefault="0051160F" w:rsidP="0051160F">
      <w:pPr>
        <w:pStyle w:val="Coverpage"/>
      </w:pPr>
    </w:p>
    <w:p w14:paraId="01BED7A8" w14:textId="77777777" w:rsidR="0051160F" w:rsidRDefault="0051160F" w:rsidP="0051160F">
      <w:pPr>
        <w:pStyle w:val="Coverpage"/>
      </w:pPr>
    </w:p>
    <w:p w14:paraId="29A3D210" w14:textId="74DA1AE1" w:rsidR="00E67427" w:rsidRPr="0051160F" w:rsidRDefault="2B675649" w:rsidP="0051160F">
      <w:pPr>
        <w:pStyle w:val="Coverpage"/>
      </w:pPr>
      <w:r>
        <w:t>Project Partner:</w:t>
      </w:r>
    </w:p>
    <w:p w14:paraId="243C53EF" w14:textId="46E01189" w:rsidR="00B6608B" w:rsidRPr="0051160F" w:rsidRDefault="2B675649" w:rsidP="0051160F">
      <w:pPr>
        <w:pStyle w:val="Coverpage"/>
        <w:rPr>
          <w:b w:val="0"/>
        </w:rPr>
      </w:pPr>
      <w:r>
        <w:rPr>
          <w:b w:val="0"/>
        </w:rPr>
        <w:t>Mr Mark Callaghan, ATAMO</w:t>
      </w:r>
    </w:p>
    <w:p w14:paraId="7FAA82C4" w14:textId="77777777" w:rsidR="00B6608B" w:rsidRPr="0051160F" w:rsidRDefault="00B6608B" w:rsidP="0051160F">
      <w:pPr>
        <w:pStyle w:val="Coverpage"/>
      </w:pPr>
    </w:p>
    <w:p w14:paraId="560D9835" w14:textId="0758AB98" w:rsidR="00E67427" w:rsidRPr="0051160F" w:rsidRDefault="2B675649" w:rsidP="0051160F">
      <w:pPr>
        <w:pStyle w:val="Coverpage"/>
      </w:pPr>
      <w:r>
        <w:t>Supervisor:</w:t>
      </w:r>
    </w:p>
    <w:p w14:paraId="4B679BE1" w14:textId="690F85CD" w:rsidR="00B6608B" w:rsidRPr="0051160F" w:rsidRDefault="2B675649" w:rsidP="0051160F">
      <w:pPr>
        <w:pStyle w:val="Coverpage"/>
        <w:rPr>
          <w:b w:val="0"/>
        </w:rPr>
      </w:pPr>
      <w:r>
        <w:rPr>
          <w:b w:val="0"/>
        </w:rPr>
        <w:t>Mr Marcus Pham</w:t>
      </w:r>
    </w:p>
    <w:p w14:paraId="3A196DEC" w14:textId="77777777" w:rsidR="00B6608B" w:rsidRPr="0051160F" w:rsidRDefault="00B6608B" w:rsidP="0051160F">
      <w:pPr>
        <w:pStyle w:val="Coverpage"/>
      </w:pPr>
    </w:p>
    <w:p w14:paraId="7C9AD152" w14:textId="4E52372B" w:rsidR="00B6608B" w:rsidRPr="0051160F" w:rsidRDefault="2B675649" w:rsidP="0051160F">
      <w:pPr>
        <w:pStyle w:val="Coverpage"/>
      </w:pPr>
      <w:r>
        <w:t>Unit Coordinator:</w:t>
      </w:r>
    </w:p>
    <w:p w14:paraId="5A5D27C8" w14:textId="3375775C" w:rsidR="00B6608B" w:rsidRPr="00CC4D72" w:rsidRDefault="2B675649" w:rsidP="2B675649">
      <w:pPr>
        <w:pStyle w:val="Coverpage"/>
        <w:rPr>
          <w:b w:val="0"/>
          <w:color w:val="000000" w:themeColor="text1"/>
        </w:rPr>
      </w:pPr>
      <w:r w:rsidRPr="2B675649">
        <w:rPr>
          <w:b w:val="0"/>
          <w:color w:val="000000" w:themeColor="text1"/>
        </w:rPr>
        <w:t>Dr Sally Male</w:t>
      </w:r>
    </w:p>
    <w:p w14:paraId="42CBFA33" w14:textId="77777777" w:rsidR="00B6608B" w:rsidRPr="0051160F" w:rsidRDefault="00B6608B" w:rsidP="0051160F">
      <w:pPr>
        <w:pStyle w:val="Coverpage"/>
      </w:pPr>
    </w:p>
    <w:p w14:paraId="264A4880" w14:textId="534C796C" w:rsidR="00B6608B" w:rsidRPr="0051160F" w:rsidRDefault="2B675649" w:rsidP="0051160F">
      <w:pPr>
        <w:pStyle w:val="Coverpage"/>
      </w:pPr>
      <w:r>
        <w:t xml:space="preserve">Group Meeting Day and Time: </w:t>
      </w:r>
    </w:p>
    <w:p w14:paraId="0ACC2567" w14:textId="3B237D4D" w:rsidR="00B6608B" w:rsidRPr="0051160F" w:rsidRDefault="2B675649" w:rsidP="0051160F">
      <w:pPr>
        <w:pStyle w:val="Coverpage"/>
        <w:rPr>
          <w:b w:val="0"/>
        </w:rPr>
      </w:pPr>
      <w:r>
        <w:rPr>
          <w:b w:val="0"/>
        </w:rPr>
        <w:t>Thursday 4pm</w:t>
      </w:r>
    </w:p>
    <w:p w14:paraId="54C39E28" w14:textId="77777777" w:rsidR="00B6608B" w:rsidRPr="00730AE9" w:rsidRDefault="00B6608B" w:rsidP="0051160F">
      <w:pPr>
        <w:pStyle w:val="Coverpage"/>
        <w:rPr>
          <w:color w:val="000000" w:themeColor="text1"/>
        </w:rPr>
      </w:pPr>
    </w:p>
    <w:p w14:paraId="6F975825" w14:textId="5C7ED9E0" w:rsidR="00B6608B" w:rsidRPr="00730AE9" w:rsidRDefault="2B675649" w:rsidP="2B675649">
      <w:pPr>
        <w:pStyle w:val="Coverpage"/>
        <w:rPr>
          <w:color w:val="000000" w:themeColor="text1"/>
        </w:rPr>
      </w:pPr>
      <w:r w:rsidRPr="2B675649">
        <w:rPr>
          <w:color w:val="000000" w:themeColor="text1"/>
        </w:rPr>
        <w:t>Word Count:</w:t>
      </w:r>
    </w:p>
    <w:p w14:paraId="1C1D67B3" w14:textId="042AB103" w:rsidR="00B6608B" w:rsidRPr="000448FF" w:rsidRDefault="000448FF" w:rsidP="2B675649">
      <w:pPr>
        <w:pStyle w:val="Coverpage"/>
        <w:rPr>
          <w:b w:val="0"/>
          <w:rPrChange w:id="5" w:author="Peter Bouvy" w:date="2017-09-15T15:29:00Z">
            <w:rPr>
              <w:b w:val="0"/>
              <w:color w:val="FF0000"/>
            </w:rPr>
          </w:rPrChange>
        </w:rPr>
      </w:pPr>
      <w:r>
        <w:rPr>
          <w:b w:val="0"/>
        </w:rPr>
        <w:fldChar w:fldCharType="begin"/>
      </w:r>
      <w:r>
        <w:rPr>
          <w:b w:val="0"/>
        </w:rPr>
        <w:instrText xml:space="preserve"> NUMWORDS   \* MERGEFORMAT </w:instrText>
      </w:r>
      <w:r>
        <w:rPr>
          <w:b w:val="0"/>
        </w:rPr>
        <w:fldChar w:fldCharType="separate"/>
      </w:r>
      <w:r w:rsidR="006B2A18">
        <w:rPr>
          <w:b w:val="0"/>
          <w:noProof/>
        </w:rPr>
        <w:t>3392</w:t>
      </w:r>
      <w:r>
        <w:rPr>
          <w:b w:val="0"/>
        </w:rPr>
        <w:fldChar w:fldCharType="end"/>
      </w:r>
      <w:del w:id="6" w:author="Peter Bouvy" w:date="2017-09-15T15:29:00Z">
        <w:r w:rsidR="2B675649" w:rsidRPr="000448FF" w:rsidDel="000448FF">
          <w:rPr>
            <w:b w:val="0"/>
            <w:rPrChange w:id="7" w:author="Peter Bouvy" w:date="2017-09-15T15:29:00Z">
              <w:rPr>
                <w:b w:val="0"/>
                <w:color w:val="FF0000"/>
              </w:rPr>
            </w:rPrChange>
          </w:rPr>
          <w:delText>9993</w:delText>
        </w:r>
      </w:del>
    </w:p>
    <w:p w14:paraId="2F1FF301" w14:textId="77777777" w:rsidR="00B6608B" w:rsidRPr="0051160F" w:rsidRDefault="00B6608B" w:rsidP="0051160F">
      <w:pPr>
        <w:pStyle w:val="Coverpage"/>
      </w:pPr>
    </w:p>
    <w:p w14:paraId="77BA30F2" w14:textId="7A0E15DE" w:rsidR="00B6608B" w:rsidRPr="0051160F" w:rsidRDefault="2B675649" w:rsidP="0051160F">
      <w:pPr>
        <w:pStyle w:val="Coverpage"/>
        <w:rPr>
          <w:b w:val="0"/>
        </w:rPr>
      </w:pPr>
      <w:r>
        <w:t>Word Limit:</w:t>
      </w:r>
      <w:r w:rsidR="268FBE58">
        <w:br/>
      </w:r>
      <w:r w:rsidR="00142846" w:rsidRPr="000448FF">
        <w:rPr>
          <w:b w:val="0"/>
          <w:rPrChange w:id="8" w:author="Peter Bouvy" w:date="2017-09-15T15:25:00Z">
            <w:rPr>
              <w:b w:val="0"/>
              <w:color w:val="FF0000"/>
            </w:rPr>
          </w:rPrChange>
        </w:rPr>
        <w:t>2500</w:t>
      </w:r>
      <w:r w:rsidR="00A6177C">
        <w:rPr>
          <w:b w:val="0"/>
        </w:rPr>
        <w:t>+ 914</w:t>
      </w:r>
      <w:r w:rsidR="007D3818" w:rsidRPr="000448FF">
        <w:rPr>
          <w:b w:val="0"/>
          <w:rPrChange w:id="9" w:author="Peter Bouvy" w:date="2017-09-15T15:25:00Z">
            <w:rPr>
              <w:b w:val="0"/>
              <w:color w:val="FF0000"/>
            </w:rPr>
          </w:rPrChange>
        </w:rPr>
        <w:t xml:space="preserve">(from requirements) = </w:t>
      </w:r>
      <w:r w:rsidR="00D50A99" w:rsidRPr="000448FF">
        <w:rPr>
          <w:b w:val="0"/>
          <w:rPrChange w:id="10" w:author="Peter Bouvy" w:date="2017-09-15T15:25:00Z">
            <w:rPr>
              <w:b w:val="0"/>
              <w:color w:val="FF0000"/>
            </w:rPr>
          </w:rPrChange>
        </w:rPr>
        <w:t>34</w:t>
      </w:r>
      <w:r w:rsidR="00A6177C">
        <w:rPr>
          <w:b w:val="0"/>
        </w:rPr>
        <w:t>14</w:t>
      </w:r>
    </w:p>
    <w:p w14:paraId="703AE973" w14:textId="1973774F" w:rsidR="00B6608B" w:rsidRPr="0051160F" w:rsidRDefault="00B6608B" w:rsidP="0051160F">
      <w:pPr>
        <w:pStyle w:val="Coverpage"/>
      </w:pPr>
    </w:p>
    <w:p w14:paraId="7DB4CC5D" w14:textId="617B10AF" w:rsidR="00E67427" w:rsidRPr="0051160F" w:rsidRDefault="00E67427" w:rsidP="0051160F">
      <w:pPr>
        <w:pStyle w:val="Coverpage"/>
      </w:pPr>
    </w:p>
    <w:p w14:paraId="493BFAA4" w14:textId="1BBD6AA1" w:rsidR="00E67427" w:rsidRPr="0051160F" w:rsidRDefault="00E67427" w:rsidP="0051160F">
      <w:pPr>
        <w:pStyle w:val="Coverpage"/>
      </w:pPr>
    </w:p>
    <w:p w14:paraId="13E6880D" w14:textId="27983488" w:rsidR="00E67427" w:rsidRPr="0051160F" w:rsidRDefault="00E67427" w:rsidP="0051160F">
      <w:pPr>
        <w:pStyle w:val="Coverpage"/>
      </w:pPr>
    </w:p>
    <w:p w14:paraId="1F1AC123" w14:textId="02044BE5" w:rsidR="00B6608B" w:rsidRPr="00A84815" w:rsidRDefault="2B675649" w:rsidP="2B675649">
      <w:pPr>
        <w:pStyle w:val="Coverpage"/>
        <w:rPr>
          <w:color w:val="FF0000"/>
        </w:rPr>
      </w:pPr>
      <w:r>
        <w:t xml:space="preserve">Version </w:t>
      </w:r>
      <w:ins w:id="11" w:author="Peter Bouvy" w:date="2017-09-15T15:25:00Z">
        <w:r w:rsidR="000448FF" w:rsidRPr="000448FF">
          <w:rPr>
            <w:rPrChange w:id="12" w:author="Peter Bouvy" w:date="2017-09-15T15:25:00Z">
              <w:rPr>
                <w:color w:val="FF0000"/>
              </w:rPr>
            </w:rPrChange>
          </w:rPr>
          <w:t>2.0</w:t>
        </w:r>
      </w:ins>
      <w:del w:id="13" w:author="Peter Bouvy" w:date="2017-09-15T15:25:00Z">
        <w:r w:rsidRPr="2B675649" w:rsidDel="000448FF">
          <w:rPr>
            <w:color w:val="FF0000"/>
          </w:rPr>
          <w:delText>4.4</w:delText>
        </w:r>
      </w:del>
    </w:p>
    <w:p w14:paraId="6070315B" w14:textId="0727E4FF" w:rsidR="00B6608B" w:rsidRPr="008511D7" w:rsidRDefault="008511D7" w:rsidP="0051160F">
      <w:pPr>
        <w:pStyle w:val="Coverpage"/>
        <w:rPr>
          <w:color w:val="FFFFFF" w:themeColor="background1"/>
        </w:rPr>
      </w:pPr>
      <w:r w:rsidRPr="00D43428">
        <w:rPr>
          <w:color w:val="FFFFFF" w:themeColor="background1"/>
        </w:rPr>
        <w:fldChar w:fldCharType="begin"/>
      </w:r>
      <w:r w:rsidR="005A1C0B">
        <w:rPr>
          <w:color w:val="FFFFFF" w:themeColor="background1"/>
        </w:rPr>
        <w:instrText xml:space="preserve"> ADDIN EN.CITE &lt;EndNote&gt;&lt;Cite&gt;&lt;Author&gt;Levine&lt;/Author&gt;&lt;Year&gt;2017&lt;/Year&gt;&lt;RecNum&gt;29&lt;/RecNum&gt;&lt;DisplayText&gt;[1]&lt;/DisplayText&gt;&lt;record&gt;&lt;rec-number&gt;29&lt;/rec-number&gt;&lt;foreign-keys&gt;&lt;key app="EN" db-id="xxa5dxs0n0zftherz2lp5s2ipa9p9ppz0ew2" timestamp="1504941148"&gt;29&lt;/key&gt;&lt;/foreign-keys&gt;&lt;ref-type name="Web Page"&gt;12&lt;/ref-type&gt;&lt;contributors&gt;&lt;authors&gt;&lt;author&gt;Gabriella Levine&lt;/author&gt;&lt;/authors&gt;&lt;/contributors&gt;&lt;titles&gt;&lt;title&gt;Arduino&lt;/title&gt;&lt;/titles&gt;&lt;dates&gt;&lt;year&gt;2017&lt;/year&gt;&lt;pub-dates&gt;&lt;date&gt;24/08/2017&lt;/date&gt;&lt;/pub-dates&gt;&lt;/dates&gt;&lt;publisher&gt;Visual Hunt&lt;/publisher&gt;&lt;work-type&gt;Image&lt;/work-type&gt;&lt;urls&gt;&lt;related-urls&gt;&lt;url&gt;https://visualhunt.com/photo/126201/&lt;/url&gt;&lt;/related-urls&gt;&lt;/urls&gt;&lt;/record&gt;&lt;/Cite&gt;&lt;/EndNote&gt;</w:instrText>
      </w:r>
      <w:r w:rsidRPr="00D43428">
        <w:rPr>
          <w:color w:val="FFFFFF" w:themeColor="background1"/>
        </w:rPr>
        <w:fldChar w:fldCharType="separate"/>
      </w:r>
      <w:r w:rsidRPr="00E51C68">
        <w:rPr>
          <w:noProof/>
          <w:color w:val="FFFFFF" w:themeColor="background1"/>
        </w:rPr>
        <w:t>[1]</w:t>
      </w:r>
      <w:r w:rsidRPr="00D43428">
        <w:rPr>
          <w:color w:val="FFFFFF" w:themeColor="background1"/>
        </w:rPr>
        <w:fldChar w:fldCharType="end"/>
      </w:r>
    </w:p>
    <w:p w14:paraId="4B226180" w14:textId="77777777" w:rsidR="00B6608B" w:rsidRDefault="00B6608B" w:rsidP="00990FD3">
      <w:pPr>
        <w:sectPr w:rsidR="00B6608B" w:rsidSect="003478B8">
          <w:headerReference w:type="default" r:id="rId17"/>
          <w:footerReference w:type="even" r:id="rId18"/>
          <w:pgSz w:w="12240" w:h="15840" w:code="1"/>
          <w:pgMar w:top="1440" w:right="1440" w:bottom="1440" w:left="1440" w:header="720" w:footer="720" w:gutter="0"/>
          <w:cols w:space="720"/>
          <w:vAlign w:val="center"/>
          <w:titlePg/>
          <w:docGrid w:linePitch="272"/>
        </w:sectPr>
      </w:pPr>
    </w:p>
    <w:p w14:paraId="0103457E" w14:textId="2F06847C" w:rsidR="00B6608B" w:rsidRPr="0030792A" w:rsidRDefault="2B675649" w:rsidP="2B675649">
      <w:pPr>
        <w:jc w:val="center"/>
        <w:rPr>
          <w:b/>
          <w:bCs/>
          <w:sz w:val="28"/>
          <w:szCs w:val="28"/>
        </w:rPr>
      </w:pPr>
      <w:bookmarkStart w:id="14" w:name="_Toc491161266"/>
      <w:bookmarkStart w:id="15" w:name="_Toc491161537"/>
      <w:bookmarkStart w:id="16" w:name="_Toc491252456"/>
      <w:bookmarkStart w:id="17" w:name="_Toc491252899"/>
      <w:r w:rsidRPr="2B675649">
        <w:rPr>
          <w:b/>
          <w:bCs/>
          <w:sz w:val="28"/>
          <w:szCs w:val="28"/>
        </w:rPr>
        <w:lastRenderedPageBreak/>
        <w:t>Revision History</w:t>
      </w:r>
      <w:bookmarkEnd w:id="14"/>
      <w:bookmarkEnd w:id="15"/>
      <w:bookmarkEnd w:id="16"/>
      <w:bookmarkEnd w:id="17"/>
    </w:p>
    <w:p w14:paraId="758DAC04" w14:textId="77777777" w:rsidR="00B6608B" w:rsidRPr="0051160F" w:rsidRDefault="00B6608B" w:rsidP="0051160F">
      <w:pPr>
        <w:rPr>
          <w:b/>
        </w:rPr>
      </w:pPr>
    </w:p>
    <w:tbl>
      <w:tblPr>
        <w:tblW w:w="10491"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4"/>
        <w:gridCol w:w="992"/>
        <w:gridCol w:w="5670"/>
        <w:gridCol w:w="1985"/>
      </w:tblGrid>
      <w:tr w:rsidR="00B6608B" w14:paraId="3D0C8D7B" w14:textId="77777777" w:rsidTr="2B675649">
        <w:trPr>
          <w:cantSplit/>
          <w:tblHeader/>
        </w:trPr>
        <w:tc>
          <w:tcPr>
            <w:tcW w:w="1844" w:type="dxa"/>
            <w:shd w:val="clear" w:color="auto" w:fill="D9D9D9" w:themeFill="background1" w:themeFillShade="D9"/>
            <w:tcMar>
              <w:top w:w="85" w:type="dxa"/>
            </w:tcMar>
            <w:vAlign w:val="center"/>
          </w:tcPr>
          <w:p w14:paraId="570D0CF7" w14:textId="30351892" w:rsidR="00B6608B" w:rsidRDefault="2B675649" w:rsidP="2B675649">
            <w:pPr>
              <w:pStyle w:val="Tabletext"/>
              <w:jc w:val="center"/>
              <w:rPr>
                <w:b/>
                <w:bCs/>
              </w:rPr>
            </w:pPr>
            <w:r w:rsidRPr="2B675649">
              <w:rPr>
                <w:b/>
                <w:bCs/>
              </w:rPr>
              <w:t>Date</w:t>
            </w:r>
          </w:p>
        </w:tc>
        <w:tc>
          <w:tcPr>
            <w:tcW w:w="992" w:type="dxa"/>
            <w:shd w:val="clear" w:color="auto" w:fill="D9D9D9" w:themeFill="background1" w:themeFillShade="D9"/>
            <w:tcMar>
              <w:top w:w="85" w:type="dxa"/>
            </w:tcMar>
            <w:vAlign w:val="center"/>
          </w:tcPr>
          <w:p w14:paraId="2AB73A52" w14:textId="44B3E014" w:rsidR="00B6608B" w:rsidRPr="00CD60E9" w:rsidRDefault="2B675649" w:rsidP="2B675649">
            <w:pPr>
              <w:pStyle w:val="Tabletext"/>
              <w:jc w:val="center"/>
              <w:rPr>
                <w:b/>
                <w:bCs/>
                <w:vertAlign w:val="superscript"/>
              </w:rPr>
            </w:pPr>
            <w:r w:rsidRPr="2B675649">
              <w:rPr>
                <w:b/>
                <w:bCs/>
              </w:rPr>
              <w:t>Version</w:t>
            </w:r>
            <w:r w:rsidRPr="2B675649">
              <w:rPr>
                <w:b/>
                <w:bCs/>
                <w:sz w:val="26"/>
                <w:szCs w:val="26"/>
                <w:vertAlign w:val="superscript"/>
              </w:rPr>
              <w:t>2</w:t>
            </w:r>
          </w:p>
        </w:tc>
        <w:tc>
          <w:tcPr>
            <w:tcW w:w="5670" w:type="dxa"/>
            <w:shd w:val="clear" w:color="auto" w:fill="D9D9D9" w:themeFill="background1" w:themeFillShade="D9"/>
            <w:tcMar>
              <w:top w:w="85" w:type="dxa"/>
            </w:tcMar>
            <w:vAlign w:val="center"/>
          </w:tcPr>
          <w:p w14:paraId="5245266B" w14:textId="3C96BDC6" w:rsidR="00B6608B" w:rsidRDefault="2B675649" w:rsidP="2B675649">
            <w:pPr>
              <w:pStyle w:val="Tabletext"/>
              <w:jc w:val="center"/>
              <w:rPr>
                <w:b/>
                <w:bCs/>
              </w:rPr>
            </w:pPr>
            <w:r w:rsidRPr="2B675649">
              <w:rPr>
                <w:b/>
                <w:bCs/>
              </w:rPr>
              <w:t>Description</w:t>
            </w:r>
          </w:p>
        </w:tc>
        <w:tc>
          <w:tcPr>
            <w:tcW w:w="1985" w:type="dxa"/>
            <w:shd w:val="clear" w:color="auto" w:fill="D9D9D9" w:themeFill="background1" w:themeFillShade="D9"/>
            <w:tcMar>
              <w:top w:w="85" w:type="dxa"/>
            </w:tcMar>
            <w:vAlign w:val="center"/>
          </w:tcPr>
          <w:p w14:paraId="41DFAD6A" w14:textId="6640A405" w:rsidR="00B6608B" w:rsidRDefault="2B675649" w:rsidP="2B675649">
            <w:pPr>
              <w:pStyle w:val="Tabletext"/>
              <w:jc w:val="center"/>
              <w:rPr>
                <w:b/>
                <w:bCs/>
              </w:rPr>
            </w:pPr>
            <w:r w:rsidRPr="2B675649">
              <w:rPr>
                <w:b/>
                <w:bCs/>
              </w:rPr>
              <w:t>Author</w:t>
            </w:r>
          </w:p>
        </w:tc>
      </w:tr>
      <w:tr w:rsidR="00B6608B" w14:paraId="093F0319" w14:textId="77777777" w:rsidTr="2B675649">
        <w:trPr>
          <w:cantSplit/>
        </w:trPr>
        <w:tc>
          <w:tcPr>
            <w:tcW w:w="1844" w:type="dxa"/>
            <w:tcMar>
              <w:top w:w="57" w:type="dxa"/>
            </w:tcMar>
            <w:vAlign w:val="center"/>
          </w:tcPr>
          <w:p w14:paraId="259C7696" w14:textId="539E49B0" w:rsidR="00B6608B" w:rsidRPr="008C044D" w:rsidRDefault="00430215" w:rsidP="2B675649">
            <w:pPr>
              <w:pStyle w:val="Tabletext"/>
              <w:jc w:val="center"/>
              <w:rPr>
                <w:color w:val="000000" w:themeColor="text1"/>
              </w:rPr>
            </w:pPr>
            <w:r>
              <w:rPr>
                <w:color w:val="000000" w:themeColor="text1"/>
              </w:rPr>
              <w:t>12</w:t>
            </w:r>
            <w:r w:rsidR="2B675649" w:rsidRPr="2B675649">
              <w:rPr>
                <w:color w:val="000000" w:themeColor="text1"/>
              </w:rPr>
              <w:t>/09/2017</w:t>
            </w:r>
          </w:p>
        </w:tc>
        <w:tc>
          <w:tcPr>
            <w:tcW w:w="992" w:type="dxa"/>
            <w:tcMar>
              <w:top w:w="57" w:type="dxa"/>
            </w:tcMar>
            <w:vAlign w:val="center"/>
          </w:tcPr>
          <w:p w14:paraId="7E7E163B" w14:textId="0269AB41" w:rsidR="00B6608B" w:rsidRPr="008C044D" w:rsidRDefault="003D5767" w:rsidP="2B675649">
            <w:pPr>
              <w:pStyle w:val="Tabletext"/>
              <w:jc w:val="center"/>
              <w:rPr>
                <w:color w:val="000000" w:themeColor="text1"/>
              </w:rPr>
            </w:pPr>
            <w:r>
              <w:rPr>
                <w:color w:val="000000" w:themeColor="text1"/>
              </w:rPr>
              <w:t>1.</w:t>
            </w:r>
            <w:r w:rsidR="2B675649" w:rsidRPr="2B675649">
              <w:rPr>
                <w:color w:val="000000" w:themeColor="text1"/>
              </w:rPr>
              <w:t>0</w:t>
            </w:r>
          </w:p>
        </w:tc>
        <w:tc>
          <w:tcPr>
            <w:tcW w:w="5670" w:type="dxa"/>
            <w:tcMar>
              <w:top w:w="57" w:type="dxa"/>
            </w:tcMar>
            <w:vAlign w:val="center"/>
          </w:tcPr>
          <w:p w14:paraId="4627C90C" w14:textId="7E7440B8" w:rsidR="00B6608B" w:rsidRPr="008C044D" w:rsidRDefault="00430215" w:rsidP="2B675649">
            <w:pPr>
              <w:pStyle w:val="Tabletext"/>
              <w:jc w:val="left"/>
              <w:rPr>
                <w:color w:val="000000" w:themeColor="text1"/>
              </w:rPr>
            </w:pPr>
            <w:r w:rsidRPr="2B675649">
              <w:rPr>
                <w:color w:val="000000" w:themeColor="text1"/>
              </w:rPr>
              <w:t>Significant updates to template. Personalised document while maintaining standardised format.</w:t>
            </w:r>
            <w:r>
              <w:rPr>
                <w:color w:val="000000" w:themeColor="text1"/>
              </w:rPr>
              <w:t xml:space="preserve"> Introduction</w:t>
            </w:r>
          </w:p>
        </w:tc>
        <w:tc>
          <w:tcPr>
            <w:tcW w:w="1985" w:type="dxa"/>
            <w:tcMar>
              <w:top w:w="57" w:type="dxa"/>
            </w:tcMar>
            <w:vAlign w:val="center"/>
          </w:tcPr>
          <w:p w14:paraId="7F58B5AF" w14:textId="77777777" w:rsidR="00B6608B" w:rsidRPr="008C044D" w:rsidRDefault="2B675649" w:rsidP="2B675649">
            <w:pPr>
              <w:pStyle w:val="Tabletext"/>
              <w:jc w:val="center"/>
              <w:rPr>
                <w:color w:val="000000" w:themeColor="text1"/>
              </w:rPr>
            </w:pPr>
            <w:r w:rsidRPr="2B675649">
              <w:rPr>
                <w:color w:val="000000" w:themeColor="text1"/>
              </w:rPr>
              <w:t>Jake Sacino</w:t>
            </w:r>
          </w:p>
        </w:tc>
      </w:tr>
      <w:tr w:rsidR="00B6608B" w14:paraId="5DA63C17" w14:textId="77777777" w:rsidTr="2B675649">
        <w:trPr>
          <w:cantSplit/>
        </w:trPr>
        <w:tc>
          <w:tcPr>
            <w:tcW w:w="1844" w:type="dxa"/>
            <w:tcMar>
              <w:top w:w="57" w:type="dxa"/>
            </w:tcMar>
            <w:vAlign w:val="center"/>
          </w:tcPr>
          <w:p w14:paraId="0AEA0CA4" w14:textId="07CE8C32" w:rsidR="00B6608B" w:rsidRPr="002D2F96" w:rsidRDefault="2B675649" w:rsidP="2B675649">
            <w:pPr>
              <w:pStyle w:val="Tabletext"/>
              <w:jc w:val="center"/>
              <w:rPr>
                <w:color w:val="000000" w:themeColor="text1"/>
              </w:rPr>
            </w:pPr>
            <w:r w:rsidRPr="2B675649">
              <w:rPr>
                <w:color w:val="000000" w:themeColor="text1"/>
              </w:rPr>
              <w:t>13/09/2017</w:t>
            </w:r>
          </w:p>
        </w:tc>
        <w:tc>
          <w:tcPr>
            <w:tcW w:w="992" w:type="dxa"/>
            <w:tcMar>
              <w:top w:w="57" w:type="dxa"/>
            </w:tcMar>
            <w:vAlign w:val="center"/>
          </w:tcPr>
          <w:p w14:paraId="4FF3A381" w14:textId="5E1FD5A2" w:rsidR="00B6608B" w:rsidRPr="002D2F96" w:rsidRDefault="2B675649" w:rsidP="2B675649">
            <w:pPr>
              <w:pStyle w:val="Tabletext"/>
              <w:jc w:val="center"/>
              <w:rPr>
                <w:color w:val="000000" w:themeColor="text1"/>
              </w:rPr>
            </w:pPr>
            <w:r w:rsidRPr="2B675649">
              <w:rPr>
                <w:color w:val="000000" w:themeColor="text1"/>
              </w:rPr>
              <w:t>1.1</w:t>
            </w:r>
          </w:p>
        </w:tc>
        <w:tc>
          <w:tcPr>
            <w:tcW w:w="5670" w:type="dxa"/>
            <w:tcMar>
              <w:top w:w="57" w:type="dxa"/>
            </w:tcMar>
            <w:vAlign w:val="center"/>
          </w:tcPr>
          <w:p w14:paraId="50D460FB" w14:textId="25D6FC82" w:rsidR="00B6608B" w:rsidRPr="002D2F96" w:rsidRDefault="2B675649" w:rsidP="2B675649">
            <w:pPr>
              <w:pStyle w:val="Tabletext"/>
              <w:rPr>
                <w:color w:val="000000" w:themeColor="text1"/>
              </w:rPr>
            </w:pPr>
            <w:r w:rsidRPr="2B675649">
              <w:rPr>
                <w:color w:val="000000" w:themeColor="text1"/>
              </w:rPr>
              <w:t>Design Architecture</w:t>
            </w:r>
          </w:p>
        </w:tc>
        <w:tc>
          <w:tcPr>
            <w:tcW w:w="1985" w:type="dxa"/>
            <w:tcMar>
              <w:top w:w="57" w:type="dxa"/>
            </w:tcMar>
            <w:vAlign w:val="center"/>
          </w:tcPr>
          <w:p w14:paraId="7E996435" w14:textId="04A28AF1" w:rsidR="00B6608B" w:rsidRPr="00762796" w:rsidRDefault="2B675649" w:rsidP="2B675649">
            <w:pPr>
              <w:pStyle w:val="Tabletext"/>
              <w:jc w:val="center"/>
              <w:rPr>
                <w:color w:val="000000" w:themeColor="text1"/>
              </w:rPr>
            </w:pPr>
            <w:r w:rsidRPr="2B675649">
              <w:rPr>
                <w:color w:val="000000" w:themeColor="text1"/>
              </w:rPr>
              <w:t>Jamie Phan</w:t>
            </w:r>
          </w:p>
        </w:tc>
      </w:tr>
      <w:tr w:rsidR="00B6608B" w14:paraId="492531C1" w14:textId="77777777" w:rsidTr="2B675649">
        <w:trPr>
          <w:cantSplit/>
        </w:trPr>
        <w:tc>
          <w:tcPr>
            <w:tcW w:w="1844" w:type="dxa"/>
            <w:tcMar>
              <w:top w:w="57" w:type="dxa"/>
            </w:tcMar>
            <w:vAlign w:val="center"/>
          </w:tcPr>
          <w:p w14:paraId="4D5C1B7E" w14:textId="531046A0" w:rsidR="00B6608B" w:rsidRPr="00E67427" w:rsidRDefault="2B675649" w:rsidP="00990FD3">
            <w:pPr>
              <w:pStyle w:val="Tabletext"/>
              <w:jc w:val="center"/>
            </w:pPr>
            <w:r>
              <w:t>13/09/2017</w:t>
            </w:r>
          </w:p>
        </w:tc>
        <w:tc>
          <w:tcPr>
            <w:tcW w:w="992" w:type="dxa"/>
            <w:tcMar>
              <w:top w:w="57" w:type="dxa"/>
            </w:tcMar>
            <w:vAlign w:val="center"/>
          </w:tcPr>
          <w:p w14:paraId="61978225" w14:textId="03433BA6" w:rsidR="00B6608B" w:rsidRPr="00E67427" w:rsidRDefault="2B675649" w:rsidP="00990FD3">
            <w:pPr>
              <w:pStyle w:val="Tabletext"/>
              <w:jc w:val="center"/>
            </w:pPr>
            <w:r>
              <w:t>1.</w:t>
            </w:r>
            <w:ins w:id="18" w:author="Andy Ta" w:date="2017-09-15T14:58:00Z">
              <w:r w:rsidR="008D5A07">
                <w:t>2</w:t>
              </w:r>
            </w:ins>
            <w:del w:id="19" w:author="Andy Ta" w:date="2017-09-15T14:58:00Z">
              <w:r>
                <w:delText>1.</w:delText>
              </w:r>
            </w:del>
          </w:p>
        </w:tc>
        <w:tc>
          <w:tcPr>
            <w:tcW w:w="5670" w:type="dxa"/>
            <w:tcMar>
              <w:top w:w="57" w:type="dxa"/>
            </w:tcMar>
            <w:vAlign w:val="center"/>
          </w:tcPr>
          <w:p w14:paraId="0C68A953" w14:textId="0CCD9097" w:rsidR="00B6608B" w:rsidRPr="00E67427" w:rsidRDefault="008D5A07" w:rsidP="0051160F">
            <w:pPr>
              <w:pStyle w:val="Tabletext"/>
            </w:pPr>
            <w:ins w:id="20" w:author="Andy Ta" w:date="2017-09-15T14:57:00Z">
              <w:r>
                <w:t xml:space="preserve">Volume IV summary, </w:t>
              </w:r>
            </w:ins>
            <w:r w:rsidR="00E065F5">
              <w:t>Resources</w:t>
            </w:r>
          </w:p>
        </w:tc>
        <w:tc>
          <w:tcPr>
            <w:tcW w:w="1985" w:type="dxa"/>
            <w:tcMar>
              <w:top w:w="57" w:type="dxa"/>
            </w:tcMar>
            <w:vAlign w:val="center"/>
          </w:tcPr>
          <w:p w14:paraId="26348D80" w14:textId="7DF5B847" w:rsidR="00B6608B" w:rsidRPr="00762796" w:rsidRDefault="2B675649" w:rsidP="2B675649">
            <w:pPr>
              <w:pStyle w:val="Tabletext"/>
              <w:jc w:val="center"/>
              <w:rPr>
                <w:color w:val="000000" w:themeColor="text1"/>
              </w:rPr>
            </w:pPr>
            <w:r w:rsidRPr="2B675649">
              <w:rPr>
                <w:color w:val="000000" w:themeColor="text1"/>
              </w:rPr>
              <w:t>Matthew Ramanah</w:t>
            </w:r>
          </w:p>
        </w:tc>
      </w:tr>
      <w:tr w:rsidR="00B6608B" w14:paraId="1DE0FA03" w14:textId="77777777" w:rsidTr="2B675649">
        <w:trPr>
          <w:cantSplit/>
          <w:del w:id="21" w:author="Andy Ta" w:date="2017-09-15T14:58:00Z"/>
        </w:trPr>
        <w:tc>
          <w:tcPr>
            <w:tcW w:w="1844" w:type="dxa"/>
            <w:tcMar>
              <w:top w:w="57" w:type="dxa"/>
            </w:tcMar>
            <w:vAlign w:val="center"/>
          </w:tcPr>
          <w:p w14:paraId="32F2932E" w14:textId="1B3911B2" w:rsidR="00B6608B" w:rsidRPr="00D45FDA" w:rsidRDefault="2B675649" w:rsidP="2B675649">
            <w:pPr>
              <w:pStyle w:val="Tabletext"/>
              <w:jc w:val="center"/>
              <w:rPr>
                <w:del w:id="22" w:author="Andy Ta" w:date="2017-09-15T14:58:00Z"/>
                <w:color w:val="FF0000"/>
              </w:rPr>
            </w:pPr>
            <w:del w:id="23" w:author="Andy Ta" w:date="2017-09-15T14:58:00Z">
              <w:r w:rsidRPr="2B675649">
                <w:delText>14/09/2017</w:delText>
              </w:r>
            </w:del>
          </w:p>
        </w:tc>
        <w:tc>
          <w:tcPr>
            <w:tcW w:w="992" w:type="dxa"/>
            <w:tcMar>
              <w:top w:w="57" w:type="dxa"/>
            </w:tcMar>
            <w:vAlign w:val="center"/>
          </w:tcPr>
          <w:p w14:paraId="1F050BED" w14:textId="02A7BC7C" w:rsidR="00B6608B" w:rsidRPr="00D45FDA" w:rsidRDefault="2B675649" w:rsidP="2B675649">
            <w:pPr>
              <w:pStyle w:val="Tabletext"/>
              <w:jc w:val="center"/>
              <w:rPr>
                <w:del w:id="24" w:author="Andy Ta" w:date="2017-09-15T14:58:00Z"/>
              </w:rPr>
            </w:pPr>
            <w:del w:id="25" w:author="Andy Ta" w:date="2017-09-15T14:58:00Z">
              <w:r w:rsidRPr="2B675649">
                <w:delText>1.2</w:delText>
              </w:r>
            </w:del>
          </w:p>
        </w:tc>
        <w:tc>
          <w:tcPr>
            <w:tcW w:w="5670" w:type="dxa"/>
            <w:tcMar>
              <w:top w:w="57" w:type="dxa"/>
            </w:tcMar>
            <w:vAlign w:val="center"/>
          </w:tcPr>
          <w:p w14:paraId="1FA75020" w14:textId="0DDCE00A" w:rsidR="00B6608B" w:rsidRPr="00762796" w:rsidRDefault="2B675649" w:rsidP="2B675649">
            <w:pPr>
              <w:pStyle w:val="Tabletext"/>
              <w:rPr>
                <w:del w:id="26" w:author="Andy Ta" w:date="2017-09-15T14:58:00Z"/>
              </w:rPr>
            </w:pPr>
            <w:del w:id="27" w:author="Andy Ta" w:date="2017-09-15T14:58:00Z">
              <w:r w:rsidRPr="2B675649">
                <w:delText xml:space="preserve">Volume </w:delText>
              </w:r>
              <w:r w:rsidR="002207A6">
                <w:delText>IV</w:delText>
              </w:r>
              <w:r w:rsidRPr="2B675649">
                <w:delText xml:space="preserve"> summary</w:delText>
              </w:r>
            </w:del>
          </w:p>
        </w:tc>
        <w:tc>
          <w:tcPr>
            <w:tcW w:w="1985" w:type="dxa"/>
            <w:tcMar>
              <w:top w:w="57" w:type="dxa"/>
            </w:tcMar>
            <w:vAlign w:val="center"/>
          </w:tcPr>
          <w:p w14:paraId="70B9AAF9" w14:textId="21D62579" w:rsidR="00B6608B" w:rsidRPr="00762796" w:rsidRDefault="2B675649" w:rsidP="2B675649">
            <w:pPr>
              <w:pStyle w:val="Tabletext"/>
              <w:jc w:val="center"/>
              <w:rPr>
                <w:del w:id="28" w:author="Andy Ta" w:date="2017-09-15T14:58:00Z"/>
              </w:rPr>
            </w:pPr>
            <w:del w:id="29" w:author="Andy Ta" w:date="2017-09-15T14:58:00Z">
              <w:r w:rsidRPr="2B675649">
                <w:delText>Matthew Ramanah</w:delText>
              </w:r>
            </w:del>
          </w:p>
        </w:tc>
      </w:tr>
      <w:tr w:rsidR="00B6608B" w14:paraId="6A24E9D9" w14:textId="77777777" w:rsidTr="2B675649">
        <w:trPr>
          <w:cantSplit/>
        </w:trPr>
        <w:tc>
          <w:tcPr>
            <w:tcW w:w="1844" w:type="dxa"/>
            <w:tcMar>
              <w:top w:w="57" w:type="dxa"/>
            </w:tcMar>
            <w:vAlign w:val="center"/>
          </w:tcPr>
          <w:p w14:paraId="5AE3F9C3" w14:textId="281ED42D" w:rsidR="00B6608B" w:rsidRPr="004365AC" w:rsidRDefault="0061040C" w:rsidP="00990FD3">
            <w:pPr>
              <w:pStyle w:val="Tabletext"/>
              <w:jc w:val="center"/>
            </w:pPr>
            <w:r>
              <w:t>14/09/2017</w:t>
            </w:r>
          </w:p>
        </w:tc>
        <w:tc>
          <w:tcPr>
            <w:tcW w:w="992" w:type="dxa"/>
            <w:tcMar>
              <w:top w:w="57" w:type="dxa"/>
            </w:tcMar>
            <w:vAlign w:val="center"/>
          </w:tcPr>
          <w:p w14:paraId="76F1A246" w14:textId="75217DA3" w:rsidR="00B6608B" w:rsidRPr="004365AC" w:rsidRDefault="0061040C" w:rsidP="2B675649">
            <w:pPr>
              <w:pStyle w:val="Tabletext"/>
              <w:jc w:val="center"/>
            </w:pPr>
            <w:r>
              <w:t>1.3</w:t>
            </w:r>
          </w:p>
        </w:tc>
        <w:tc>
          <w:tcPr>
            <w:tcW w:w="5670" w:type="dxa"/>
            <w:tcMar>
              <w:top w:w="57" w:type="dxa"/>
            </w:tcMar>
            <w:vAlign w:val="center"/>
          </w:tcPr>
          <w:p w14:paraId="2EEB61F9" w14:textId="6A6FE0CF" w:rsidR="00B6608B" w:rsidRPr="004365AC" w:rsidRDefault="0061040C" w:rsidP="2B675649">
            <w:pPr>
              <w:pStyle w:val="Tabletext"/>
            </w:pPr>
            <w:r>
              <w:t xml:space="preserve">Volume </w:t>
            </w:r>
            <w:r w:rsidR="002207A6">
              <w:t>VI</w:t>
            </w:r>
            <w:r>
              <w:t xml:space="preserve"> summary</w:t>
            </w:r>
            <w:r w:rsidR="000F7C8C">
              <w:t>, editing</w:t>
            </w:r>
          </w:p>
        </w:tc>
        <w:tc>
          <w:tcPr>
            <w:tcW w:w="1985" w:type="dxa"/>
            <w:tcMar>
              <w:top w:w="57" w:type="dxa"/>
            </w:tcMar>
            <w:vAlign w:val="center"/>
          </w:tcPr>
          <w:p w14:paraId="171A61C1" w14:textId="45577391" w:rsidR="00B6608B" w:rsidRPr="00762796" w:rsidRDefault="0061040C" w:rsidP="2B675649">
            <w:pPr>
              <w:pStyle w:val="Tabletext"/>
              <w:jc w:val="center"/>
            </w:pPr>
            <w:r>
              <w:t>Andy Ta</w:t>
            </w:r>
          </w:p>
        </w:tc>
      </w:tr>
      <w:tr w:rsidR="00126D78" w14:paraId="7FABEEAF" w14:textId="77777777" w:rsidTr="2B675649">
        <w:trPr>
          <w:cantSplit/>
        </w:trPr>
        <w:tc>
          <w:tcPr>
            <w:tcW w:w="1844" w:type="dxa"/>
            <w:tcMar>
              <w:top w:w="57" w:type="dxa"/>
            </w:tcMar>
            <w:vAlign w:val="center"/>
          </w:tcPr>
          <w:p w14:paraId="064B1AC3" w14:textId="4DF76F99" w:rsidR="00126D78" w:rsidRDefault="00AA7EE4" w:rsidP="00990FD3">
            <w:pPr>
              <w:pStyle w:val="Tabletext"/>
              <w:jc w:val="center"/>
            </w:pPr>
            <w:r>
              <w:t>15/09/2017</w:t>
            </w:r>
          </w:p>
        </w:tc>
        <w:tc>
          <w:tcPr>
            <w:tcW w:w="992" w:type="dxa"/>
            <w:tcMar>
              <w:top w:w="57" w:type="dxa"/>
            </w:tcMar>
            <w:vAlign w:val="center"/>
          </w:tcPr>
          <w:p w14:paraId="0A4E59AC" w14:textId="4BE3F44F" w:rsidR="00126D78" w:rsidRPr="004365AC" w:rsidRDefault="00AA7EE4" w:rsidP="00990FD3">
            <w:pPr>
              <w:pStyle w:val="Tabletext"/>
              <w:jc w:val="center"/>
            </w:pPr>
            <w:r>
              <w:t>1.4</w:t>
            </w:r>
          </w:p>
        </w:tc>
        <w:tc>
          <w:tcPr>
            <w:tcW w:w="5670" w:type="dxa"/>
            <w:tcMar>
              <w:top w:w="57" w:type="dxa"/>
            </w:tcMar>
            <w:vAlign w:val="center"/>
          </w:tcPr>
          <w:p w14:paraId="7AD2E31D" w14:textId="63F64C8B" w:rsidR="00126D78" w:rsidRDefault="00AA7EE4" w:rsidP="00990FD3">
            <w:pPr>
              <w:pStyle w:val="Tabletext"/>
            </w:pPr>
            <w:r>
              <w:t xml:space="preserve">Volume </w:t>
            </w:r>
            <w:r w:rsidR="002207A6">
              <w:t>V</w:t>
            </w:r>
            <w:r>
              <w:t xml:space="preserve"> summary</w:t>
            </w:r>
          </w:p>
        </w:tc>
        <w:tc>
          <w:tcPr>
            <w:tcW w:w="1985" w:type="dxa"/>
            <w:tcMar>
              <w:top w:w="57" w:type="dxa"/>
            </w:tcMar>
            <w:vAlign w:val="center"/>
          </w:tcPr>
          <w:p w14:paraId="075FC241" w14:textId="3D380ABE" w:rsidR="00126D78" w:rsidRPr="0232AF39" w:rsidRDefault="00AA7EE4" w:rsidP="268FBE58">
            <w:pPr>
              <w:pStyle w:val="Tabletext"/>
              <w:jc w:val="center"/>
              <w:rPr>
                <w:color w:val="000000" w:themeColor="text1"/>
              </w:rPr>
            </w:pPr>
            <w:r>
              <w:rPr>
                <w:color w:val="000000" w:themeColor="text1"/>
              </w:rPr>
              <w:t>Peter Bouvy</w:t>
            </w:r>
          </w:p>
        </w:tc>
      </w:tr>
      <w:tr w:rsidR="004A2451" w14:paraId="7443B3D1" w14:textId="77777777" w:rsidTr="2B675649">
        <w:trPr>
          <w:cantSplit/>
        </w:trPr>
        <w:tc>
          <w:tcPr>
            <w:tcW w:w="1844" w:type="dxa"/>
            <w:tcMar>
              <w:top w:w="57" w:type="dxa"/>
            </w:tcMar>
            <w:vAlign w:val="center"/>
          </w:tcPr>
          <w:p w14:paraId="6E2FC7A2" w14:textId="65C04FB6" w:rsidR="004A2451" w:rsidRDefault="00E065F5" w:rsidP="00990FD3">
            <w:pPr>
              <w:pStyle w:val="Tabletext"/>
              <w:jc w:val="center"/>
            </w:pPr>
            <w:r>
              <w:t>15/09/2017</w:t>
            </w:r>
          </w:p>
        </w:tc>
        <w:tc>
          <w:tcPr>
            <w:tcW w:w="992" w:type="dxa"/>
            <w:tcMar>
              <w:top w:w="57" w:type="dxa"/>
            </w:tcMar>
            <w:vAlign w:val="center"/>
          </w:tcPr>
          <w:p w14:paraId="3A0A938E" w14:textId="0508F777" w:rsidR="004A2451" w:rsidRPr="004365AC" w:rsidRDefault="00E065F5" w:rsidP="00990FD3">
            <w:pPr>
              <w:pStyle w:val="Tabletext"/>
              <w:jc w:val="center"/>
            </w:pPr>
            <w:r>
              <w:t>1.5</w:t>
            </w:r>
          </w:p>
        </w:tc>
        <w:tc>
          <w:tcPr>
            <w:tcW w:w="5670" w:type="dxa"/>
            <w:tcMar>
              <w:top w:w="57" w:type="dxa"/>
            </w:tcMar>
            <w:vAlign w:val="center"/>
          </w:tcPr>
          <w:p w14:paraId="42CB723F" w14:textId="3A605264" w:rsidR="004A2451" w:rsidRDefault="00E065F5" w:rsidP="00990FD3">
            <w:pPr>
              <w:pStyle w:val="Tabletext"/>
            </w:pPr>
            <w:r>
              <w:t>Volume II summary, relevant requirements, editing</w:t>
            </w:r>
          </w:p>
        </w:tc>
        <w:tc>
          <w:tcPr>
            <w:tcW w:w="1985" w:type="dxa"/>
            <w:tcMar>
              <w:top w:w="57" w:type="dxa"/>
            </w:tcMar>
            <w:vAlign w:val="center"/>
          </w:tcPr>
          <w:p w14:paraId="11EAB58E" w14:textId="67046303" w:rsidR="004A2451" w:rsidRPr="0232AF39" w:rsidRDefault="00E065F5" w:rsidP="268FBE58">
            <w:pPr>
              <w:pStyle w:val="Tabletext"/>
              <w:jc w:val="center"/>
              <w:rPr>
                <w:color w:val="000000" w:themeColor="text1"/>
              </w:rPr>
            </w:pPr>
            <w:r>
              <w:rPr>
                <w:color w:val="000000" w:themeColor="text1"/>
              </w:rPr>
              <w:t>Aaron Hurst</w:t>
            </w:r>
          </w:p>
        </w:tc>
      </w:tr>
      <w:tr w:rsidR="000B0971" w14:paraId="1A064480" w14:textId="77777777" w:rsidTr="2B675649">
        <w:trPr>
          <w:cantSplit/>
        </w:trPr>
        <w:tc>
          <w:tcPr>
            <w:tcW w:w="1844" w:type="dxa"/>
            <w:tcMar>
              <w:top w:w="57" w:type="dxa"/>
            </w:tcMar>
            <w:vAlign w:val="center"/>
          </w:tcPr>
          <w:p w14:paraId="48706ECB" w14:textId="1C78C386" w:rsidR="000B0971" w:rsidRDefault="000213F6" w:rsidP="00990FD3">
            <w:pPr>
              <w:pStyle w:val="Tabletext"/>
              <w:jc w:val="center"/>
            </w:pPr>
            <w:ins w:id="30" w:author="Andy Ta" w:date="2017-09-15T14:58:00Z">
              <w:r>
                <w:t>15/09/2017</w:t>
              </w:r>
            </w:ins>
          </w:p>
        </w:tc>
        <w:tc>
          <w:tcPr>
            <w:tcW w:w="992" w:type="dxa"/>
            <w:tcMar>
              <w:top w:w="57" w:type="dxa"/>
            </w:tcMar>
            <w:vAlign w:val="center"/>
          </w:tcPr>
          <w:p w14:paraId="1C57354B" w14:textId="58F8D1D2" w:rsidR="000B0971" w:rsidRDefault="000213F6" w:rsidP="00990FD3">
            <w:pPr>
              <w:pStyle w:val="Tabletext"/>
              <w:jc w:val="center"/>
            </w:pPr>
            <w:ins w:id="31" w:author="Andy Ta" w:date="2017-09-15T14:58:00Z">
              <w:r>
                <w:t>1.6</w:t>
              </w:r>
            </w:ins>
          </w:p>
        </w:tc>
        <w:tc>
          <w:tcPr>
            <w:tcW w:w="5670" w:type="dxa"/>
            <w:tcMar>
              <w:top w:w="57" w:type="dxa"/>
            </w:tcMar>
            <w:vAlign w:val="center"/>
          </w:tcPr>
          <w:p w14:paraId="58A44607" w14:textId="3AFDEA79" w:rsidR="000B0971" w:rsidRDefault="000213F6" w:rsidP="00990FD3">
            <w:pPr>
              <w:pStyle w:val="Tabletext"/>
            </w:pPr>
            <w:ins w:id="32" w:author="Andy Ta" w:date="2017-09-15T14:59:00Z">
              <w:r>
                <w:t xml:space="preserve">Volume </w:t>
              </w:r>
              <w:r w:rsidR="00563E65">
                <w:t>I summary</w:t>
              </w:r>
            </w:ins>
          </w:p>
        </w:tc>
        <w:tc>
          <w:tcPr>
            <w:tcW w:w="1985" w:type="dxa"/>
            <w:tcMar>
              <w:top w:w="57" w:type="dxa"/>
            </w:tcMar>
            <w:vAlign w:val="center"/>
          </w:tcPr>
          <w:p w14:paraId="311F54D5" w14:textId="15F59B93" w:rsidR="000B0971" w:rsidRDefault="00563E65" w:rsidP="268FBE58">
            <w:pPr>
              <w:pStyle w:val="Tabletext"/>
              <w:jc w:val="center"/>
              <w:rPr>
                <w:color w:val="000000" w:themeColor="text1"/>
              </w:rPr>
            </w:pPr>
            <w:ins w:id="33" w:author="Andy Ta" w:date="2017-09-15T14:59:00Z">
              <w:r>
                <w:rPr>
                  <w:color w:val="000000" w:themeColor="text1"/>
                </w:rPr>
                <w:t>Yung Ren Chin</w:t>
              </w:r>
            </w:ins>
          </w:p>
        </w:tc>
      </w:tr>
      <w:tr w:rsidR="00C31253" w14:paraId="4CA3F479" w14:textId="77777777" w:rsidTr="2B675649">
        <w:trPr>
          <w:cantSplit/>
        </w:trPr>
        <w:tc>
          <w:tcPr>
            <w:tcW w:w="1844" w:type="dxa"/>
            <w:tcMar>
              <w:top w:w="57" w:type="dxa"/>
            </w:tcMar>
            <w:vAlign w:val="center"/>
          </w:tcPr>
          <w:p w14:paraId="5F4EEA5D" w14:textId="78816F53" w:rsidR="00C31253" w:rsidRDefault="00563E65" w:rsidP="00990FD3">
            <w:pPr>
              <w:pStyle w:val="Tabletext"/>
              <w:jc w:val="center"/>
            </w:pPr>
            <w:ins w:id="34" w:author="Andy Ta" w:date="2017-09-15T14:59:00Z">
              <w:r>
                <w:t>15/09/2017</w:t>
              </w:r>
            </w:ins>
          </w:p>
        </w:tc>
        <w:tc>
          <w:tcPr>
            <w:tcW w:w="992" w:type="dxa"/>
            <w:tcMar>
              <w:top w:w="57" w:type="dxa"/>
            </w:tcMar>
            <w:vAlign w:val="center"/>
          </w:tcPr>
          <w:p w14:paraId="7181E8C5" w14:textId="4CBB2302" w:rsidR="00C31253" w:rsidRDefault="00563E65" w:rsidP="00990FD3">
            <w:pPr>
              <w:pStyle w:val="Tabletext"/>
              <w:jc w:val="center"/>
            </w:pPr>
            <w:ins w:id="35" w:author="Andy Ta" w:date="2017-09-15T14:59:00Z">
              <w:r>
                <w:t>2.0</w:t>
              </w:r>
            </w:ins>
          </w:p>
        </w:tc>
        <w:tc>
          <w:tcPr>
            <w:tcW w:w="5670" w:type="dxa"/>
            <w:tcMar>
              <w:top w:w="57" w:type="dxa"/>
            </w:tcMar>
            <w:vAlign w:val="center"/>
          </w:tcPr>
          <w:p w14:paraId="1FCBB87E" w14:textId="7847B347" w:rsidR="00C31253" w:rsidRDefault="00563E65" w:rsidP="009D6AC3">
            <w:pPr>
              <w:pStyle w:val="Tabletext"/>
              <w:jc w:val="left"/>
            </w:pPr>
            <w:ins w:id="36" w:author="Andy Ta" w:date="2017-09-15T14:59:00Z">
              <w:r>
                <w:t>Final Edits</w:t>
              </w:r>
            </w:ins>
          </w:p>
        </w:tc>
        <w:tc>
          <w:tcPr>
            <w:tcW w:w="1985" w:type="dxa"/>
            <w:tcMar>
              <w:top w:w="57" w:type="dxa"/>
            </w:tcMar>
            <w:vAlign w:val="center"/>
          </w:tcPr>
          <w:p w14:paraId="6571750A" w14:textId="3B668EC1" w:rsidR="00C31253" w:rsidRDefault="008F682C" w:rsidP="268FBE58">
            <w:pPr>
              <w:pStyle w:val="Tabletext"/>
              <w:jc w:val="center"/>
              <w:rPr>
                <w:color w:val="000000" w:themeColor="text1"/>
              </w:rPr>
            </w:pPr>
            <w:ins w:id="37" w:author="Andy Ta" w:date="2017-09-15T14:59:00Z">
              <w:r>
                <w:rPr>
                  <w:color w:val="000000" w:themeColor="text1"/>
                </w:rPr>
                <w:t>Peter Bouvy</w:t>
              </w:r>
            </w:ins>
          </w:p>
        </w:tc>
      </w:tr>
    </w:tbl>
    <w:p w14:paraId="0593F356" w14:textId="77777777" w:rsidR="00B6608B" w:rsidRPr="00346800" w:rsidRDefault="00B6608B" w:rsidP="00990FD3">
      <w:pPr>
        <w:rPr>
          <w:i/>
        </w:rPr>
      </w:pPr>
      <w:r>
        <w:rPr>
          <w:noProof/>
          <w:lang w:val="en-GB" w:eastAsia="en-GB"/>
        </w:rPr>
        <mc:AlternateContent>
          <mc:Choice Requires="wps">
            <w:drawing>
              <wp:anchor distT="0" distB="0" distL="114300" distR="114300" simplePos="0" relativeHeight="251658752" behindDoc="0" locked="0" layoutInCell="1" allowOverlap="1" wp14:anchorId="12AC689C" wp14:editId="7B35E4C3">
                <wp:simplePos x="0" y="0"/>
                <wp:positionH relativeFrom="margin">
                  <wp:align>center</wp:align>
                </wp:positionH>
                <wp:positionV relativeFrom="paragraph">
                  <wp:posOffset>24765</wp:posOffset>
                </wp:positionV>
                <wp:extent cx="6635750" cy="361604"/>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635750" cy="3616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A4591B" w14:textId="77777777" w:rsidR="00436C02" w:rsidRPr="009A4208" w:rsidRDefault="00436C02" w:rsidP="00990FD3">
                            <w:pPr>
                              <w:spacing w:line="240" w:lineRule="auto"/>
                              <w:jc w:val="center"/>
                              <w:rPr>
                                <w:bCs/>
                                <w:color w:val="000000" w:themeColor="text1"/>
                              </w:rPr>
                            </w:pPr>
                            <w:r>
                              <w:rPr>
                                <w:color w:val="000000" w:themeColor="text1"/>
                                <w:sz w:val="28"/>
                                <w:szCs w:val="28"/>
                                <w:vertAlign w:val="superscript"/>
                              </w:rPr>
                              <w:t>2</w:t>
                            </w:r>
                            <w:r>
                              <w:rPr>
                                <w:bCs/>
                                <w:i/>
                                <w:color w:val="000000" w:themeColor="text1"/>
                              </w:rPr>
                              <w:t>Incrementing the version by</w:t>
                            </w:r>
                            <w:r w:rsidRPr="009A4208">
                              <w:rPr>
                                <w:bCs/>
                                <w:i/>
                                <w:color w:val="000000" w:themeColor="text1"/>
                              </w:rPr>
                              <w:t xml:space="preserve"> 0.1 denotes a </w:t>
                            </w:r>
                            <w:r>
                              <w:rPr>
                                <w:bCs/>
                                <w:i/>
                                <w:color w:val="000000" w:themeColor="text1"/>
                              </w:rPr>
                              <w:t xml:space="preserve">minor change; incrementing by </w:t>
                            </w:r>
                            <w:r w:rsidRPr="009A4208">
                              <w:rPr>
                                <w:bCs/>
                                <w:i/>
                                <w:color w:val="000000" w:themeColor="text1"/>
                              </w:rPr>
                              <w:t xml:space="preserve">1.0 denotes a significant </w:t>
                            </w:r>
                            <w:r>
                              <w:rPr>
                                <w:bCs/>
                                <w:i/>
                                <w:color w:val="000000" w:themeColor="text1"/>
                              </w:rPr>
                              <w:t>change</w:t>
                            </w:r>
                            <w:r w:rsidRPr="009A4208">
                              <w:rPr>
                                <w:bCs/>
                                <w:i/>
                                <w:color w:val="000000" w:themeColor="text1"/>
                              </w:rPr>
                              <w:t xml:space="preserve"> </w:t>
                            </w:r>
                          </w:p>
                          <w:p w14:paraId="2AFB23A5" w14:textId="77777777" w:rsidR="00436C02" w:rsidRPr="009A4208" w:rsidRDefault="00436C02" w:rsidP="00990FD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C689C" id="_x0000_t202" coordsize="21600,21600" o:spt="202" path="m,l,21600r21600,l21600,xe">
                <v:stroke joinstyle="miter"/>
                <v:path gradientshapeok="t" o:connecttype="rect"/>
              </v:shapetype>
              <v:shape id="Text Box 37" o:spid="_x0000_s1026" type="#_x0000_t202" style="position:absolute;left:0;text-align:left;margin-left:0;margin-top:1.95pt;width:522.5pt;height:28.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" filled="f" stroked="f">
                <v:textbox>
                  <w:txbxContent>
                    <w:p w14:paraId="3BA4591B" w14:textId="77777777" w:rsidR="00436C02" w:rsidRPr="009A4208" w:rsidRDefault="00436C02" w:rsidP="00990FD3">
                      <w:pPr>
                        <w:spacing w:line="240" w:lineRule="auto"/>
                        <w:jc w:val="center"/>
                        <w:rPr>
                          <w:bCs/>
                          <w:color w:val="000000" w:themeColor="text1"/>
                        </w:rPr>
                      </w:pPr>
                      <w:r>
                        <w:rPr>
                          <w:color w:val="000000" w:themeColor="text1"/>
                          <w:sz w:val="28"/>
                          <w:szCs w:val="28"/>
                          <w:vertAlign w:val="superscript"/>
                        </w:rPr>
                        <w:t>2</w:t>
                      </w:r>
                      <w:r>
                        <w:rPr>
                          <w:bCs/>
                          <w:i/>
                          <w:color w:val="000000" w:themeColor="text1"/>
                        </w:rPr>
                        <w:t>Incrementing the version by</w:t>
                      </w:r>
                      <w:r w:rsidRPr="009A4208">
                        <w:rPr>
                          <w:bCs/>
                          <w:i/>
                          <w:color w:val="000000" w:themeColor="text1"/>
                        </w:rPr>
                        <w:t xml:space="preserve"> 0.1 denotes a </w:t>
                      </w:r>
                      <w:r>
                        <w:rPr>
                          <w:bCs/>
                          <w:i/>
                          <w:color w:val="000000" w:themeColor="text1"/>
                        </w:rPr>
                        <w:t xml:space="preserve">minor change; incrementing by </w:t>
                      </w:r>
                      <w:r w:rsidRPr="009A4208">
                        <w:rPr>
                          <w:bCs/>
                          <w:i/>
                          <w:color w:val="000000" w:themeColor="text1"/>
                        </w:rPr>
                        <w:t xml:space="preserve">1.0 denotes a significant </w:t>
                      </w:r>
                      <w:r>
                        <w:rPr>
                          <w:bCs/>
                          <w:i/>
                          <w:color w:val="000000" w:themeColor="text1"/>
                        </w:rPr>
                        <w:t>change</w:t>
                      </w:r>
                      <w:r w:rsidRPr="009A4208">
                        <w:rPr>
                          <w:bCs/>
                          <w:i/>
                          <w:color w:val="000000" w:themeColor="text1"/>
                        </w:rPr>
                        <w:t xml:space="preserve"> </w:t>
                      </w:r>
                    </w:p>
                    <w:p w14:paraId="2AFB23A5" w14:textId="77777777" w:rsidR="00436C02" w:rsidRPr="009A4208" w:rsidRDefault="00436C02" w:rsidP="00990FD3">
                      <w:pPr>
                        <w:rPr>
                          <w:color w:val="000000" w:themeColor="text1"/>
                        </w:rPr>
                      </w:pPr>
                    </w:p>
                  </w:txbxContent>
                </v:textbox>
                <w10:wrap anchorx="margin"/>
              </v:shape>
            </w:pict>
          </mc:Fallback>
        </mc:AlternateContent>
      </w:r>
    </w:p>
    <w:p w14:paraId="17EAD780" w14:textId="77777777" w:rsidR="00B6608B" w:rsidRDefault="00B6608B" w:rsidP="00990FD3">
      <w:pPr>
        <w:pStyle w:val="Title"/>
      </w:pPr>
    </w:p>
    <w:p w14:paraId="275A1840" w14:textId="77777777" w:rsidR="00B6608B" w:rsidRPr="003C544A" w:rsidRDefault="00B6608B" w:rsidP="00990FD3"/>
    <w:p w14:paraId="733537B8" w14:textId="32FC2747" w:rsidR="00B6608B" w:rsidRDefault="00B6608B" w:rsidP="0030792A">
      <w:pPr>
        <w:jc w:val="center"/>
        <w:sectPr w:rsidR="00B6608B" w:rsidSect="00E90458">
          <w:headerReference w:type="default" r:id="rId19"/>
          <w:footerReference w:type="default" r:id="rId20"/>
          <w:headerReference w:type="first" r:id="rId21"/>
          <w:footerReference w:type="first" r:id="rId22"/>
          <w:pgSz w:w="12240" w:h="15840" w:code="1"/>
          <w:pgMar w:top="1588" w:right="1440" w:bottom="1440" w:left="1440" w:header="720" w:footer="720" w:gutter="0"/>
          <w:pgNumType w:fmt="upperRoman" w:start="1"/>
          <w:cols w:space="720"/>
          <w:titlePg/>
          <w:docGrid w:linePitch="272"/>
        </w:sectPr>
      </w:pPr>
      <w:r>
        <w:tab/>
      </w:r>
    </w:p>
    <w:p w14:paraId="5BA77073" w14:textId="49E49BB2" w:rsidR="00B6608B" w:rsidRPr="0051160F" w:rsidRDefault="2B675649" w:rsidP="2B675649">
      <w:pPr>
        <w:rPr>
          <w:b/>
          <w:bCs/>
          <w:sz w:val="40"/>
          <w:szCs w:val="40"/>
        </w:rPr>
      </w:pPr>
      <w:r w:rsidRPr="2B675649">
        <w:rPr>
          <w:b/>
          <w:bCs/>
          <w:sz w:val="36"/>
          <w:szCs w:val="36"/>
        </w:rPr>
        <w:lastRenderedPageBreak/>
        <w:t>Contents</w:t>
      </w:r>
    </w:p>
    <w:p w14:paraId="4191C71D" w14:textId="76F52B97" w:rsidR="00B6608B" w:rsidRPr="003B1AC5" w:rsidRDefault="00B6608B" w:rsidP="00990FD3"/>
    <w:sdt>
      <w:sdtPr>
        <w:rPr>
          <w:szCs w:val="20"/>
        </w:rPr>
        <w:id w:val="-1218355645"/>
        <w:docPartObj>
          <w:docPartGallery w:val="Table of Contents"/>
          <w:docPartUnique/>
        </w:docPartObj>
      </w:sdtPr>
      <w:sdtEndPr>
        <w:rPr>
          <w:noProof/>
          <w:szCs w:val="24"/>
        </w:rPr>
      </w:sdtEndPr>
      <w:sdtContent>
        <w:p w14:paraId="2CDCE74B" w14:textId="53CA808A" w:rsidR="006B2A18" w:rsidRDefault="00BB30A2">
          <w:pPr>
            <w:pStyle w:val="TOC1"/>
            <w:rPr>
              <w:rFonts w:asciiTheme="minorHAnsi" w:eastAsiaTheme="minorEastAsia" w:hAnsiTheme="minorHAnsi" w:cstheme="minorBidi"/>
              <w:b w:val="0"/>
              <w:bCs w:val="0"/>
              <w:noProof/>
              <w:sz w:val="22"/>
              <w:szCs w:val="22"/>
              <w:lang w:eastAsia="en-AU"/>
            </w:rPr>
          </w:pPr>
          <w:r>
            <w:fldChar w:fldCharType="begin"/>
          </w:r>
          <w:r>
            <w:instrText xml:space="preserve"> TOC \o "1-1" \h \z \u </w:instrText>
          </w:r>
          <w:r>
            <w:fldChar w:fldCharType="separate"/>
          </w:r>
          <w:hyperlink w:anchor="_Toc493253933" w:history="1">
            <w:r w:rsidR="006B2A18" w:rsidRPr="003412F3">
              <w:rPr>
                <w:rStyle w:val="Hyperlink"/>
                <w:noProof/>
              </w:rPr>
              <w:t>1</w:t>
            </w:r>
            <w:r w:rsidR="006B2A18">
              <w:rPr>
                <w:rFonts w:asciiTheme="minorHAnsi" w:eastAsiaTheme="minorEastAsia" w:hAnsiTheme="minorHAnsi" w:cstheme="minorBidi"/>
                <w:b w:val="0"/>
                <w:bCs w:val="0"/>
                <w:noProof/>
                <w:sz w:val="22"/>
                <w:szCs w:val="22"/>
                <w:lang w:eastAsia="en-AU"/>
              </w:rPr>
              <w:tab/>
            </w:r>
            <w:r w:rsidR="006B2A18" w:rsidRPr="003412F3">
              <w:rPr>
                <w:rStyle w:val="Hyperlink"/>
                <w:noProof/>
              </w:rPr>
              <w:t>Introduction</w:t>
            </w:r>
            <w:r w:rsidR="006B2A18">
              <w:rPr>
                <w:noProof/>
                <w:webHidden/>
              </w:rPr>
              <w:tab/>
            </w:r>
            <w:r w:rsidR="006B2A18">
              <w:rPr>
                <w:noProof/>
                <w:webHidden/>
              </w:rPr>
              <w:fldChar w:fldCharType="begin"/>
            </w:r>
            <w:r w:rsidR="006B2A18">
              <w:rPr>
                <w:noProof/>
                <w:webHidden/>
              </w:rPr>
              <w:instrText xml:space="preserve"> PAGEREF _Toc493253933 \h </w:instrText>
            </w:r>
            <w:r w:rsidR="006B2A18">
              <w:rPr>
                <w:noProof/>
                <w:webHidden/>
              </w:rPr>
            </w:r>
            <w:r w:rsidR="006B2A18">
              <w:rPr>
                <w:noProof/>
                <w:webHidden/>
              </w:rPr>
              <w:fldChar w:fldCharType="separate"/>
            </w:r>
            <w:r w:rsidR="006B2A18">
              <w:rPr>
                <w:noProof/>
                <w:webHidden/>
              </w:rPr>
              <w:t>1</w:t>
            </w:r>
            <w:r w:rsidR="006B2A18">
              <w:rPr>
                <w:noProof/>
                <w:webHidden/>
              </w:rPr>
              <w:fldChar w:fldCharType="end"/>
            </w:r>
          </w:hyperlink>
        </w:p>
        <w:p w14:paraId="31A1E9F6" w14:textId="0B38A6FE" w:rsidR="006B2A18" w:rsidRDefault="006B2A18">
          <w:pPr>
            <w:pStyle w:val="TOC1"/>
            <w:rPr>
              <w:rFonts w:asciiTheme="minorHAnsi" w:eastAsiaTheme="minorEastAsia" w:hAnsiTheme="minorHAnsi" w:cstheme="minorBidi"/>
              <w:b w:val="0"/>
              <w:bCs w:val="0"/>
              <w:noProof/>
              <w:sz w:val="22"/>
              <w:szCs w:val="22"/>
              <w:lang w:eastAsia="en-AU"/>
            </w:rPr>
          </w:pPr>
          <w:hyperlink w:anchor="_Toc493253934" w:history="1">
            <w:r w:rsidRPr="003412F3">
              <w:rPr>
                <w:rStyle w:val="Hyperlink"/>
                <w:noProof/>
              </w:rPr>
              <w:t>2</w:t>
            </w:r>
            <w:r>
              <w:rPr>
                <w:rFonts w:asciiTheme="minorHAnsi" w:eastAsiaTheme="minorEastAsia" w:hAnsiTheme="minorHAnsi" w:cstheme="minorBidi"/>
                <w:b w:val="0"/>
                <w:bCs w:val="0"/>
                <w:noProof/>
                <w:sz w:val="22"/>
                <w:szCs w:val="22"/>
                <w:lang w:eastAsia="en-AU"/>
              </w:rPr>
              <w:tab/>
            </w:r>
            <w:r w:rsidRPr="003412F3">
              <w:rPr>
                <w:rStyle w:val="Hyperlink"/>
                <w:noProof/>
              </w:rPr>
              <w:t>Design Architecture</w:t>
            </w:r>
            <w:r>
              <w:rPr>
                <w:noProof/>
                <w:webHidden/>
              </w:rPr>
              <w:tab/>
            </w:r>
            <w:r>
              <w:rPr>
                <w:noProof/>
                <w:webHidden/>
              </w:rPr>
              <w:fldChar w:fldCharType="begin"/>
            </w:r>
            <w:r>
              <w:rPr>
                <w:noProof/>
                <w:webHidden/>
              </w:rPr>
              <w:instrText xml:space="preserve"> PAGEREF _Toc493253934 \h </w:instrText>
            </w:r>
            <w:r>
              <w:rPr>
                <w:noProof/>
                <w:webHidden/>
              </w:rPr>
            </w:r>
            <w:r>
              <w:rPr>
                <w:noProof/>
                <w:webHidden/>
              </w:rPr>
              <w:fldChar w:fldCharType="separate"/>
            </w:r>
            <w:r>
              <w:rPr>
                <w:noProof/>
                <w:webHidden/>
              </w:rPr>
              <w:t>3</w:t>
            </w:r>
            <w:r>
              <w:rPr>
                <w:noProof/>
                <w:webHidden/>
              </w:rPr>
              <w:fldChar w:fldCharType="end"/>
            </w:r>
          </w:hyperlink>
        </w:p>
        <w:p w14:paraId="2B99414F" w14:textId="1CAA563A" w:rsidR="006B2A18" w:rsidRDefault="006B2A18">
          <w:pPr>
            <w:pStyle w:val="TOC1"/>
            <w:rPr>
              <w:rFonts w:asciiTheme="minorHAnsi" w:eastAsiaTheme="minorEastAsia" w:hAnsiTheme="minorHAnsi" w:cstheme="minorBidi"/>
              <w:b w:val="0"/>
              <w:bCs w:val="0"/>
              <w:noProof/>
              <w:sz w:val="22"/>
              <w:szCs w:val="22"/>
              <w:lang w:eastAsia="en-AU"/>
            </w:rPr>
          </w:pPr>
          <w:hyperlink w:anchor="_Toc493253935" w:history="1">
            <w:r w:rsidRPr="003412F3">
              <w:rPr>
                <w:rStyle w:val="Hyperlink"/>
                <w:noProof/>
              </w:rPr>
              <w:t>3</w:t>
            </w:r>
            <w:r>
              <w:rPr>
                <w:rFonts w:asciiTheme="minorHAnsi" w:eastAsiaTheme="minorEastAsia" w:hAnsiTheme="minorHAnsi" w:cstheme="minorBidi"/>
                <w:b w:val="0"/>
                <w:bCs w:val="0"/>
                <w:noProof/>
                <w:sz w:val="22"/>
                <w:szCs w:val="22"/>
                <w:lang w:eastAsia="en-AU"/>
              </w:rPr>
              <w:tab/>
            </w:r>
            <w:r w:rsidRPr="003412F3">
              <w:rPr>
                <w:rStyle w:val="Hyperlink"/>
                <w:noProof/>
              </w:rPr>
              <w:t>Summary of Volumes</w:t>
            </w:r>
            <w:r>
              <w:rPr>
                <w:noProof/>
                <w:webHidden/>
              </w:rPr>
              <w:tab/>
            </w:r>
            <w:r>
              <w:rPr>
                <w:noProof/>
                <w:webHidden/>
              </w:rPr>
              <w:fldChar w:fldCharType="begin"/>
            </w:r>
            <w:r>
              <w:rPr>
                <w:noProof/>
                <w:webHidden/>
              </w:rPr>
              <w:instrText xml:space="preserve"> PAGEREF _Toc493253935 \h </w:instrText>
            </w:r>
            <w:r>
              <w:rPr>
                <w:noProof/>
                <w:webHidden/>
              </w:rPr>
            </w:r>
            <w:r>
              <w:rPr>
                <w:noProof/>
                <w:webHidden/>
              </w:rPr>
              <w:fldChar w:fldCharType="separate"/>
            </w:r>
            <w:r>
              <w:rPr>
                <w:noProof/>
                <w:webHidden/>
              </w:rPr>
              <w:t>5</w:t>
            </w:r>
            <w:r>
              <w:rPr>
                <w:noProof/>
                <w:webHidden/>
              </w:rPr>
              <w:fldChar w:fldCharType="end"/>
            </w:r>
          </w:hyperlink>
        </w:p>
        <w:p w14:paraId="316B3D5B" w14:textId="34476485" w:rsidR="006B2A18" w:rsidRDefault="006B2A18">
          <w:pPr>
            <w:pStyle w:val="TOC1"/>
            <w:rPr>
              <w:rFonts w:asciiTheme="minorHAnsi" w:eastAsiaTheme="minorEastAsia" w:hAnsiTheme="minorHAnsi" w:cstheme="minorBidi"/>
              <w:b w:val="0"/>
              <w:bCs w:val="0"/>
              <w:noProof/>
              <w:sz w:val="22"/>
              <w:szCs w:val="22"/>
              <w:lang w:eastAsia="en-AU"/>
            </w:rPr>
          </w:pPr>
          <w:hyperlink w:anchor="_Toc493253936" w:history="1">
            <w:r w:rsidRPr="003412F3">
              <w:rPr>
                <w:rStyle w:val="Hyperlink"/>
                <w:noProof/>
              </w:rPr>
              <w:t>4</w:t>
            </w:r>
            <w:r>
              <w:rPr>
                <w:rFonts w:asciiTheme="minorHAnsi" w:eastAsiaTheme="minorEastAsia" w:hAnsiTheme="minorHAnsi" w:cstheme="minorBidi"/>
                <w:b w:val="0"/>
                <w:bCs w:val="0"/>
                <w:noProof/>
                <w:sz w:val="22"/>
                <w:szCs w:val="22"/>
                <w:lang w:eastAsia="en-AU"/>
              </w:rPr>
              <w:tab/>
            </w:r>
            <w:r w:rsidRPr="003412F3">
              <w:rPr>
                <w:rStyle w:val="Hyperlink"/>
                <w:noProof/>
              </w:rPr>
              <w:t>Requirements</w:t>
            </w:r>
            <w:r>
              <w:rPr>
                <w:noProof/>
                <w:webHidden/>
              </w:rPr>
              <w:tab/>
            </w:r>
            <w:r>
              <w:rPr>
                <w:noProof/>
                <w:webHidden/>
              </w:rPr>
              <w:fldChar w:fldCharType="begin"/>
            </w:r>
            <w:r>
              <w:rPr>
                <w:noProof/>
                <w:webHidden/>
              </w:rPr>
              <w:instrText xml:space="preserve"> PAGEREF _Toc493253936 \h </w:instrText>
            </w:r>
            <w:r>
              <w:rPr>
                <w:noProof/>
                <w:webHidden/>
              </w:rPr>
            </w:r>
            <w:r>
              <w:rPr>
                <w:noProof/>
                <w:webHidden/>
              </w:rPr>
              <w:fldChar w:fldCharType="separate"/>
            </w:r>
            <w:r>
              <w:rPr>
                <w:noProof/>
                <w:webHidden/>
              </w:rPr>
              <w:t>7</w:t>
            </w:r>
            <w:r>
              <w:rPr>
                <w:noProof/>
                <w:webHidden/>
              </w:rPr>
              <w:fldChar w:fldCharType="end"/>
            </w:r>
          </w:hyperlink>
        </w:p>
        <w:p w14:paraId="7A1D94BC" w14:textId="42C87A8C" w:rsidR="006B2A18" w:rsidRDefault="006B2A18">
          <w:pPr>
            <w:pStyle w:val="TOC1"/>
            <w:rPr>
              <w:rFonts w:asciiTheme="minorHAnsi" w:eastAsiaTheme="minorEastAsia" w:hAnsiTheme="minorHAnsi" w:cstheme="minorBidi"/>
              <w:b w:val="0"/>
              <w:bCs w:val="0"/>
              <w:noProof/>
              <w:sz w:val="22"/>
              <w:szCs w:val="22"/>
              <w:lang w:eastAsia="en-AU"/>
            </w:rPr>
          </w:pPr>
          <w:hyperlink w:anchor="_Toc493253937" w:history="1">
            <w:r w:rsidRPr="003412F3">
              <w:rPr>
                <w:rStyle w:val="Hyperlink"/>
                <w:noProof/>
              </w:rPr>
              <w:t>5</w:t>
            </w:r>
            <w:r>
              <w:rPr>
                <w:rFonts w:asciiTheme="minorHAnsi" w:eastAsiaTheme="minorEastAsia" w:hAnsiTheme="minorHAnsi" w:cstheme="minorBidi"/>
                <w:b w:val="0"/>
                <w:bCs w:val="0"/>
                <w:noProof/>
                <w:sz w:val="22"/>
                <w:szCs w:val="22"/>
                <w:lang w:eastAsia="en-AU"/>
              </w:rPr>
              <w:tab/>
            </w:r>
            <w:r w:rsidRPr="003412F3">
              <w:rPr>
                <w:rStyle w:val="Hyperlink"/>
                <w:noProof/>
              </w:rPr>
              <w:t>Resources</w:t>
            </w:r>
            <w:r>
              <w:rPr>
                <w:noProof/>
                <w:webHidden/>
              </w:rPr>
              <w:tab/>
            </w:r>
            <w:r>
              <w:rPr>
                <w:noProof/>
                <w:webHidden/>
              </w:rPr>
              <w:fldChar w:fldCharType="begin"/>
            </w:r>
            <w:r>
              <w:rPr>
                <w:noProof/>
                <w:webHidden/>
              </w:rPr>
              <w:instrText xml:space="preserve"> PAGEREF _Toc493253937 \h </w:instrText>
            </w:r>
            <w:r>
              <w:rPr>
                <w:noProof/>
                <w:webHidden/>
              </w:rPr>
            </w:r>
            <w:r>
              <w:rPr>
                <w:noProof/>
                <w:webHidden/>
              </w:rPr>
              <w:fldChar w:fldCharType="separate"/>
            </w:r>
            <w:r>
              <w:rPr>
                <w:noProof/>
                <w:webHidden/>
              </w:rPr>
              <w:t>8</w:t>
            </w:r>
            <w:r>
              <w:rPr>
                <w:noProof/>
                <w:webHidden/>
              </w:rPr>
              <w:fldChar w:fldCharType="end"/>
            </w:r>
          </w:hyperlink>
        </w:p>
        <w:p w14:paraId="5BDFF7D7" w14:textId="27BFB008" w:rsidR="006B2A18" w:rsidRDefault="006B2A18">
          <w:pPr>
            <w:pStyle w:val="TOC1"/>
            <w:rPr>
              <w:rFonts w:asciiTheme="minorHAnsi" w:eastAsiaTheme="minorEastAsia" w:hAnsiTheme="minorHAnsi" w:cstheme="minorBidi"/>
              <w:b w:val="0"/>
              <w:bCs w:val="0"/>
              <w:noProof/>
              <w:sz w:val="22"/>
              <w:szCs w:val="22"/>
              <w:lang w:eastAsia="en-AU"/>
            </w:rPr>
          </w:pPr>
          <w:hyperlink w:anchor="_Toc493253938" w:history="1">
            <w:r w:rsidRPr="003412F3">
              <w:rPr>
                <w:rStyle w:val="Hyperlink"/>
                <w:noProof/>
              </w:rPr>
              <w:t>6</w:t>
            </w:r>
            <w:r>
              <w:rPr>
                <w:rFonts w:asciiTheme="minorHAnsi" w:eastAsiaTheme="minorEastAsia" w:hAnsiTheme="minorHAnsi" w:cstheme="minorBidi"/>
                <w:b w:val="0"/>
                <w:bCs w:val="0"/>
                <w:noProof/>
                <w:sz w:val="22"/>
                <w:szCs w:val="22"/>
                <w:lang w:eastAsia="en-AU"/>
              </w:rPr>
              <w:tab/>
            </w:r>
            <w:r w:rsidRPr="003412F3">
              <w:rPr>
                <w:rStyle w:val="Hyperlink"/>
                <w:noProof/>
              </w:rPr>
              <w:t>System Cost</w:t>
            </w:r>
            <w:r>
              <w:rPr>
                <w:noProof/>
                <w:webHidden/>
              </w:rPr>
              <w:tab/>
            </w:r>
            <w:r>
              <w:rPr>
                <w:noProof/>
                <w:webHidden/>
              </w:rPr>
              <w:fldChar w:fldCharType="begin"/>
            </w:r>
            <w:r>
              <w:rPr>
                <w:noProof/>
                <w:webHidden/>
              </w:rPr>
              <w:instrText xml:space="preserve"> PAGEREF _Toc493253938 \h </w:instrText>
            </w:r>
            <w:r>
              <w:rPr>
                <w:noProof/>
                <w:webHidden/>
              </w:rPr>
            </w:r>
            <w:r>
              <w:rPr>
                <w:noProof/>
                <w:webHidden/>
              </w:rPr>
              <w:fldChar w:fldCharType="separate"/>
            </w:r>
            <w:r>
              <w:rPr>
                <w:noProof/>
                <w:webHidden/>
              </w:rPr>
              <w:t>9</w:t>
            </w:r>
            <w:r>
              <w:rPr>
                <w:noProof/>
                <w:webHidden/>
              </w:rPr>
              <w:fldChar w:fldCharType="end"/>
            </w:r>
          </w:hyperlink>
        </w:p>
        <w:p w14:paraId="3A33E393" w14:textId="74D0A331" w:rsidR="006B2A18" w:rsidRDefault="006B2A18">
          <w:pPr>
            <w:pStyle w:val="TOC1"/>
            <w:rPr>
              <w:rFonts w:asciiTheme="minorHAnsi" w:eastAsiaTheme="minorEastAsia" w:hAnsiTheme="minorHAnsi" w:cstheme="minorBidi"/>
              <w:b w:val="0"/>
              <w:bCs w:val="0"/>
              <w:noProof/>
              <w:sz w:val="22"/>
              <w:szCs w:val="22"/>
              <w:lang w:eastAsia="en-AU"/>
            </w:rPr>
          </w:pPr>
          <w:hyperlink w:anchor="_Toc493253939" w:history="1">
            <w:r w:rsidRPr="003412F3">
              <w:rPr>
                <w:rStyle w:val="Hyperlink"/>
                <w:noProof/>
              </w:rPr>
              <w:t>7</w:t>
            </w:r>
            <w:r>
              <w:rPr>
                <w:rFonts w:asciiTheme="minorHAnsi" w:eastAsiaTheme="minorEastAsia" w:hAnsiTheme="minorHAnsi" w:cstheme="minorBidi"/>
                <w:b w:val="0"/>
                <w:bCs w:val="0"/>
                <w:noProof/>
                <w:sz w:val="22"/>
                <w:szCs w:val="22"/>
                <w:lang w:eastAsia="en-AU"/>
              </w:rPr>
              <w:tab/>
            </w:r>
            <w:r w:rsidRPr="003412F3">
              <w:rPr>
                <w:rStyle w:val="Hyperlink"/>
                <w:noProof/>
              </w:rPr>
              <w:t>Top Three Risks</w:t>
            </w:r>
            <w:r>
              <w:rPr>
                <w:noProof/>
                <w:webHidden/>
              </w:rPr>
              <w:tab/>
            </w:r>
            <w:r>
              <w:rPr>
                <w:noProof/>
                <w:webHidden/>
              </w:rPr>
              <w:fldChar w:fldCharType="begin"/>
            </w:r>
            <w:r>
              <w:rPr>
                <w:noProof/>
                <w:webHidden/>
              </w:rPr>
              <w:instrText xml:space="preserve"> PAGEREF _Toc493253939 \h </w:instrText>
            </w:r>
            <w:r>
              <w:rPr>
                <w:noProof/>
                <w:webHidden/>
              </w:rPr>
            </w:r>
            <w:r>
              <w:rPr>
                <w:noProof/>
                <w:webHidden/>
              </w:rPr>
              <w:fldChar w:fldCharType="separate"/>
            </w:r>
            <w:r>
              <w:rPr>
                <w:noProof/>
                <w:webHidden/>
              </w:rPr>
              <w:t>10</w:t>
            </w:r>
            <w:r>
              <w:rPr>
                <w:noProof/>
                <w:webHidden/>
              </w:rPr>
              <w:fldChar w:fldCharType="end"/>
            </w:r>
          </w:hyperlink>
        </w:p>
        <w:p w14:paraId="73AE4A87" w14:textId="08EB9B00" w:rsidR="006B2A18" w:rsidRDefault="006B2A18">
          <w:pPr>
            <w:pStyle w:val="TOC1"/>
            <w:rPr>
              <w:rFonts w:asciiTheme="minorHAnsi" w:eastAsiaTheme="minorEastAsia" w:hAnsiTheme="minorHAnsi" w:cstheme="minorBidi"/>
              <w:b w:val="0"/>
              <w:bCs w:val="0"/>
              <w:noProof/>
              <w:sz w:val="22"/>
              <w:szCs w:val="22"/>
              <w:lang w:eastAsia="en-AU"/>
            </w:rPr>
          </w:pPr>
          <w:hyperlink w:anchor="_Toc493253940" w:history="1">
            <w:r w:rsidRPr="003412F3">
              <w:rPr>
                <w:rStyle w:val="Hyperlink"/>
                <w:noProof/>
              </w:rPr>
              <w:t>8</w:t>
            </w:r>
            <w:r>
              <w:rPr>
                <w:rFonts w:asciiTheme="minorHAnsi" w:eastAsiaTheme="minorEastAsia" w:hAnsiTheme="minorHAnsi" w:cstheme="minorBidi"/>
                <w:b w:val="0"/>
                <w:bCs w:val="0"/>
                <w:noProof/>
                <w:sz w:val="22"/>
                <w:szCs w:val="22"/>
                <w:lang w:eastAsia="en-AU"/>
              </w:rPr>
              <w:tab/>
            </w:r>
            <w:r w:rsidRPr="003412F3">
              <w:rPr>
                <w:rStyle w:val="Hyperlink"/>
                <w:noProof/>
              </w:rPr>
              <w:t>Conclusion</w:t>
            </w:r>
            <w:r>
              <w:rPr>
                <w:noProof/>
                <w:webHidden/>
              </w:rPr>
              <w:tab/>
            </w:r>
            <w:r>
              <w:rPr>
                <w:noProof/>
                <w:webHidden/>
              </w:rPr>
              <w:fldChar w:fldCharType="begin"/>
            </w:r>
            <w:r>
              <w:rPr>
                <w:noProof/>
                <w:webHidden/>
              </w:rPr>
              <w:instrText xml:space="preserve"> PAGEREF _Toc493253940 \h </w:instrText>
            </w:r>
            <w:r>
              <w:rPr>
                <w:noProof/>
                <w:webHidden/>
              </w:rPr>
            </w:r>
            <w:r>
              <w:rPr>
                <w:noProof/>
                <w:webHidden/>
              </w:rPr>
              <w:fldChar w:fldCharType="separate"/>
            </w:r>
            <w:r>
              <w:rPr>
                <w:noProof/>
                <w:webHidden/>
              </w:rPr>
              <w:t>11</w:t>
            </w:r>
            <w:r>
              <w:rPr>
                <w:noProof/>
                <w:webHidden/>
              </w:rPr>
              <w:fldChar w:fldCharType="end"/>
            </w:r>
          </w:hyperlink>
        </w:p>
        <w:p w14:paraId="006E0BDE" w14:textId="54E4A361" w:rsidR="006B2A18" w:rsidRDefault="006B2A18">
          <w:pPr>
            <w:pStyle w:val="TOC1"/>
            <w:rPr>
              <w:rFonts w:asciiTheme="minorHAnsi" w:eastAsiaTheme="minorEastAsia" w:hAnsiTheme="minorHAnsi" w:cstheme="minorBidi"/>
              <w:b w:val="0"/>
              <w:bCs w:val="0"/>
              <w:noProof/>
              <w:sz w:val="22"/>
              <w:szCs w:val="22"/>
              <w:lang w:eastAsia="en-AU"/>
            </w:rPr>
          </w:pPr>
          <w:hyperlink w:anchor="_Toc493253941" w:history="1">
            <w:r w:rsidRPr="003412F3">
              <w:rPr>
                <w:rStyle w:val="Hyperlink"/>
                <w:noProof/>
              </w:rPr>
              <w:t>9</w:t>
            </w:r>
            <w:r>
              <w:rPr>
                <w:rFonts w:asciiTheme="minorHAnsi" w:eastAsiaTheme="minorEastAsia" w:hAnsiTheme="minorHAnsi" w:cstheme="minorBidi"/>
                <w:b w:val="0"/>
                <w:bCs w:val="0"/>
                <w:noProof/>
                <w:sz w:val="22"/>
                <w:szCs w:val="22"/>
                <w:lang w:eastAsia="en-AU"/>
              </w:rPr>
              <w:tab/>
            </w:r>
            <w:r w:rsidRPr="003412F3">
              <w:rPr>
                <w:rStyle w:val="Hyperlink"/>
                <w:noProof/>
              </w:rPr>
              <w:t>References</w:t>
            </w:r>
            <w:r>
              <w:rPr>
                <w:noProof/>
                <w:webHidden/>
              </w:rPr>
              <w:tab/>
            </w:r>
            <w:r>
              <w:rPr>
                <w:noProof/>
                <w:webHidden/>
              </w:rPr>
              <w:fldChar w:fldCharType="begin"/>
            </w:r>
            <w:r>
              <w:rPr>
                <w:noProof/>
                <w:webHidden/>
              </w:rPr>
              <w:instrText xml:space="preserve"> PAGEREF _Toc493253941 \h </w:instrText>
            </w:r>
            <w:r>
              <w:rPr>
                <w:noProof/>
                <w:webHidden/>
              </w:rPr>
            </w:r>
            <w:r>
              <w:rPr>
                <w:noProof/>
                <w:webHidden/>
              </w:rPr>
              <w:fldChar w:fldCharType="separate"/>
            </w:r>
            <w:r>
              <w:rPr>
                <w:noProof/>
                <w:webHidden/>
              </w:rPr>
              <w:t>12</w:t>
            </w:r>
            <w:r>
              <w:rPr>
                <w:noProof/>
                <w:webHidden/>
              </w:rPr>
              <w:fldChar w:fldCharType="end"/>
            </w:r>
          </w:hyperlink>
        </w:p>
        <w:p w14:paraId="18C9E9A4" w14:textId="1B761D8B" w:rsidR="006B2A18" w:rsidRDefault="006B2A18">
          <w:pPr>
            <w:pStyle w:val="TOC1"/>
            <w:rPr>
              <w:rFonts w:asciiTheme="minorHAnsi" w:eastAsiaTheme="minorEastAsia" w:hAnsiTheme="minorHAnsi" w:cstheme="minorBidi"/>
              <w:b w:val="0"/>
              <w:bCs w:val="0"/>
              <w:noProof/>
              <w:sz w:val="22"/>
              <w:szCs w:val="22"/>
              <w:lang w:eastAsia="en-AU"/>
            </w:rPr>
          </w:pPr>
          <w:hyperlink w:anchor="_Toc493253942" w:history="1">
            <w:r w:rsidRPr="003412F3">
              <w:rPr>
                <w:rStyle w:val="Hyperlink"/>
                <w:noProof/>
              </w:rPr>
              <w:t>10</w:t>
            </w:r>
            <w:r>
              <w:rPr>
                <w:rFonts w:asciiTheme="minorHAnsi" w:eastAsiaTheme="minorEastAsia" w:hAnsiTheme="minorHAnsi" w:cstheme="minorBidi"/>
                <w:b w:val="0"/>
                <w:bCs w:val="0"/>
                <w:noProof/>
                <w:sz w:val="22"/>
                <w:szCs w:val="22"/>
                <w:lang w:eastAsia="en-AU"/>
              </w:rPr>
              <w:tab/>
            </w:r>
            <w:r w:rsidRPr="003412F3">
              <w:rPr>
                <w:rStyle w:val="Hyperlink"/>
                <w:noProof/>
              </w:rPr>
              <w:t>Appendices</w:t>
            </w:r>
            <w:r>
              <w:rPr>
                <w:noProof/>
                <w:webHidden/>
              </w:rPr>
              <w:tab/>
            </w:r>
            <w:r>
              <w:rPr>
                <w:noProof/>
                <w:webHidden/>
              </w:rPr>
              <w:fldChar w:fldCharType="begin"/>
            </w:r>
            <w:r>
              <w:rPr>
                <w:noProof/>
                <w:webHidden/>
              </w:rPr>
              <w:instrText xml:space="preserve"> PAGEREF _Toc493253942 \h </w:instrText>
            </w:r>
            <w:r>
              <w:rPr>
                <w:noProof/>
                <w:webHidden/>
              </w:rPr>
            </w:r>
            <w:r>
              <w:rPr>
                <w:noProof/>
                <w:webHidden/>
              </w:rPr>
              <w:fldChar w:fldCharType="separate"/>
            </w:r>
            <w:r>
              <w:rPr>
                <w:noProof/>
                <w:webHidden/>
              </w:rPr>
              <w:t>13</w:t>
            </w:r>
            <w:r>
              <w:rPr>
                <w:noProof/>
                <w:webHidden/>
              </w:rPr>
              <w:fldChar w:fldCharType="end"/>
            </w:r>
          </w:hyperlink>
        </w:p>
        <w:p w14:paraId="16087D7F" w14:textId="54C88D2D" w:rsidR="00B6608B" w:rsidRDefault="00BB30A2" w:rsidP="00BB30A2">
          <w:pPr>
            <w:pStyle w:val="TOC1"/>
            <w:rPr>
              <w:noProof/>
            </w:rPr>
          </w:pPr>
          <w:r>
            <w:fldChar w:fldCharType="end"/>
          </w:r>
        </w:p>
      </w:sdtContent>
    </w:sdt>
    <w:p w14:paraId="5EC3250F" w14:textId="48FCF6FC" w:rsidR="00B6608B" w:rsidRDefault="00B6608B" w:rsidP="00990FD3">
      <w:pPr>
        <w:widowControl/>
        <w:spacing w:line="240" w:lineRule="auto"/>
        <w:rPr>
          <w:rFonts w:eastAsiaTheme="majorEastAsia"/>
          <w:b/>
          <w:bCs/>
          <w:sz w:val="36"/>
          <w:szCs w:val="36"/>
          <w:lang w:val="en-US"/>
        </w:rPr>
      </w:pPr>
      <w:r>
        <w:rPr>
          <w:b/>
          <w:sz w:val="36"/>
          <w:szCs w:val="36"/>
        </w:rPr>
        <w:br w:type="page"/>
      </w:r>
    </w:p>
    <w:p w14:paraId="7F71ABED" w14:textId="48FCF6FC" w:rsidR="00B6608B" w:rsidRDefault="2B675649" w:rsidP="2B675649">
      <w:pPr>
        <w:rPr>
          <w:b/>
          <w:bCs/>
          <w:sz w:val="36"/>
          <w:szCs w:val="36"/>
        </w:rPr>
      </w:pPr>
      <w:bookmarkStart w:id="38" w:name="_Toc491161267"/>
      <w:bookmarkStart w:id="39" w:name="_Toc491161538"/>
      <w:bookmarkStart w:id="40" w:name="_Toc491252457"/>
      <w:bookmarkStart w:id="41" w:name="_Toc491252900"/>
      <w:r w:rsidRPr="2B675649">
        <w:rPr>
          <w:b/>
          <w:bCs/>
          <w:sz w:val="36"/>
          <w:szCs w:val="36"/>
        </w:rPr>
        <w:lastRenderedPageBreak/>
        <w:t>List of Figures</w:t>
      </w:r>
      <w:bookmarkEnd w:id="38"/>
      <w:bookmarkEnd w:id="39"/>
      <w:bookmarkEnd w:id="40"/>
      <w:bookmarkEnd w:id="41"/>
    </w:p>
    <w:p w14:paraId="12B4FF6A" w14:textId="76F52B97" w:rsidR="0030792A" w:rsidRPr="0030792A" w:rsidRDefault="0030792A" w:rsidP="5B49490F">
      <w:pPr>
        <w:rPr>
          <w:b/>
          <w:bCs/>
          <w:sz w:val="36"/>
          <w:szCs w:val="36"/>
        </w:rPr>
      </w:pPr>
    </w:p>
    <w:bookmarkStart w:id="42" w:name="_Ref478574589"/>
    <w:p w14:paraId="358DD054" w14:textId="09856E22" w:rsidR="006B2A18" w:rsidRDefault="00357F2E">
      <w:pPr>
        <w:pStyle w:val="TableofFigures"/>
        <w:tabs>
          <w:tab w:val="right" w:leader="dot" w:pos="9350"/>
        </w:tabs>
        <w:rPr>
          <w:rFonts w:asciiTheme="minorHAnsi" w:hAnsiTheme="minorHAnsi"/>
          <w:noProof/>
          <w:sz w:val="22"/>
          <w:szCs w:val="22"/>
          <w:lang w:eastAsia="en-AU"/>
        </w:rPr>
      </w:pPr>
      <w:r w:rsidRPr="7DECE18E">
        <w:fldChar w:fldCharType="begin"/>
      </w:r>
      <w:r>
        <w:rPr>
          <w:sz w:val="22"/>
        </w:rPr>
        <w:instrText xml:space="preserve"> TOC \h \z \c "Figure" </w:instrText>
      </w:r>
      <w:r w:rsidRPr="7DECE18E">
        <w:rPr>
          <w:sz w:val="22"/>
        </w:rPr>
        <w:fldChar w:fldCharType="separate"/>
      </w:r>
      <w:hyperlink w:anchor="_Toc493253943" w:history="1">
        <w:r w:rsidR="006B2A18" w:rsidRPr="001F04BF">
          <w:rPr>
            <w:rStyle w:val="Hyperlink"/>
            <w:noProof/>
          </w:rPr>
          <w:t>Figure 1. Transactions between system end-points</w:t>
        </w:r>
        <w:r w:rsidR="006B2A18">
          <w:rPr>
            <w:noProof/>
            <w:webHidden/>
          </w:rPr>
          <w:tab/>
        </w:r>
        <w:r w:rsidR="006B2A18">
          <w:rPr>
            <w:noProof/>
            <w:webHidden/>
          </w:rPr>
          <w:fldChar w:fldCharType="begin"/>
        </w:r>
        <w:r w:rsidR="006B2A18">
          <w:rPr>
            <w:noProof/>
            <w:webHidden/>
          </w:rPr>
          <w:instrText xml:space="preserve"> PAGEREF _Toc493253943 \h </w:instrText>
        </w:r>
        <w:r w:rsidR="006B2A18">
          <w:rPr>
            <w:noProof/>
            <w:webHidden/>
          </w:rPr>
        </w:r>
        <w:r w:rsidR="006B2A18">
          <w:rPr>
            <w:noProof/>
            <w:webHidden/>
          </w:rPr>
          <w:fldChar w:fldCharType="separate"/>
        </w:r>
        <w:r w:rsidR="006B2A18">
          <w:rPr>
            <w:noProof/>
            <w:webHidden/>
          </w:rPr>
          <w:t>3</w:t>
        </w:r>
        <w:r w:rsidR="006B2A18">
          <w:rPr>
            <w:noProof/>
            <w:webHidden/>
          </w:rPr>
          <w:fldChar w:fldCharType="end"/>
        </w:r>
      </w:hyperlink>
    </w:p>
    <w:p w14:paraId="1C7DF9C3" w14:textId="5B236FD3" w:rsidR="006B2A18" w:rsidRDefault="006B2A18">
      <w:pPr>
        <w:pStyle w:val="TableofFigures"/>
        <w:tabs>
          <w:tab w:val="right" w:leader="dot" w:pos="9350"/>
        </w:tabs>
        <w:rPr>
          <w:rFonts w:asciiTheme="minorHAnsi" w:hAnsiTheme="minorHAnsi"/>
          <w:noProof/>
          <w:sz w:val="22"/>
          <w:szCs w:val="22"/>
          <w:lang w:eastAsia="en-AU"/>
        </w:rPr>
      </w:pPr>
      <w:hyperlink w:anchor="_Toc493253944" w:history="1">
        <w:r w:rsidRPr="001F04BF">
          <w:rPr>
            <w:rStyle w:val="Hyperlink"/>
            <w:noProof/>
          </w:rPr>
          <w:t>Figure 2. System architecture showing key sub-systems and interfaces</w:t>
        </w:r>
        <w:r>
          <w:rPr>
            <w:noProof/>
            <w:webHidden/>
          </w:rPr>
          <w:tab/>
        </w:r>
        <w:r>
          <w:rPr>
            <w:noProof/>
            <w:webHidden/>
          </w:rPr>
          <w:fldChar w:fldCharType="begin"/>
        </w:r>
        <w:r>
          <w:rPr>
            <w:noProof/>
            <w:webHidden/>
          </w:rPr>
          <w:instrText xml:space="preserve"> PAGEREF _Toc493253944 \h </w:instrText>
        </w:r>
        <w:r>
          <w:rPr>
            <w:noProof/>
            <w:webHidden/>
          </w:rPr>
        </w:r>
        <w:r>
          <w:rPr>
            <w:noProof/>
            <w:webHidden/>
          </w:rPr>
          <w:fldChar w:fldCharType="separate"/>
        </w:r>
        <w:r>
          <w:rPr>
            <w:noProof/>
            <w:webHidden/>
          </w:rPr>
          <w:t>3</w:t>
        </w:r>
        <w:r>
          <w:rPr>
            <w:noProof/>
            <w:webHidden/>
          </w:rPr>
          <w:fldChar w:fldCharType="end"/>
        </w:r>
      </w:hyperlink>
    </w:p>
    <w:p w14:paraId="27E3801D" w14:textId="3DC4D24A" w:rsidR="006B2A18" w:rsidRDefault="006B2A18">
      <w:pPr>
        <w:pStyle w:val="TableofFigures"/>
        <w:tabs>
          <w:tab w:val="right" w:leader="dot" w:pos="9350"/>
        </w:tabs>
        <w:rPr>
          <w:rFonts w:asciiTheme="minorHAnsi" w:hAnsiTheme="minorHAnsi"/>
          <w:noProof/>
          <w:sz w:val="22"/>
          <w:szCs w:val="22"/>
          <w:lang w:eastAsia="en-AU"/>
        </w:rPr>
      </w:pPr>
      <w:hyperlink w:anchor="_Toc493253945" w:history="1">
        <w:r w:rsidRPr="001F04BF">
          <w:rPr>
            <w:rStyle w:val="Hyperlink"/>
            <w:noProof/>
          </w:rPr>
          <w:t>Figure 3. Payload structure and evolution from process variables.</w:t>
        </w:r>
        <w:r>
          <w:rPr>
            <w:noProof/>
            <w:webHidden/>
          </w:rPr>
          <w:tab/>
        </w:r>
        <w:r>
          <w:rPr>
            <w:noProof/>
            <w:webHidden/>
          </w:rPr>
          <w:fldChar w:fldCharType="begin"/>
        </w:r>
        <w:r>
          <w:rPr>
            <w:noProof/>
            <w:webHidden/>
          </w:rPr>
          <w:instrText xml:space="preserve"> PAGEREF _Toc493253945 \h </w:instrText>
        </w:r>
        <w:r>
          <w:rPr>
            <w:noProof/>
            <w:webHidden/>
          </w:rPr>
        </w:r>
        <w:r>
          <w:rPr>
            <w:noProof/>
            <w:webHidden/>
          </w:rPr>
          <w:fldChar w:fldCharType="separate"/>
        </w:r>
        <w:r>
          <w:rPr>
            <w:noProof/>
            <w:webHidden/>
          </w:rPr>
          <w:t>4</w:t>
        </w:r>
        <w:r>
          <w:rPr>
            <w:noProof/>
            <w:webHidden/>
          </w:rPr>
          <w:fldChar w:fldCharType="end"/>
        </w:r>
      </w:hyperlink>
    </w:p>
    <w:p w14:paraId="46DDB07D" w14:textId="792FB05D" w:rsidR="00B6608B" w:rsidRPr="00FC2DB2" w:rsidRDefault="00357F2E" w:rsidP="00990FD3">
      <w:r w:rsidRPr="7DECE18E">
        <w:fldChar w:fldCharType="end"/>
      </w:r>
    </w:p>
    <w:p w14:paraId="3724A164" w14:textId="48FCF6FC" w:rsidR="00762840" w:rsidRDefault="00762840" w:rsidP="00762840"/>
    <w:p w14:paraId="5304824F" w14:textId="48FCF6FC" w:rsidR="0030792A" w:rsidRDefault="0030792A" w:rsidP="00762840"/>
    <w:p w14:paraId="7075651F" w14:textId="48FCF6FC" w:rsidR="00762840" w:rsidRDefault="00762840" w:rsidP="00762840"/>
    <w:p w14:paraId="434849F5" w14:textId="48FCF6FC" w:rsidR="00B6608B" w:rsidRDefault="2B675649" w:rsidP="2B675649">
      <w:pPr>
        <w:rPr>
          <w:b/>
          <w:bCs/>
          <w:sz w:val="36"/>
          <w:szCs w:val="36"/>
        </w:rPr>
      </w:pPr>
      <w:bookmarkStart w:id="43" w:name="_Toc491161268"/>
      <w:bookmarkStart w:id="44" w:name="_Toc491161539"/>
      <w:bookmarkStart w:id="45" w:name="_Toc491252458"/>
      <w:bookmarkStart w:id="46" w:name="_Toc491252901"/>
      <w:r w:rsidRPr="2B675649">
        <w:rPr>
          <w:b/>
          <w:bCs/>
          <w:sz w:val="36"/>
          <w:szCs w:val="36"/>
        </w:rPr>
        <w:t>List of Tables</w:t>
      </w:r>
      <w:bookmarkEnd w:id="43"/>
      <w:bookmarkEnd w:id="44"/>
      <w:bookmarkEnd w:id="45"/>
      <w:bookmarkEnd w:id="46"/>
    </w:p>
    <w:p w14:paraId="4E56BBEB" w14:textId="6203A924" w:rsidR="0030792A" w:rsidRPr="0030792A" w:rsidRDefault="0030792A" w:rsidP="5B49490F">
      <w:pPr>
        <w:rPr>
          <w:b/>
          <w:bCs/>
          <w:sz w:val="36"/>
          <w:szCs w:val="36"/>
        </w:rPr>
      </w:pPr>
    </w:p>
    <w:bookmarkStart w:id="47" w:name="_Toc456598587"/>
    <w:bookmarkStart w:id="48" w:name="_Toc456600918"/>
    <w:bookmarkStart w:id="49" w:name="_Toc478394223"/>
    <w:p w14:paraId="62CFE2B8" w14:textId="07913904" w:rsidR="006B2A18" w:rsidRDefault="00357F2E">
      <w:pPr>
        <w:pStyle w:val="TableofFigures"/>
        <w:tabs>
          <w:tab w:val="right" w:leader="dot" w:pos="9350"/>
        </w:tabs>
        <w:rPr>
          <w:rFonts w:asciiTheme="minorHAnsi" w:hAnsiTheme="minorHAnsi"/>
          <w:noProof/>
          <w:sz w:val="22"/>
          <w:szCs w:val="22"/>
          <w:lang w:eastAsia="en-AU"/>
        </w:rPr>
      </w:pPr>
      <w:r w:rsidRPr="3EBC7381">
        <w:fldChar w:fldCharType="begin"/>
      </w:r>
      <w:r>
        <w:rPr>
          <w:b/>
        </w:rPr>
        <w:instrText xml:space="preserve"> TOC \h \z \c "Table" </w:instrText>
      </w:r>
      <w:r w:rsidRPr="3EBC7381">
        <w:rPr>
          <w:b/>
        </w:rPr>
        <w:fldChar w:fldCharType="separate"/>
      </w:r>
      <w:hyperlink w:anchor="_Toc493253946" w:history="1">
        <w:r w:rsidR="006B2A18" w:rsidRPr="00436BDB">
          <w:rPr>
            <w:rStyle w:val="Hyperlink"/>
            <w:noProof/>
          </w:rPr>
          <w:t>Table 1: CSC's Individual Contributions</w:t>
        </w:r>
        <w:r w:rsidR="006B2A18">
          <w:rPr>
            <w:noProof/>
            <w:webHidden/>
          </w:rPr>
          <w:tab/>
        </w:r>
        <w:r w:rsidR="006B2A18">
          <w:rPr>
            <w:noProof/>
            <w:webHidden/>
          </w:rPr>
          <w:fldChar w:fldCharType="begin"/>
        </w:r>
        <w:r w:rsidR="006B2A18">
          <w:rPr>
            <w:noProof/>
            <w:webHidden/>
          </w:rPr>
          <w:instrText xml:space="preserve"> PAGEREF _Toc493253946 \h </w:instrText>
        </w:r>
        <w:r w:rsidR="006B2A18">
          <w:rPr>
            <w:noProof/>
            <w:webHidden/>
          </w:rPr>
        </w:r>
        <w:r w:rsidR="006B2A18">
          <w:rPr>
            <w:noProof/>
            <w:webHidden/>
          </w:rPr>
          <w:fldChar w:fldCharType="separate"/>
        </w:r>
        <w:r w:rsidR="006B2A18">
          <w:rPr>
            <w:noProof/>
            <w:webHidden/>
          </w:rPr>
          <w:t>1</w:t>
        </w:r>
        <w:r w:rsidR="006B2A18">
          <w:rPr>
            <w:noProof/>
            <w:webHidden/>
          </w:rPr>
          <w:fldChar w:fldCharType="end"/>
        </w:r>
      </w:hyperlink>
    </w:p>
    <w:p w14:paraId="5C39A6D3" w14:textId="7782A740" w:rsidR="006B2A18" w:rsidRDefault="006B2A18">
      <w:pPr>
        <w:pStyle w:val="TableofFigures"/>
        <w:tabs>
          <w:tab w:val="right" w:leader="dot" w:pos="9350"/>
        </w:tabs>
        <w:rPr>
          <w:rFonts w:asciiTheme="minorHAnsi" w:hAnsiTheme="minorHAnsi"/>
          <w:noProof/>
          <w:sz w:val="22"/>
          <w:szCs w:val="22"/>
          <w:lang w:eastAsia="en-AU"/>
        </w:rPr>
      </w:pPr>
      <w:hyperlink w:anchor="_Toc493253947" w:history="1">
        <w:r w:rsidRPr="00436BDB">
          <w:rPr>
            <w:rStyle w:val="Hyperlink"/>
            <w:noProof/>
          </w:rPr>
          <w:t>Table 2: System Cost</w:t>
        </w:r>
        <w:r>
          <w:rPr>
            <w:noProof/>
            <w:webHidden/>
          </w:rPr>
          <w:tab/>
        </w:r>
        <w:r>
          <w:rPr>
            <w:noProof/>
            <w:webHidden/>
          </w:rPr>
          <w:fldChar w:fldCharType="begin"/>
        </w:r>
        <w:r>
          <w:rPr>
            <w:noProof/>
            <w:webHidden/>
          </w:rPr>
          <w:instrText xml:space="preserve"> PAGEREF _Toc493253947 \h </w:instrText>
        </w:r>
        <w:r>
          <w:rPr>
            <w:noProof/>
            <w:webHidden/>
          </w:rPr>
        </w:r>
        <w:r>
          <w:rPr>
            <w:noProof/>
            <w:webHidden/>
          </w:rPr>
          <w:fldChar w:fldCharType="separate"/>
        </w:r>
        <w:r>
          <w:rPr>
            <w:noProof/>
            <w:webHidden/>
          </w:rPr>
          <w:t>9</w:t>
        </w:r>
        <w:r>
          <w:rPr>
            <w:noProof/>
            <w:webHidden/>
          </w:rPr>
          <w:fldChar w:fldCharType="end"/>
        </w:r>
      </w:hyperlink>
    </w:p>
    <w:p w14:paraId="2AC1E1C4" w14:textId="77B21367" w:rsidR="006B2A18" w:rsidRDefault="006B2A18">
      <w:pPr>
        <w:pStyle w:val="TableofFigures"/>
        <w:tabs>
          <w:tab w:val="right" w:leader="dot" w:pos="9350"/>
        </w:tabs>
        <w:rPr>
          <w:rFonts w:asciiTheme="minorHAnsi" w:hAnsiTheme="minorHAnsi"/>
          <w:noProof/>
          <w:sz w:val="22"/>
          <w:szCs w:val="22"/>
          <w:lang w:eastAsia="en-AU"/>
        </w:rPr>
      </w:pPr>
      <w:hyperlink w:anchor="_Toc493253948" w:history="1">
        <w:r w:rsidRPr="00436BDB">
          <w:rPr>
            <w:rStyle w:val="Hyperlink"/>
            <w:noProof/>
          </w:rPr>
          <w:t>Table 3: Mandatory Requirements</w:t>
        </w:r>
        <w:r>
          <w:rPr>
            <w:noProof/>
            <w:webHidden/>
          </w:rPr>
          <w:tab/>
        </w:r>
        <w:r>
          <w:rPr>
            <w:noProof/>
            <w:webHidden/>
          </w:rPr>
          <w:fldChar w:fldCharType="begin"/>
        </w:r>
        <w:r>
          <w:rPr>
            <w:noProof/>
            <w:webHidden/>
          </w:rPr>
          <w:instrText xml:space="preserve"> PAGEREF _Toc493253948 \h </w:instrText>
        </w:r>
        <w:r>
          <w:rPr>
            <w:noProof/>
            <w:webHidden/>
          </w:rPr>
        </w:r>
        <w:r>
          <w:rPr>
            <w:noProof/>
            <w:webHidden/>
          </w:rPr>
          <w:fldChar w:fldCharType="separate"/>
        </w:r>
        <w:r>
          <w:rPr>
            <w:noProof/>
            <w:webHidden/>
          </w:rPr>
          <w:t>13</w:t>
        </w:r>
        <w:r>
          <w:rPr>
            <w:noProof/>
            <w:webHidden/>
          </w:rPr>
          <w:fldChar w:fldCharType="end"/>
        </w:r>
      </w:hyperlink>
    </w:p>
    <w:p w14:paraId="6AFEF25E" w14:textId="0EB6FAB5" w:rsidR="006B2A18" w:rsidRDefault="006B2A18">
      <w:pPr>
        <w:pStyle w:val="TableofFigures"/>
        <w:tabs>
          <w:tab w:val="right" w:leader="dot" w:pos="9350"/>
        </w:tabs>
        <w:rPr>
          <w:rFonts w:asciiTheme="minorHAnsi" w:hAnsiTheme="minorHAnsi"/>
          <w:noProof/>
          <w:sz w:val="22"/>
          <w:szCs w:val="22"/>
          <w:lang w:eastAsia="en-AU"/>
        </w:rPr>
      </w:pPr>
      <w:hyperlink w:anchor="_Toc493253949" w:history="1">
        <w:r w:rsidRPr="00436BDB">
          <w:rPr>
            <w:rStyle w:val="Hyperlink"/>
            <w:noProof/>
          </w:rPr>
          <w:t>Table 4: Aspirational Requirements</w:t>
        </w:r>
        <w:r>
          <w:rPr>
            <w:noProof/>
            <w:webHidden/>
          </w:rPr>
          <w:tab/>
        </w:r>
        <w:r>
          <w:rPr>
            <w:noProof/>
            <w:webHidden/>
          </w:rPr>
          <w:fldChar w:fldCharType="begin"/>
        </w:r>
        <w:r>
          <w:rPr>
            <w:noProof/>
            <w:webHidden/>
          </w:rPr>
          <w:instrText xml:space="preserve"> PAGEREF _Toc493253949 \h </w:instrText>
        </w:r>
        <w:r>
          <w:rPr>
            <w:noProof/>
            <w:webHidden/>
          </w:rPr>
        </w:r>
        <w:r>
          <w:rPr>
            <w:noProof/>
            <w:webHidden/>
          </w:rPr>
          <w:fldChar w:fldCharType="separate"/>
        </w:r>
        <w:r>
          <w:rPr>
            <w:noProof/>
            <w:webHidden/>
          </w:rPr>
          <w:t>15</w:t>
        </w:r>
        <w:r>
          <w:rPr>
            <w:noProof/>
            <w:webHidden/>
          </w:rPr>
          <w:fldChar w:fldCharType="end"/>
        </w:r>
      </w:hyperlink>
    </w:p>
    <w:p w14:paraId="474A21AE" w14:textId="33371290" w:rsidR="00B6608B" w:rsidRPr="00357F2E" w:rsidRDefault="00357F2E" w:rsidP="3EBC7381">
      <w:pPr>
        <w:pStyle w:val="Title"/>
        <w:rPr>
          <w:sz w:val="20"/>
        </w:rPr>
        <w:sectPr w:rsidR="00B6608B" w:rsidRPr="00357F2E" w:rsidSect="00EE310E">
          <w:pgSz w:w="12240" w:h="15840" w:code="1"/>
          <w:pgMar w:top="1588" w:right="1440" w:bottom="1440" w:left="1440" w:header="720" w:footer="720" w:gutter="0"/>
          <w:pgNumType w:fmt="upperRoman"/>
          <w:cols w:space="720"/>
          <w:titlePg/>
          <w:docGrid w:linePitch="272"/>
        </w:sectPr>
      </w:pPr>
      <w:r w:rsidRPr="3EBC7381">
        <w:fldChar w:fldCharType="end"/>
      </w:r>
    </w:p>
    <w:p w14:paraId="01FAFCB6" w14:textId="79C394C3" w:rsidR="00B6608B" w:rsidRDefault="2B675649" w:rsidP="00B56542">
      <w:pPr>
        <w:pStyle w:val="Heading1"/>
        <w:ind w:left="426"/>
        <w:jc w:val="left"/>
      </w:pPr>
      <w:bookmarkStart w:id="50" w:name="_Toc479737115"/>
      <w:bookmarkStart w:id="51" w:name="_Toc479786182"/>
      <w:bookmarkStart w:id="52" w:name="_Toc479786488"/>
      <w:bookmarkStart w:id="53" w:name="_Toc479848987"/>
      <w:bookmarkStart w:id="54" w:name="_Toc479849435"/>
      <w:bookmarkStart w:id="55" w:name="_Toc479849779"/>
      <w:bookmarkStart w:id="56" w:name="_Toc479850308"/>
      <w:bookmarkStart w:id="57" w:name="_Toc479851163"/>
      <w:bookmarkStart w:id="58" w:name="_Toc479858625"/>
      <w:bookmarkStart w:id="59" w:name="_Toc479859025"/>
      <w:bookmarkStart w:id="60" w:name="_Toc479860432"/>
      <w:bookmarkStart w:id="61" w:name="_Toc491161269"/>
      <w:bookmarkStart w:id="62" w:name="_Toc491161540"/>
      <w:bookmarkStart w:id="63" w:name="_Toc491252459"/>
      <w:bookmarkStart w:id="64" w:name="_Toc491252902"/>
      <w:bookmarkStart w:id="65" w:name="_Toc491420457"/>
      <w:bookmarkStart w:id="66" w:name="_Toc491420949"/>
      <w:bookmarkStart w:id="67" w:name="_Toc491427241"/>
      <w:bookmarkStart w:id="68" w:name="_Toc491429625"/>
      <w:bookmarkStart w:id="69" w:name="_Toc491436477"/>
      <w:bookmarkStart w:id="70" w:name="_Toc491438078"/>
      <w:bookmarkStart w:id="71" w:name="_Toc491438287"/>
      <w:bookmarkStart w:id="72" w:name="_Toc493245775"/>
      <w:bookmarkStart w:id="73" w:name="_Toc493250098"/>
      <w:bookmarkStart w:id="74" w:name="_Toc493250685"/>
      <w:bookmarkStart w:id="75" w:name="_Toc493250717"/>
      <w:bookmarkStart w:id="76" w:name="_Toc493253933"/>
      <w:r>
        <w:lastRenderedPageBreak/>
        <w:t>Introduction</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bookmarkEnd w:id="47"/>
    <w:bookmarkEnd w:id="48"/>
    <w:bookmarkEnd w:id="49"/>
    <w:p w14:paraId="3D73763E" w14:textId="327FAE3B" w:rsidR="00B6608B" w:rsidRPr="00A15CEA" w:rsidRDefault="00B6608B" w:rsidP="2B675649">
      <w:pPr>
        <w:widowControl/>
        <w:spacing w:line="240" w:lineRule="auto"/>
      </w:pPr>
      <w:r w:rsidRPr="00A15CEA">
        <w:t xml:space="preserve">The proliferation of data monitoring technologies has enabled multifarious insights into environmental conditions, system reliability, consumer behaviour, and a myriad </w:t>
      </w:r>
      <w:r w:rsidR="006B189E" w:rsidRPr="00A15CEA">
        <w:t>of other fields and industries</w:t>
      </w:r>
      <w:ins w:id="77" w:author="Andy Ta" w:date="2017-09-15T14:56:00Z">
        <w:r w:rsidR="006B189E" w:rsidRPr="00A15CEA">
          <w:t xml:space="preserve"> </w:t>
        </w:r>
      </w:ins>
      <w:del w:id="78" w:author="Andy Ta" w:date="2017-09-15T14:55:00Z">
        <w:r w:rsidR="006B189E" w:rsidRPr="00A15CEA" w:rsidDel="005A1C0B">
          <w:delText xml:space="preserve"> </w:delText>
        </w:r>
      </w:del>
      <w:r w:rsidR="005A1C0B">
        <w:fldChar w:fldCharType="begin"/>
      </w:r>
      <w:r w:rsidR="00BB4444">
        <w:instrText xml:space="preserve"> ADDIN EN.CITE &lt;EndNote&gt;&lt;Cite&gt;&lt;Author&gt;Yen&lt;/Author&gt;&lt;Year&gt;2008&lt;/Year&gt;&lt;RecNum&gt;3&lt;/RecNum&gt;&lt;DisplayText&gt;[2]&lt;/DisplayText&gt;&lt;record&gt;&lt;rec-number&gt;3&lt;/rec-number&gt;&lt;foreign-keys&gt;&lt;key app="EN" db-id="ferwsaxades2wbearfqvrxsifszzesxz5rv2" timestamp="0"&gt;3&lt;/key&gt;&lt;/foreign-keys&gt;&lt;ref-type name="Journal Article"&gt;17&lt;/ref-type&gt;&lt;contributors&gt;&lt;authors&gt;&lt;author&gt;Yen, M.&lt;/author&gt;&lt;/authors&gt;&lt;/contributors&gt;&lt;auth-address&gt;So Illinois Univ, Carbondale, IL 62901 USA.&amp;#xD;Yen, M (reprint author), So Illinois Univ, Carbondale, IL 62901 USA.&amp;#xD;myen@siu.edu&lt;/auth-address&gt;&lt;titles&gt;&lt;title&gt;Wireless sensor network monitors structural data and environmental contaminants&lt;/title&gt;&lt;secondary-title&gt;Materials Performance&lt;/secondary-title&gt;&lt;alt-title&gt;Mater. Perform.&lt;/alt-title&gt;&lt;/titles&gt;&lt;pages&gt;19-20&lt;/pages&gt;&lt;volume&gt;47&lt;/volume&gt;&lt;number&gt;3&lt;/number&gt;&lt;keywords&gt;&lt;keyword&gt;Materials Science&lt;/keyword&gt;&lt;/keywords&gt;&lt;dates&gt;&lt;year&gt;2008&lt;/year&gt;&lt;pub-dates&gt;&lt;date&gt;Mar&lt;/date&gt;&lt;/pub-dates&gt;&lt;/dates&gt;&lt;isbn&gt;0094-1492&lt;/isbn&gt;&lt;accession-num&gt;WOS:000253665300005&lt;/accession-num&gt;&lt;work-type&gt;Article&lt;/work-type&gt;&lt;urls&gt;&lt;related-urls&gt;&lt;url&gt;&amp;lt;Go to ISI&amp;gt;://WOS:000253665300005&lt;/url&gt;&lt;/related-urls&gt;&lt;/urls&gt;&lt;language&gt;English&lt;/language&gt;&lt;/record&gt;&lt;/Cite&gt;&lt;/EndNote&gt;</w:instrText>
      </w:r>
      <w:r w:rsidR="005A1C0B">
        <w:fldChar w:fldCharType="separate"/>
      </w:r>
      <w:r w:rsidR="005A1C0B">
        <w:rPr>
          <w:noProof/>
        </w:rPr>
        <w:t>[2]</w:t>
      </w:r>
      <w:r w:rsidR="005A1C0B">
        <w:fldChar w:fldCharType="end"/>
      </w:r>
      <w:del w:id="79" w:author="Andy Ta" w:date="2017-09-15T14:55:00Z">
        <w:r w:rsidR="006B189E" w:rsidRPr="00A15CEA" w:rsidDel="005A1C0B">
          <w:fldChar w:fldCharType="begin">
            <w:fldData xml:space="preserve">PEVuZE5vdGU+PENpdGU+PEF1dGhvcj5FbGxpczwvQXV0aG9yPjxZZWFyPjIwMTQ8L1llYXI+PFJl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</w:fldData>
          </w:fldChar>
        </w:r>
        <w:r w:rsidR="005A1C0B" w:rsidDel="005A1C0B">
          <w:delInstrText xml:space="preserve"> ADDIN EN.CITE </w:delInstrText>
        </w:r>
        <w:r w:rsidR="005A1C0B" w:rsidDel="005A1C0B">
          <w:fldChar w:fldCharType="begin">
            <w:fldData xml:space="preserve">PEVuZE5vdGU+PENpdGU+PEF1dGhvcj5FbGxpczwvQXV0aG9yPjxZZWFyPjIwMTQ8L1llYXI+PFJl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</w:fldData>
          </w:fldChar>
        </w:r>
        <w:r w:rsidR="005A1C0B" w:rsidDel="005A1C0B">
          <w:delInstrText xml:space="preserve"> ADDIN EN.CITE.DATA </w:delInstrText>
        </w:r>
        <w:r w:rsidR="005A1C0B" w:rsidDel="005A1C0B">
          <w:fldChar w:fldCharType="end"/>
        </w:r>
        <w:r w:rsidR="006B189E" w:rsidRPr="00A15CEA" w:rsidDel="005A1C0B">
          <w:fldChar w:fldCharType="separate"/>
        </w:r>
        <w:r w:rsidR="005A1C0B" w:rsidDel="005A1C0B">
          <w:rPr>
            <w:noProof/>
          </w:rPr>
          <w:delText>[2, 3, 4]</w:delText>
        </w:r>
        <w:r w:rsidR="006B189E" w:rsidRPr="00A15CEA" w:rsidDel="005A1C0B">
          <w:fldChar w:fldCharType="end"/>
        </w:r>
      </w:del>
      <w:r w:rsidRPr="00A15CEA">
        <w:t>. Sensors are one such technology, able to detect events or changes in their environment and send this information to other electronics. Energy storage poses a constraint on sensor operation in rural environments; a lack of grid connectivity exposes the importance of sagacious energy management.</w:t>
      </w:r>
    </w:p>
    <w:p w14:paraId="3E8ECB6D" w14:textId="77777777" w:rsidR="009C53BC" w:rsidRDefault="009C53BC" w:rsidP="009C53BC">
      <w:pPr>
        <w:widowControl/>
        <w:spacing w:line="240" w:lineRule="auto"/>
        <w:rPr>
          <w:color w:val="000000" w:themeColor="text1"/>
        </w:rPr>
      </w:pPr>
    </w:p>
    <w:p w14:paraId="20DF0F59" w14:textId="7511B635" w:rsidR="00B6608B" w:rsidRPr="009C53BC" w:rsidRDefault="2B675649" w:rsidP="009C53BC">
      <w:pPr>
        <w:pStyle w:val="Heading2"/>
      </w:pPr>
      <w:bookmarkStart w:id="80" w:name="_Toc493245776"/>
      <w:bookmarkStart w:id="81" w:name="_Toc493250099"/>
      <w:bookmarkStart w:id="82" w:name="_Toc493250686"/>
      <w:bookmarkStart w:id="83" w:name="_Toc493250718"/>
      <w:r>
        <w:t>Overview</w:t>
      </w:r>
      <w:bookmarkEnd w:id="80"/>
      <w:bookmarkEnd w:id="81"/>
      <w:bookmarkEnd w:id="82"/>
      <w:bookmarkEnd w:id="83"/>
    </w:p>
    <w:p w14:paraId="285C917D" w14:textId="5E021DF0" w:rsidR="00B6608B" w:rsidRPr="00A15CEA" w:rsidRDefault="2B675649" w:rsidP="2B675649">
      <w:pPr>
        <w:widowControl/>
        <w:spacing w:line="240" w:lineRule="auto"/>
      </w:pPr>
      <w:r w:rsidRPr="00A15CEA">
        <w:t xml:space="preserve">Cloud Seven Consultants (CSC) has been contracted by ATAMO (the client) to investigate energy management in low-power wireless sensor networks (WSN). The project requires integration of a third party WSN with an ATAMO Arduino based development platform. Sensor data must be measured and periodically reported over the </w:t>
      </w:r>
      <w:r w:rsidR="00B0189C" w:rsidRPr="00A15CEA">
        <w:t>WSN</w:t>
      </w:r>
      <w:r w:rsidRPr="00A15CEA">
        <w:t xml:space="preserve"> to a cloud-based database. The firmware in the sensor must provide for reliable communications while keeping tight constraints on battery energy usage. </w:t>
      </w:r>
    </w:p>
    <w:p w14:paraId="02463F2E" w14:textId="77777777" w:rsidR="00B6608B" w:rsidRPr="00381C6F" w:rsidRDefault="00B6608B" w:rsidP="00990FD3">
      <w:pPr>
        <w:widowControl/>
        <w:spacing w:line="240" w:lineRule="auto"/>
        <w:rPr>
          <w:color w:val="000000" w:themeColor="text1"/>
        </w:rPr>
      </w:pPr>
    </w:p>
    <w:p w14:paraId="5BF28839" w14:textId="5959038C" w:rsidR="00B6608B" w:rsidRPr="00381C6F" w:rsidRDefault="2B675649" w:rsidP="00B9354E">
      <w:pPr>
        <w:pStyle w:val="Heading2"/>
      </w:pPr>
      <w:bookmarkStart w:id="84" w:name="_Toc493245777"/>
      <w:bookmarkStart w:id="85" w:name="_Toc493250100"/>
      <w:bookmarkStart w:id="86" w:name="_Toc493250687"/>
      <w:bookmarkStart w:id="87" w:name="_Toc493250719"/>
      <w:bookmarkStart w:id="88" w:name="_Toc491420459"/>
      <w:bookmarkStart w:id="89" w:name="_Toc491420951"/>
      <w:bookmarkStart w:id="90" w:name="_Toc491427243"/>
      <w:bookmarkStart w:id="91" w:name="_Toc491436479"/>
      <w:bookmarkStart w:id="92" w:name="_Toc491438080"/>
      <w:bookmarkStart w:id="93" w:name="_Toc491438289"/>
      <w:bookmarkStart w:id="94" w:name="_Toc491161271"/>
      <w:bookmarkStart w:id="95" w:name="_Toc491161542"/>
      <w:bookmarkStart w:id="96" w:name="_Toc479737118"/>
      <w:bookmarkStart w:id="97" w:name="_Toc479786185"/>
      <w:bookmarkStart w:id="98" w:name="_Toc479786491"/>
      <w:bookmarkStart w:id="99" w:name="_Toc479848990"/>
      <w:bookmarkStart w:id="100" w:name="_Toc479849439"/>
      <w:bookmarkStart w:id="101" w:name="_Toc479849783"/>
      <w:bookmarkStart w:id="102" w:name="_Toc479850312"/>
      <w:bookmarkStart w:id="103" w:name="_Toc479851166"/>
      <w:bookmarkStart w:id="104" w:name="_Toc479858628"/>
      <w:bookmarkStart w:id="105" w:name="_Toc479859028"/>
      <w:bookmarkStart w:id="106" w:name="_Toc479860435"/>
      <w:bookmarkStart w:id="107" w:name="_Toc491252461"/>
      <w:bookmarkStart w:id="108" w:name="_Toc491252904"/>
      <w:r>
        <w:t>Purpose</w:t>
      </w:r>
      <w:bookmarkEnd w:id="84"/>
      <w:bookmarkEnd w:id="85"/>
      <w:bookmarkEnd w:id="86"/>
      <w:bookmarkEnd w:id="87"/>
      <w:r>
        <w:t xml:space="preserve"> </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0260DB9D" w14:textId="1B60D949" w:rsidR="00B6608B" w:rsidRPr="00A15CEA" w:rsidRDefault="2B675649" w:rsidP="2B675649">
      <w:pPr>
        <w:spacing w:line="240" w:lineRule="auto"/>
      </w:pPr>
      <w:r w:rsidRPr="00A15CEA">
        <w:t xml:space="preserve">The purpose of this document is to </w:t>
      </w:r>
      <w:r w:rsidR="000B6BCE" w:rsidRPr="00A15CEA">
        <w:t xml:space="preserve">outline </w:t>
      </w:r>
      <w:r w:rsidR="00831FDD" w:rsidRPr="00A15CEA">
        <w:t>a high-level</w:t>
      </w:r>
      <w:r w:rsidR="000B6BCE" w:rsidRPr="00A15CEA">
        <w:t xml:space="preserve"> </w:t>
      </w:r>
      <w:r w:rsidR="003D4A16" w:rsidRPr="00A15CEA">
        <w:t>preliminary design of the WSN</w:t>
      </w:r>
      <w:r w:rsidR="00A15CEA" w:rsidRPr="00A15CEA">
        <w:t xml:space="preserve"> for ease of comprehension</w:t>
      </w:r>
      <w:r w:rsidR="003D4A16" w:rsidRPr="00A15CEA">
        <w:t xml:space="preserve">. </w:t>
      </w:r>
      <w:r w:rsidRPr="00A15CEA">
        <w:t xml:space="preserve"> </w:t>
      </w:r>
    </w:p>
    <w:p w14:paraId="58D5C58A" w14:textId="77777777" w:rsidR="00B6608B" w:rsidRPr="00F74A3E" w:rsidRDefault="00B6608B" w:rsidP="00990FD3">
      <w:pPr>
        <w:spacing w:line="240" w:lineRule="auto"/>
        <w:rPr>
          <w:color w:val="FF0000"/>
        </w:rPr>
      </w:pPr>
    </w:p>
    <w:p w14:paraId="1C081F1F" w14:textId="427B73EA" w:rsidR="00B6608B" w:rsidRPr="00EF51F7" w:rsidRDefault="2B675649" w:rsidP="00B9354E">
      <w:pPr>
        <w:pStyle w:val="Heading2"/>
      </w:pPr>
      <w:bookmarkStart w:id="109" w:name="_Toc493245778"/>
      <w:bookmarkStart w:id="110" w:name="_Toc493250101"/>
      <w:bookmarkStart w:id="111" w:name="_Toc493250688"/>
      <w:bookmarkStart w:id="112" w:name="_Toc493250720"/>
      <w:bookmarkStart w:id="113" w:name="_Toc491420460"/>
      <w:bookmarkStart w:id="114" w:name="_Toc491420952"/>
      <w:bookmarkStart w:id="115" w:name="_Toc491427244"/>
      <w:bookmarkStart w:id="116" w:name="_Toc491436480"/>
      <w:bookmarkStart w:id="117" w:name="_Toc491438081"/>
      <w:bookmarkStart w:id="118" w:name="_Toc491438290"/>
      <w:bookmarkStart w:id="119" w:name="_Toc491161272"/>
      <w:bookmarkStart w:id="120" w:name="_Toc491161543"/>
      <w:bookmarkStart w:id="121" w:name="_Toc479786186"/>
      <w:bookmarkStart w:id="122" w:name="_Toc479786492"/>
      <w:bookmarkStart w:id="123" w:name="_Toc479848991"/>
      <w:bookmarkStart w:id="124" w:name="_Toc479849440"/>
      <w:bookmarkStart w:id="125" w:name="_Toc479849784"/>
      <w:bookmarkStart w:id="126" w:name="_Toc479850313"/>
      <w:bookmarkStart w:id="127" w:name="_Toc479851167"/>
      <w:bookmarkStart w:id="128" w:name="_Toc479858629"/>
      <w:bookmarkStart w:id="129" w:name="_Toc479859029"/>
      <w:bookmarkStart w:id="130" w:name="_Toc479860436"/>
      <w:bookmarkStart w:id="131" w:name="_Toc491252462"/>
      <w:bookmarkStart w:id="132" w:name="_Toc491252905"/>
      <w:r>
        <w:t>Structure &amp; Contributions</w:t>
      </w:r>
      <w:bookmarkEnd w:id="109"/>
      <w:bookmarkEnd w:id="110"/>
      <w:bookmarkEnd w:id="111"/>
      <w:bookmarkEnd w:id="112"/>
      <w:r>
        <w:t xml:space="preserve">  </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1BA6C9E7" w14:textId="4D050E72" w:rsidR="00CE45AB" w:rsidRDefault="00B71892" w:rsidP="00990FD3">
      <w:pPr>
        <w:spacing w:line="276" w:lineRule="auto"/>
        <w:rPr>
          <w:color w:val="000000" w:themeColor="text1"/>
        </w:rPr>
      </w:pPr>
      <w:bookmarkStart w:id="133" w:name="_Ref493244102"/>
      <w:r>
        <w:rPr>
          <w:color w:val="000000" w:themeColor="text1"/>
        </w:rPr>
        <w:t xml:space="preserve">CSC </w:t>
      </w:r>
      <w:r w:rsidR="00E96BC3">
        <w:rPr>
          <w:color w:val="000000" w:themeColor="text1"/>
        </w:rPr>
        <w:t>has</w:t>
      </w:r>
      <w:r>
        <w:rPr>
          <w:color w:val="000000" w:themeColor="text1"/>
        </w:rPr>
        <w:t xml:space="preserve"> </w:t>
      </w:r>
      <w:r w:rsidR="00140480">
        <w:rPr>
          <w:color w:val="000000" w:themeColor="text1"/>
        </w:rPr>
        <w:t xml:space="preserve">identified three core </w:t>
      </w:r>
      <w:r w:rsidR="00CC2F56">
        <w:rPr>
          <w:color w:val="000000" w:themeColor="text1"/>
        </w:rPr>
        <w:t>sub-systems within the WSN</w:t>
      </w:r>
      <w:r w:rsidR="00491E6D">
        <w:rPr>
          <w:color w:val="000000" w:themeColor="text1"/>
        </w:rPr>
        <w:t xml:space="preserve"> </w:t>
      </w:r>
      <w:r w:rsidR="00D373F9">
        <w:rPr>
          <w:color w:val="000000" w:themeColor="text1"/>
        </w:rPr>
        <w:t xml:space="preserve">– Hardware, Kernel and Front-End </w:t>
      </w:r>
      <w:r w:rsidR="00E96BC3">
        <w:rPr>
          <w:color w:val="000000" w:themeColor="text1"/>
        </w:rPr>
        <w:t>–</w:t>
      </w:r>
      <w:r w:rsidR="00D373F9">
        <w:rPr>
          <w:color w:val="000000" w:themeColor="text1"/>
        </w:rPr>
        <w:t xml:space="preserve"> as recommend</w:t>
      </w:r>
      <w:r w:rsidR="003225F6">
        <w:rPr>
          <w:color w:val="000000" w:themeColor="text1"/>
        </w:rPr>
        <w:t>ed</w:t>
      </w:r>
      <w:r w:rsidR="00D373F9">
        <w:rPr>
          <w:color w:val="000000" w:themeColor="text1"/>
        </w:rPr>
        <w:t xml:space="preserve"> by the client </w:t>
      </w:r>
      <w:r w:rsidR="00700F4F" w:rsidRPr="7BA6D612">
        <w:fldChar w:fldCharType="begin"/>
      </w:r>
      <w:r w:rsidR="00BB4444">
        <w:instrText xml:space="preserve"> ADDIN EN.CITE &lt;EndNote&gt;&lt;Cite&gt;&lt;Author&gt;Ta&lt;/Author&gt;&lt;Year&gt;2017&lt;/Year&gt;&lt;RecNum&gt;26&lt;/RecNum&gt;&lt;DisplayText&gt;[3]&lt;/DisplayText&gt;&lt;record&gt;&lt;rec-number&gt;26&lt;/rec-number&gt;&lt;foreign-keys&gt;&lt;key app="EN" db-id="ferwsaxades2wbearfqvrxsifszzesxz5rv2" timestamp="0"&gt;26&lt;/key&gt;&lt;/foreign-keys&gt;&lt;ref-type name="Report"&gt;27&lt;/ref-type&gt;&lt;contributors&gt;&lt;authors&gt;&lt;author&gt;Andy Ta&lt;/author&gt;&lt;/authors&gt;&lt;/contributors&gt;&lt;titles&gt;&lt;title&gt;ELEC5552 Team 14 Minutes 170810 Week 2&lt;/title&gt;&lt;/titles&gt;&lt;dates&gt;&lt;year&gt;2017&lt;/year&gt;&lt;/dates&gt;&lt;urls&gt;&lt;related-urls&gt;&lt;url&gt;ELEC5552 LMS Team 14 File Exchange&lt;/url&gt;&lt;/related-urls&gt;&lt;/urls&gt;&lt;/record&gt;&lt;/Cite&gt;&lt;/EndNote&gt;</w:instrText>
      </w:r>
      <w:r w:rsidR="00700F4F" w:rsidRPr="7BA6D612">
        <w:rPr>
          <w:color w:val="000000" w:themeColor="text1"/>
        </w:rPr>
        <w:fldChar w:fldCharType="separate"/>
      </w:r>
      <w:r w:rsidR="005A1C0B" w:rsidRPr="005A1C0B">
        <w:rPr>
          <w:noProof/>
        </w:rPr>
        <w:t>[3]</w:t>
      </w:r>
      <w:r w:rsidR="00700F4F" w:rsidRPr="7BA6D612">
        <w:fldChar w:fldCharType="end"/>
      </w:r>
      <w:r w:rsidR="00D373F9">
        <w:rPr>
          <w:color w:val="000000" w:themeColor="text1"/>
        </w:rPr>
        <w:t xml:space="preserve">. </w:t>
      </w:r>
      <w:r w:rsidR="00CE45AB">
        <w:rPr>
          <w:color w:val="000000" w:themeColor="text1"/>
        </w:rPr>
        <w:t>Individual</w:t>
      </w:r>
      <w:r w:rsidR="00916839">
        <w:rPr>
          <w:color w:val="000000" w:themeColor="text1"/>
        </w:rPr>
        <w:t xml:space="preserve"> sub-</w:t>
      </w:r>
      <w:r w:rsidR="00CE45AB">
        <w:rPr>
          <w:color w:val="000000" w:themeColor="text1"/>
        </w:rPr>
        <w:t>teams have</w:t>
      </w:r>
      <w:r w:rsidR="00E96BC3">
        <w:rPr>
          <w:color w:val="000000" w:themeColor="text1"/>
        </w:rPr>
        <w:t xml:space="preserve"> been </w:t>
      </w:r>
      <w:r w:rsidR="00916839">
        <w:rPr>
          <w:color w:val="000000" w:themeColor="text1"/>
        </w:rPr>
        <w:t>assigned to each core sub-</w:t>
      </w:r>
      <w:r w:rsidR="00A1329B">
        <w:rPr>
          <w:color w:val="000000" w:themeColor="text1"/>
        </w:rPr>
        <w:t xml:space="preserve">system. </w:t>
      </w:r>
      <w:r w:rsidR="00FA0565">
        <w:rPr>
          <w:color w:val="000000" w:themeColor="text1"/>
        </w:rPr>
        <w:t>The H</w:t>
      </w:r>
      <w:r w:rsidR="00C0761B">
        <w:rPr>
          <w:color w:val="000000" w:themeColor="text1"/>
        </w:rPr>
        <w:t xml:space="preserve">ardware team </w:t>
      </w:r>
      <w:r w:rsidR="00E96BC3">
        <w:rPr>
          <w:color w:val="000000" w:themeColor="text1"/>
        </w:rPr>
        <w:t>is</w:t>
      </w:r>
      <w:r w:rsidR="00C0761B">
        <w:rPr>
          <w:color w:val="000000" w:themeColor="text1"/>
        </w:rPr>
        <w:t xml:space="preserve"> tasked with </w:t>
      </w:r>
      <w:r w:rsidR="00E96BC3">
        <w:rPr>
          <w:color w:val="000000" w:themeColor="text1"/>
        </w:rPr>
        <w:t>designing and</w:t>
      </w:r>
      <w:r w:rsidR="00C666C7">
        <w:rPr>
          <w:color w:val="000000" w:themeColor="text1"/>
        </w:rPr>
        <w:t xml:space="preserve"> fabricating </w:t>
      </w:r>
      <w:r w:rsidR="00E96BC3">
        <w:rPr>
          <w:color w:val="000000" w:themeColor="text1"/>
        </w:rPr>
        <w:t>the interposer</w:t>
      </w:r>
      <w:r w:rsidR="00C666C7">
        <w:rPr>
          <w:color w:val="000000" w:themeColor="text1"/>
        </w:rPr>
        <w:t xml:space="preserve"> </w:t>
      </w:r>
      <w:r w:rsidR="003C7CDE">
        <w:rPr>
          <w:color w:val="000000" w:themeColor="text1"/>
        </w:rPr>
        <w:t>printed circuit board (PCB)</w:t>
      </w:r>
      <w:r w:rsidR="00E96BC3">
        <w:rPr>
          <w:color w:val="000000" w:themeColor="text1"/>
        </w:rPr>
        <w:t xml:space="preserve"> for the duinoPRO-Dusty module</w:t>
      </w:r>
      <w:r w:rsidR="00C666C7">
        <w:rPr>
          <w:color w:val="000000" w:themeColor="text1"/>
        </w:rPr>
        <w:t xml:space="preserve">. </w:t>
      </w:r>
      <w:r w:rsidR="00FA0565">
        <w:rPr>
          <w:color w:val="000000" w:themeColor="text1"/>
        </w:rPr>
        <w:t>The Kernel team</w:t>
      </w:r>
      <w:r w:rsidR="00552D11">
        <w:rPr>
          <w:color w:val="000000" w:themeColor="text1"/>
        </w:rPr>
        <w:t xml:space="preserve"> </w:t>
      </w:r>
      <w:r w:rsidR="00E96BC3">
        <w:rPr>
          <w:color w:val="000000" w:themeColor="text1"/>
        </w:rPr>
        <w:t>is</w:t>
      </w:r>
      <w:r w:rsidR="00FA0565">
        <w:rPr>
          <w:color w:val="000000" w:themeColor="text1"/>
        </w:rPr>
        <w:t xml:space="preserve"> tasked </w:t>
      </w:r>
      <w:r w:rsidR="004A2727">
        <w:rPr>
          <w:color w:val="000000" w:themeColor="text1"/>
        </w:rPr>
        <w:t xml:space="preserve">with </w:t>
      </w:r>
      <w:r w:rsidR="00E96BC3">
        <w:rPr>
          <w:color w:val="000000" w:themeColor="text1"/>
        </w:rPr>
        <w:t>developing the firmware</w:t>
      </w:r>
      <w:r w:rsidR="00CE45AB">
        <w:rPr>
          <w:color w:val="000000" w:themeColor="text1"/>
        </w:rPr>
        <w:t xml:space="preserve">, </w:t>
      </w:r>
      <w:r w:rsidR="00E96BC3">
        <w:rPr>
          <w:color w:val="000000" w:themeColor="text1"/>
        </w:rPr>
        <w:t>communication packet structure for sensor motes</w:t>
      </w:r>
      <w:r w:rsidR="00CE45AB">
        <w:rPr>
          <w:color w:val="000000" w:themeColor="text1"/>
        </w:rPr>
        <w:t xml:space="preserve"> and</w:t>
      </w:r>
      <w:r w:rsidR="00E96BC3">
        <w:rPr>
          <w:color w:val="000000" w:themeColor="text1"/>
        </w:rPr>
        <w:t xml:space="preserve"> optimising</w:t>
      </w:r>
      <w:r w:rsidR="00527246">
        <w:rPr>
          <w:color w:val="000000" w:themeColor="text1"/>
        </w:rPr>
        <w:t xml:space="preserve"> battery usage. The Front-End team </w:t>
      </w:r>
      <w:r w:rsidR="00E96BC3">
        <w:rPr>
          <w:color w:val="000000" w:themeColor="text1"/>
        </w:rPr>
        <w:t>is</w:t>
      </w:r>
      <w:r w:rsidR="00527246">
        <w:rPr>
          <w:color w:val="000000" w:themeColor="text1"/>
        </w:rPr>
        <w:t xml:space="preserve"> tasked with </w:t>
      </w:r>
      <w:r w:rsidR="00237158">
        <w:rPr>
          <w:color w:val="000000" w:themeColor="text1"/>
        </w:rPr>
        <w:t>d</w:t>
      </w:r>
      <w:r w:rsidR="000746E1">
        <w:rPr>
          <w:color w:val="000000" w:themeColor="text1"/>
        </w:rPr>
        <w:t xml:space="preserve">ata visualisation </w:t>
      </w:r>
      <w:r w:rsidR="00A3373C">
        <w:rPr>
          <w:color w:val="000000" w:themeColor="text1"/>
        </w:rPr>
        <w:t xml:space="preserve">via the </w:t>
      </w:r>
      <w:r w:rsidR="00527246">
        <w:rPr>
          <w:color w:val="000000" w:themeColor="text1"/>
        </w:rPr>
        <w:t xml:space="preserve">integration </w:t>
      </w:r>
      <w:r w:rsidR="00A3373C">
        <w:rPr>
          <w:color w:val="000000" w:themeColor="text1"/>
        </w:rPr>
        <w:t>of cloud services.</w:t>
      </w:r>
      <w:r w:rsidR="007D350D">
        <w:rPr>
          <w:color w:val="000000" w:themeColor="text1"/>
        </w:rPr>
        <w:t xml:space="preserve"> </w:t>
      </w:r>
    </w:p>
    <w:p w14:paraId="17EAC72E" w14:textId="77777777" w:rsidR="00CE45AB" w:rsidRDefault="00CE45AB" w:rsidP="00990FD3">
      <w:pPr>
        <w:spacing w:line="276" w:lineRule="auto"/>
        <w:rPr>
          <w:color w:val="000000" w:themeColor="text1"/>
        </w:rPr>
      </w:pPr>
    </w:p>
    <w:p w14:paraId="340B2F1D" w14:textId="0EFDDCD7" w:rsidR="006B0E76" w:rsidRDefault="0048077B" w:rsidP="69E26D88">
      <w:pPr>
        <w:spacing w:line="276" w:lineRule="auto"/>
        <w:rPr>
          <w:color w:val="000000" w:themeColor="text1"/>
        </w:rPr>
      </w:pPr>
      <w:r>
        <w:rPr>
          <w:color w:val="000000" w:themeColor="text1"/>
        </w:rPr>
        <w:t xml:space="preserve">This report is a high-level overview of the </w:t>
      </w:r>
      <w:r w:rsidR="00CE45AB">
        <w:rPr>
          <w:color w:val="000000" w:themeColor="text1"/>
        </w:rPr>
        <w:t>whole-system</w:t>
      </w:r>
      <w:r>
        <w:rPr>
          <w:color w:val="000000" w:themeColor="text1"/>
        </w:rPr>
        <w:t xml:space="preserve"> design</w:t>
      </w:r>
      <w:r w:rsidR="00522D78">
        <w:rPr>
          <w:color w:val="000000" w:themeColor="text1"/>
        </w:rPr>
        <w:t>. Detailed design decisions are</w:t>
      </w:r>
      <w:r w:rsidR="007D350D">
        <w:rPr>
          <w:color w:val="000000" w:themeColor="text1"/>
        </w:rPr>
        <w:t xml:space="preserve"> </w:t>
      </w:r>
      <w:r w:rsidR="00E71102">
        <w:rPr>
          <w:color w:val="000000" w:themeColor="text1"/>
        </w:rPr>
        <w:t xml:space="preserve">outline in </w:t>
      </w:r>
      <w:r w:rsidR="007D350D">
        <w:rPr>
          <w:color w:val="000000" w:themeColor="text1"/>
        </w:rPr>
        <w:t xml:space="preserve">individual team </w:t>
      </w:r>
      <w:r w:rsidR="00097AD2">
        <w:rPr>
          <w:color w:val="000000" w:themeColor="text1"/>
        </w:rPr>
        <w:t>volume</w:t>
      </w:r>
      <w:r w:rsidR="00CE45AB">
        <w:rPr>
          <w:color w:val="000000" w:themeColor="text1"/>
        </w:rPr>
        <w:t>s</w:t>
      </w:r>
      <w:r w:rsidR="007D350D">
        <w:rPr>
          <w:color w:val="000000" w:themeColor="text1"/>
        </w:rPr>
        <w:t xml:space="preserve"> </w:t>
      </w:r>
      <w:r w:rsidR="00CE45AB">
        <w:rPr>
          <w:color w:val="000000" w:themeColor="text1"/>
        </w:rPr>
        <w:t>as listed</w:t>
      </w:r>
      <w:r w:rsidR="006B0E76">
        <w:rPr>
          <w:color w:val="000000" w:themeColor="text1"/>
        </w:rPr>
        <w:t xml:space="preserve"> in </w:t>
      </w:r>
      <w:r w:rsidR="003A7C3C">
        <w:rPr>
          <w:color w:val="000000" w:themeColor="text1"/>
        </w:rPr>
        <w:fldChar w:fldCharType="begin"/>
      </w:r>
      <w:r w:rsidR="003A7C3C">
        <w:rPr>
          <w:color w:val="000000" w:themeColor="text1"/>
        </w:rPr>
        <w:instrText xml:space="preserve"> REF _Ref493244103 \h </w:instrText>
      </w:r>
      <w:r w:rsidR="003A7C3C">
        <w:rPr>
          <w:color w:val="000000" w:themeColor="text1"/>
        </w:rPr>
      </w:r>
      <w:r w:rsidR="003A7C3C">
        <w:rPr>
          <w:color w:val="000000" w:themeColor="text1"/>
        </w:rPr>
        <w:fldChar w:fldCharType="separate"/>
      </w:r>
      <w:r w:rsidR="006B2A18">
        <w:t xml:space="preserve">Table </w:t>
      </w:r>
      <w:r w:rsidR="006B2A18">
        <w:rPr>
          <w:noProof/>
        </w:rPr>
        <w:t>1</w:t>
      </w:r>
      <w:r w:rsidR="003A7C3C">
        <w:rPr>
          <w:color w:val="000000" w:themeColor="text1"/>
        </w:rPr>
        <w:fldChar w:fldCharType="end"/>
      </w:r>
      <w:r w:rsidR="006B0E76">
        <w:rPr>
          <w:color w:val="000000" w:themeColor="text1"/>
        </w:rPr>
        <w:t>.</w:t>
      </w:r>
      <w:bookmarkEnd w:id="133"/>
      <w:r w:rsidR="00CE45AB">
        <w:rPr>
          <w:color w:val="000000" w:themeColor="text1"/>
        </w:rPr>
        <w:t xml:space="preserve"> Report sections cover the design architecture, summarise individual volumes, requirements, resources, system cost and top three risks.</w:t>
      </w:r>
    </w:p>
    <w:p w14:paraId="295FDE18" w14:textId="28ADB892" w:rsidR="006B0E76" w:rsidRDefault="006B0E76" w:rsidP="69E26D88">
      <w:pPr>
        <w:spacing w:line="276" w:lineRule="auto"/>
        <w:rPr>
          <w:color w:val="000000" w:themeColor="text1"/>
        </w:rPr>
      </w:pPr>
    </w:p>
    <w:p w14:paraId="147BDC54" w14:textId="10287A5D" w:rsidR="00DE03E5" w:rsidRDefault="00DE03E5" w:rsidP="00DE03E5">
      <w:pPr>
        <w:pStyle w:val="Caption"/>
      </w:pPr>
      <w:bookmarkStart w:id="134" w:name="_Ref493244103"/>
      <w:bookmarkStart w:id="135" w:name="_Toc493245766"/>
      <w:bookmarkStart w:id="136" w:name="_Toc493250093"/>
      <w:bookmarkStart w:id="137" w:name="_Toc493250678"/>
      <w:bookmarkStart w:id="138" w:name="_Toc493250710"/>
      <w:bookmarkStart w:id="139" w:name="_Toc493253946"/>
      <w:r>
        <w:t xml:space="preserve">Table </w:t>
      </w:r>
      <w:fldSimple w:instr=" SEQ Table \* ARABIC ">
        <w:r w:rsidR="006B2A18">
          <w:rPr>
            <w:noProof/>
          </w:rPr>
          <w:t>1</w:t>
        </w:r>
      </w:fldSimple>
      <w:bookmarkEnd w:id="134"/>
      <w:r>
        <w:t>: CSC's Individual Contributions</w:t>
      </w:r>
      <w:bookmarkEnd w:id="135"/>
      <w:bookmarkEnd w:id="136"/>
      <w:bookmarkEnd w:id="137"/>
      <w:bookmarkEnd w:id="138"/>
      <w:bookmarkEnd w:id="139"/>
    </w:p>
    <w:tbl>
      <w:tblPr>
        <w:tblStyle w:val="GridTable4-Accent21"/>
        <w:tblW w:w="5000" w:type="pct"/>
        <w:jc w:val="center"/>
        <w:tblLook w:val="04A0" w:firstRow="1" w:lastRow="0" w:firstColumn="1" w:lastColumn="0" w:noHBand="0" w:noVBand="1"/>
      </w:tblPr>
      <w:tblGrid>
        <w:gridCol w:w="884"/>
        <w:gridCol w:w="1261"/>
        <w:gridCol w:w="1649"/>
        <w:gridCol w:w="5782"/>
      </w:tblGrid>
      <w:tr w:rsidR="006B0E76" w:rsidRPr="00651A9C" w14:paraId="4F0527A7" w14:textId="58E7DAFA" w:rsidTr="009C6928">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462" w:type="pct"/>
            <w:hideMark/>
          </w:tcPr>
          <w:p w14:paraId="4B331F88" w14:textId="237BE87C" w:rsidR="006B0E76" w:rsidRPr="00651A9C" w:rsidRDefault="005E516C" w:rsidP="00FB13F3">
            <w:pPr>
              <w:pStyle w:val="TablesStandard"/>
              <w:jc w:val="center"/>
              <w:rPr>
                <w:sz w:val="20"/>
                <w:szCs w:val="20"/>
              </w:rPr>
            </w:pPr>
            <w:r>
              <w:rPr>
                <w:sz w:val="20"/>
                <w:szCs w:val="20"/>
              </w:rPr>
              <w:t>Volume</w:t>
            </w:r>
          </w:p>
        </w:tc>
        <w:tc>
          <w:tcPr>
            <w:tcW w:w="658" w:type="pct"/>
            <w:hideMark/>
          </w:tcPr>
          <w:p w14:paraId="034D7EC6" w14:textId="360B9161" w:rsidR="006B0E76" w:rsidRPr="00651A9C" w:rsidRDefault="005E516C" w:rsidP="005D7C22">
            <w:pPr>
              <w:pStyle w:val="TablesStandar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Contributor</w:t>
            </w:r>
          </w:p>
        </w:tc>
        <w:tc>
          <w:tcPr>
            <w:tcW w:w="861" w:type="pct"/>
          </w:tcPr>
          <w:p w14:paraId="3FA70921" w14:textId="2C82AD33" w:rsidR="005B15AD" w:rsidRPr="00DE03E5" w:rsidRDefault="009C6928" w:rsidP="005D7C22">
            <w:pPr>
              <w:pStyle w:val="TablesStandard"/>
              <w:cnfStyle w:val="100000000000" w:firstRow="1" w:lastRow="0" w:firstColumn="0" w:lastColumn="0" w:oddVBand="0" w:evenVBand="0" w:oddHBand="0" w:evenHBand="0" w:firstRowFirstColumn="0" w:firstRowLastColumn="0" w:lastRowFirstColumn="0" w:lastRowLastColumn="0"/>
            </w:pPr>
            <w:r w:rsidRPr="009C6928">
              <w:rPr>
                <w:sz w:val="20"/>
                <w:szCs w:val="20"/>
              </w:rPr>
              <w:t>Sub-team</w:t>
            </w:r>
          </w:p>
        </w:tc>
        <w:tc>
          <w:tcPr>
            <w:tcW w:w="3019" w:type="pct"/>
          </w:tcPr>
          <w:p w14:paraId="51C885F5" w14:textId="5D59232B" w:rsidR="006B0E76" w:rsidRPr="2B675649" w:rsidRDefault="005E516C" w:rsidP="005D7C22">
            <w:pPr>
              <w:pStyle w:val="TablesStandard"/>
              <w:cnfStyle w:val="100000000000" w:firstRow="1" w:lastRow="0" w:firstColumn="0" w:lastColumn="0" w:oddVBand="0" w:evenVBand="0" w:oddHBand="0" w:evenHBand="0" w:firstRowFirstColumn="0" w:firstRowLastColumn="0" w:lastRowFirstColumn="0" w:lastRowLastColumn="0"/>
            </w:pPr>
            <w:r w:rsidRPr="00DE03E5">
              <w:rPr>
                <w:sz w:val="20"/>
                <w:szCs w:val="20"/>
              </w:rPr>
              <w:t>Content</w:t>
            </w:r>
          </w:p>
        </w:tc>
      </w:tr>
      <w:tr w:rsidR="006B0E76" w:rsidRPr="00651A9C" w14:paraId="019C1504" w14:textId="36DDFDE8" w:rsidTr="009C692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2" w:type="pct"/>
          </w:tcPr>
          <w:p w14:paraId="13CF1494" w14:textId="3BB4723B" w:rsidR="006B0E76" w:rsidRPr="00651A9C" w:rsidRDefault="005E516C" w:rsidP="00FB13F3">
            <w:pPr>
              <w:pStyle w:val="TablesStandard"/>
              <w:jc w:val="center"/>
              <w:rPr>
                <w:sz w:val="20"/>
                <w:szCs w:val="20"/>
              </w:rPr>
            </w:pPr>
            <w:r>
              <w:rPr>
                <w:sz w:val="20"/>
                <w:szCs w:val="20"/>
              </w:rPr>
              <w:t>I</w:t>
            </w:r>
          </w:p>
        </w:tc>
        <w:tc>
          <w:tcPr>
            <w:tcW w:w="658" w:type="pct"/>
          </w:tcPr>
          <w:p w14:paraId="0A553342" w14:textId="4C4CC08A" w:rsidR="006B0E76" w:rsidRPr="00651A9C"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Yung</w:t>
            </w:r>
          </w:p>
        </w:tc>
        <w:tc>
          <w:tcPr>
            <w:tcW w:w="861" w:type="pct"/>
          </w:tcPr>
          <w:p w14:paraId="3155AAE0" w14:textId="550CF83F" w:rsidR="005B15AD" w:rsidRPr="009C6928" w:rsidRDefault="009C6928"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9C6928">
              <w:rPr>
                <w:sz w:val="20"/>
                <w:szCs w:val="20"/>
              </w:rPr>
              <w:t>Hardware</w:t>
            </w:r>
          </w:p>
        </w:tc>
        <w:tc>
          <w:tcPr>
            <w:tcW w:w="3019" w:type="pct"/>
          </w:tcPr>
          <w:p w14:paraId="7D628757" w14:textId="432659F3" w:rsidR="006B0E76" w:rsidRPr="00DE03E5"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DE03E5">
              <w:rPr>
                <w:sz w:val="20"/>
                <w:szCs w:val="20"/>
              </w:rPr>
              <w:t xml:space="preserve">Hardware Design </w:t>
            </w:r>
            <w:r w:rsidR="005B15AD" w:rsidRPr="00DE03E5">
              <w:rPr>
                <w:sz w:val="20"/>
                <w:szCs w:val="20"/>
              </w:rPr>
              <w:t>&amp;</w:t>
            </w:r>
            <w:r w:rsidRPr="00DE03E5">
              <w:rPr>
                <w:sz w:val="20"/>
                <w:szCs w:val="20"/>
              </w:rPr>
              <w:t xml:space="preserve"> Communication Protocol</w:t>
            </w:r>
          </w:p>
        </w:tc>
      </w:tr>
      <w:tr w:rsidR="006B0E76" w:rsidRPr="00FC0EAA" w14:paraId="401105C8" w14:textId="7FAB0800" w:rsidTr="009C6928">
        <w:trPr>
          <w:cantSplit/>
          <w:jc w:val="center"/>
        </w:trPr>
        <w:tc>
          <w:tcPr>
            <w:cnfStyle w:val="001000000000" w:firstRow="0" w:lastRow="0" w:firstColumn="1" w:lastColumn="0" w:oddVBand="0" w:evenVBand="0" w:oddHBand="0" w:evenHBand="0" w:firstRowFirstColumn="0" w:firstRowLastColumn="0" w:lastRowFirstColumn="0" w:lastRowLastColumn="0"/>
            <w:tcW w:w="462" w:type="pct"/>
            <w:hideMark/>
          </w:tcPr>
          <w:p w14:paraId="5BDEEA1B" w14:textId="199206DB" w:rsidR="006B0E76" w:rsidRPr="00651A9C" w:rsidRDefault="005E516C" w:rsidP="00FB13F3">
            <w:pPr>
              <w:pStyle w:val="TablesStandard"/>
              <w:jc w:val="center"/>
              <w:rPr>
                <w:sz w:val="20"/>
                <w:szCs w:val="20"/>
              </w:rPr>
            </w:pPr>
            <w:r>
              <w:rPr>
                <w:sz w:val="20"/>
                <w:szCs w:val="20"/>
              </w:rPr>
              <w:t>II</w:t>
            </w:r>
          </w:p>
        </w:tc>
        <w:tc>
          <w:tcPr>
            <w:tcW w:w="658" w:type="pct"/>
            <w:hideMark/>
          </w:tcPr>
          <w:p w14:paraId="11C7FBBC" w14:textId="23D0DD23" w:rsidR="006B0E76" w:rsidRPr="00FC0EAA" w:rsidRDefault="003A489C"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Aaron</w:t>
            </w:r>
          </w:p>
        </w:tc>
        <w:tc>
          <w:tcPr>
            <w:tcW w:w="861" w:type="pct"/>
          </w:tcPr>
          <w:p w14:paraId="7D78C4A3" w14:textId="7C789B54" w:rsidR="005B15AD" w:rsidRPr="009C6928" w:rsidRDefault="009C6928"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9C6928">
              <w:rPr>
                <w:sz w:val="20"/>
                <w:szCs w:val="20"/>
              </w:rPr>
              <w:t>Hardware/Kernel</w:t>
            </w:r>
          </w:p>
        </w:tc>
        <w:tc>
          <w:tcPr>
            <w:tcW w:w="3019" w:type="pct"/>
          </w:tcPr>
          <w:p w14:paraId="5F5EE9A0" w14:textId="55D8E93E" w:rsidR="006B0E76" w:rsidRPr="00DE03E5" w:rsidRDefault="003A489C"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DE03E5">
              <w:rPr>
                <w:sz w:val="20"/>
                <w:szCs w:val="20"/>
              </w:rPr>
              <w:t xml:space="preserve">Sensor Driver </w:t>
            </w:r>
            <w:r w:rsidR="005B15AD" w:rsidRPr="00DE03E5">
              <w:rPr>
                <w:sz w:val="20"/>
                <w:szCs w:val="20"/>
              </w:rPr>
              <w:t>&amp;</w:t>
            </w:r>
            <w:r w:rsidRPr="00DE03E5">
              <w:rPr>
                <w:sz w:val="20"/>
                <w:szCs w:val="20"/>
              </w:rPr>
              <w:t xml:space="preserve"> Configuration</w:t>
            </w:r>
          </w:p>
        </w:tc>
      </w:tr>
      <w:tr w:rsidR="006B0E76" w:rsidRPr="00651A9C" w14:paraId="53799D22" w14:textId="31456992" w:rsidTr="009C692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2" w:type="pct"/>
            <w:hideMark/>
          </w:tcPr>
          <w:p w14:paraId="6817A31E" w14:textId="30BCCC7E" w:rsidR="006B0E76" w:rsidRPr="00651A9C" w:rsidRDefault="005E516C" w:rsidP="00FB13F3">
            <w:pPr>
              <w:pStyle w:val="TablesStandard"/>
              <w:jc w:val="center"/>
              <w:rPr>
                <w:sz w:val="20"/>
                <w:szCs w:val="20"/>
              </w:rPr>
            </w:pPr>
            <w:r>
              <w:rPr>
                <w:sz w:val="20"/>
                <w:szCs w:val="20"/>
              </w:rPr>
              <w:t>III</w:t>
            </w:r>
          </w:p>
        </w:tc>
        <w:tc>
          <w:tcPr>
            <w:tcW w:w="658" w:type="pct"/>
          </w:tcPr>
          <w:p w14:paraId="6DD9B174" w14:textId="2F711A0B" w:rsidR="006B0E76" w:rsidRPr="00651A9C"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Jamie</w:t>
            </w:r>
          </w:p>
        </w:tc>
        <w:tc>
          <w:tcPr>
            <w:tcW w:w="861" w:type="pct"/>
          </w:tcPr>
          <w:p w14:paraId="07C6886C" w14:textId="47DB2F70" w:rsidR="005B15AD" w:rsidRPr="009C6928" w:rsidRDefault="009C6928"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9C6928">
              <w:rPr>
                <w:sz w:val="20"/>
                <w:szCs w:val="20"/>
              </w:rPr>
              <w:t>Kernel</w:t>
            </w:r>
          </w:p>
        </w:tc>
        <w:tc>
          <w:tcPr>
            <w:tcW w:w="3019" w:type="pct"/>
          </w:tcPr>
          <w:p w14:paraId="4EEFC31B" w14:textId="2ABBF584" w:rsidR="006B0E76" w:rsidRPr="00DE03E5" w:rsidRDefault="005B15AD"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DE03E5">
              <w:rPr>
                <w:sz w:val="20"/>
                <w:szCs w:val="20"/>
              </w:rPr>
              <w:t>System Integration &amp; State Management</w:t>
            </w:r>
          </w:p>
        </w:tc>
      </w:tr>
      <w:tr w:rsidR="006B0E76" w:rsidRPr="00651A9C" w14:paraId="0CA24733" w14:textId="289A8EB2" w:rsidTr="009C6928">
        <w:trPr>
          <w:cantSplit/>
          <w:jc w:val="center"/>
        </w:trPr>
        <w:tc>
          <w:tcPr>
            <w:cnfStyle w:val="001000000000" w:firstRow="0" w:lastRow="0" w:firstColumn="1" w:lastColumn="0" w:oddVBand="0" w:evenVBand="0" w:oddHBand="0" w:evenHBand="0" w:firstRowFirstColumn="0" w:firstRowLastColumn="0" w:lastRowFirstColumn="0" w:lastRowLastColumn="0"/>
            <w:tcW w:w="462" w:type="pct"/>
            <w:hideMark/>
          </w:tcPr>
          <w:p w14:paraId="7B8E1410" w14:textId="7074C9E1" w:rsidR="006B0E76" w:rsidRPr="00651A9C" w:rsidRDefault="005E516C" w:rsidP="00FB13F3">
            <w:pPr>
              <w:pStyle w:val="TablesStandard"/>
              <w:jc w:val="center"/>
              <w:rPr>
                <w:sz w:val="20"/>
                <w:szCs w:val="20"/>
              </w:rPr>
            </w:pPr>
            <w:r>
              <w:rPr>
                <w:sz w:val="20"/>
                <w:szCs w:val="20"/>
              </w:rPr>
              <w:t>IV</w:t>
            </w:r>
          </w:p>
        </w:tc>
        <w:tc>
          <w:tcPr>
            <w:tcW w:w="658" w:type="pct"/>
          </w:tcPr>
          <w:p w14:paraId="14A4AD8A" w14:textId="1CC02D2D" w:rsidR="006B0E76" w:rsidRPr="00651A9C" w:rsidRDefault="003A489C"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Matt</w:t>
            </w:r>
          </w:p>
        </w:tc>
        <w:tc>
          <w:tcPr>
            <w:tcW w:w="861" w:type="pct"/>
          </w:tcPr>
          <w:p w14:paraId="0EB6C18C" w14:textId="17F8DC5C" w:rsidR="005B15AD" w:rsidRPr="009C6928" w:rsidRDefault="009C6928"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9C6928">
              <w:rPr>
                <w:sz w:val="20"/>
                <w:szCs w:val="20"/>
              </w:rPr>
              <w:t>Kernel</w:t>
            </w:r>
          </w:p>
        </w:tc>
        <w:tc>
          <w:tcPr>
            <w:tcW w:w="3019" w:type="pct"/>
          </w:tcPr>
          <w:p w14:paraId="4C61183B" w14:textId="549FBA31" w:rsidR="006B0E76" w:rsidRPr="00DE03E5" w:rsidRDefault="00374ACE"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DE03E5">
              <w:rPr>
                <w:sz w:val="20"/>
                <w:szCs w:val="20"/>
              </w:rPr>
              <w:t>Mesh Network Integration</w:t>
            </w:r>
          </w:p>
        </w:tc>
      </w:tr>
      <w:tr w:rsidR="005E516C" w:rsidRPr="00651A9C" w14:paraId="35616148" w14:textId="77777777" w:rsidTr="009C692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2" w:type="pct"/>
          </w:tcPr>
          <w:p w14:paraId="44697EBC" w14:textId="07402861" w:rsidR="005E516C" w:rsidRDefault="005E516C" w:rsidP="003A489C">
            <w:pPr>
              <w:pStyle w:val="TablesStandard"/>
              <w:jc w:val="center"/>
            </w:pPr>
            <w:r>
              <w:t>V</w:t>
            </w:r>
          </w:p>
        </w:tc>
        <w:tc>
          <w:tcPr>
            <w:tcW w:w="658" w:type="pct"/>
          </w:tcPr>
          <w:p w14:paraId="1E2FC698" w14:textId="5C9E2B91" w:rsidR="005E516C" w:rsidRPr="003A489C"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3A489C">
              <w:rPr>
                <w:sz w:val="20"/>
                <w:szCs w:val="20"/>
              </w:rPr>
              <w:t>Peter</w:t>
            </w:r>
          </w:p>
        </w:tc>
        <w:tc>
          <w:tcPr>
            <w:tcW w:w="861" w:type="pct"/>
          </w:tcPr>
          <w:p w14:paraId="19297542" w14:textId="74A44040" w:rsidR="005B15AD" w:rsidRPr="009C6928" w:rsidRDefault="009C6928"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9C6928">
              <w:rPr>
                <w:sz w:val="20"/>
                <w:szCs w:val="20"/>
              </w:rPr>
              <w:t>Kernel</w:t>
            </w:r>
          </w:p>
        </w:tc>
        <w:tc>
          <w:tcPr>
            <w:tcW w:w="3019" w:type="pct"/>
          </w:tcPr>
          <w:p w14:paraId="29E275F5" w14:textId="7C6A681F" w:rsidR="005E516C" w:rsidRPr="00DE03E5"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DE03E5">
              <w:rPr>
                <w:sz w:val="20"/>
                <w:szCs w:val="20"/>
              </w:rPr>
              <w:t>Network Gateway</w:t>
            </w:r>
          </w:p>
        </w:tc>
      </w:tr>
      <w:tr w:rsidR="005E516C" w:rsidRPr="00651A9C" w14:paraId="4E501AC4" w14:textId="77777777" w:rsidTr="009C6928">
        <w:trPr>
          <w:cantSplit/>
          <w:jc w:val="center"/>
        </w:trPr>
        <w:tc>
          <w:tcPr>
            <w:cnfStyle w:val="001000000000" w:firstRow="0" w:lastRow="0" w:firstColumn="1" w:lastColumn="0" w:oddVBand="0" w:evenVBand="0" w:oddHBand="0" w:evenHBand="0" w:firstRowFirstColumn="0" w:firstRowLastColumn="0" w:lastRowFirstColumn="0" w:lastRowLastColumn="0"/>
            <w:tcW w:w="462" w:type="pct"/>
          </w:tcPr>
          <w:p w14:paraId="544D8D87" w14:textId="2AB998A6" w:rsidR="005E516C" w:rsidRDefault="005E516C" w:rsidP="003A489C">
            <w:pPr>
              <w:pStyle w:val="TablesStandard"/>
              <w:jc w:val="center"/>
            </w:pPr>
            <w:r>
              <w:t>VI</w:t>
            </w:r>
          </w:p>
        </w:tc>
        <w:tc>
          <w:tcPr>
            <w:tcW w:w="658" w:type="pct"/>
          </w:tcPr>
          <w:p w14:paraId="3E3B5766" w14:textId="3C36568E" w:rsidR="005E516C" w:rsidRPr="003A489C" w:rsidRDefault="003A489C"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3A489C">
              <w:rPr>
                <w:sz w:val="20"/>
                <w:szCs w:val="20"/>
              </w:rPr>
              <w:t>Andy</w:t>
            </w:r>
          </w:p>
        </w:tc>
        <w:tc>
          <w:tcPr>
            <w:tcW w:w="861" w:type="pct"/>
          </w:tcPr>
          <w:p w14:paraId="1D355C81" w14:textId="0A9F0C73" w:rsidR="005B15AD" w:rsidRPr="009C6928" w:rsidRDefault="009C6928"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9C6928">
              <w:rPr>
                <w:sz w:val="20"/>
                <w:szCs w:val="20"/>
              </w:rPr>
              <w:t>Front-End</w:t>
            </w:r>
          </w:p>
        </w:tc>
        <w:tc>
          <w:tcPr>
            <w:tcW w:w="3019" w:type="pct"/>
          </w:tcPr>
          <w:p w14:paraId="0594B85A" w14:textId="43DD55E7" w:rsidR="005E516C" w:rsidRPr="00DE03E5" w:rsidRDefault="003A489C" w:rsidP="005D7C22">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00DE03E5">
              <w:rPr>
                <w:sz w:val="20"/>
                <w:szCs w:val="20"/>
              </w:rPr>
              <w:t>Cloud Integration</w:t>
            </w:r>
          </w:p>
        </w:tc>
      </w:tr>
      <w:tr w:rsidR="005E516C" w:rsidRPr="00651A9C" w14:paraId="3D41180F" w14:textId="77777777" w:rsidTr="009C692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2" w:type="pct"/>
          </w:tcPr>
          <w:p w14:paraId="19361D29" w14:textId="5AE1129F" w:rsidR="005E516C" w:rsidRDefault="005E516C" w:rsidP="003A489C">
            <w:pPr>
              <w:pStyle w:val="TablesStandard"/>
              <w:jc w:val="center"/>
            </w:pPr>
            <w:r>
              <w:t>VII</w:t>
            </w:r>
          </w:p>
        </w:tc>
        <w:tc>
          <w:tcPr>
            <w:tcW w:w="658" w:type="pct"/>
          </w:tcPr>
          <w:p w14:paraId="4C096C4F" w14:textId="7B739806" w:rsidR="005E516C" w:rsidRPr="003A489C" w:rsidRDefault="003A489C"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3A489C">
              <w:rPr>
                <w:sz w:val="20"/>
                <w:szCs w:val="20"/>
              </w:rPr>
              <w:t>Jake</w:t>
            </w:r>
          </w:p>
        </w:tc>
        <w:tc>
          <w:tcPr>
            <w:tcW w:w="861" w:type="pct"/>
          </w:tcPr>
          <w:p w14:paraId="6441E387" w14:textId="04FC9B43" w:rsidR="005B15AD" w:rsidRPr="009C6928" w:rsidRDefault="009C6928" w:rsidP="005D7C22">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009C6928">
              <w:rPr>
                <w:sz w:val="20"/>
                <w:szCs w:val="20"/>
              </w:rPr>
              <w:t>Front-End</w:t>
            </w:r>
          </w:p>
        </w:tc>
        <w:tc>
          <w:tcPr>
            <w:tcW w:w="3019" w:type="pct"/>
          </w:tcPr>
          <w:p w14:paraId="208CF84E" w14:textId="7A5D3186" w:rsidR="005E516C" w:rsidRPr="2B675649" w:rsidRDefault="005B15AD" w:rsidP="005D7C22">
            <w:pPr>
              <w:pStyle w:val="TablesStandard"/>
              <w:cnfStyle w:val="000000100000" w:firstRow="0" w:lastRow="0" w:firstColumn="0" w:lastColumn="0" w:oddVBand="0" w:evenVBand="0" w:oddHBand="1" w:evenHBand="0" w:firstRowFirstColumn="0" w:firstRowLastColumn="0" w:lastRowFirstColumn="0" w:lastRowLastColumn="0"/>
            </w:pPr>
            <w:r w:rsidRPr="00DE03E5">
              <w:rPr>
                <w:sz w:val="20"/>
                <w:szCs w:val="20"/>
              </w:rPr>
              <w:t>Graphical User Interface</w:t>
            </w:r>
          </w:p>
        </w:tc>
      </w:tr>
    </w:tbl>
    <w:p w14:paraId="00124E26" w14:textId="44BF5099" w:rsidR="00B6608B" w:rsidRDefault="00B6608B" w:rsidP="00990FD3">
      <w:pPr>
        <w:spacing w:line="276" w:lineRule="auto"/>
        <w:rPr>
          <w:color w:val="000000" w:themeColor="text1"/>
        </w:rPr>
      </w:pPr>
    </w:p>
    <w:p w14:paraId="5C99CDCC" w14:textId="77777777" w:rsidR="0000168A" w:rsidRDefault="0000168A">
      <w:pPr>
        <w:widowControl/>
        <w:spacing w:line="240" w:lineRule="auto"/>
        <w:jc w:val="left"/>
        <w:rPr>
          <w:b/>
          <w:sz w:val="24"/>
        </w:rPr>
      </w:pPr>
      <w:bookmarkStart w:id="140" w:name="_Toc456598589"/>
      <w:bookmarkStart w:id="141" w:name="_Toc456600920"/>
      <w:bookmarkStart w:id="142" w:name="_Toc478394225"/>
      <w:bookmarkStart w:id="143" w:name="_Toc479737120"/>
      <w:bookmarkStart w:id="144" w:name="_Toc479786188"/>
      <w:bookmarkStart w:id="145" w:name="_Toc479786493"/>
      <w:bookmarkStart w:id="146" w:name="_Toc479848992"/>
      <w:bookmarkStart w:id="147" w:name="_Toc479849441"/>
      <w:bookmarkStart w:id="148" w:name="_Toc479849785"/>
      <w:bookmarkStart w:id="149" w:name="_Toc479850314"/>
      <w:bookmarkStart w:id="150" w:name="_Toc479851168"/>
      <w:bookmarkStart w:id="151" w:name="_Toc479858630"/>
      <w:bookmarkStart w:id="152" w:name="_Toc479859030"/>
      <w:bookmarkStart w:id="153" w:name="_Toc479860437"/>
      <w:bookmarkStart w:id="154" w:name="_Toc491161273"/>
      <w:bookmarkStart w:id="155" w:name="_Toc491161544"/>
      <w:r>
        <w:br w:type="page"/>
      </w:r>
    </w:p>
    <w:p w14:paraId="594CB3A3" w14:textId="5BAE25A2" w:rsidR="00B6608B" w:rsidRPr="00472BD3" w:rsidRDefault="2B675649" w:rsidP="00B9354E">
      <w:pPr>
        <w:pStyle w:val="Heading2"/>
      </w:pPr>
      <w:bookmarkStart w:id="156" w:name="_Toc491252463"/>
      <w:bookmarkStart w:id="157" w:name="_Toc491252906"/>
      <w:bookmarkStart w:id="158" w:name="_Toc491420461"/>
      <w:bookmarkStart w:id="159" w:name="_Toc491420953"/>
      <w:bookmarkStart w:id="160" w:name="_Toc491427245"/>
      <w:bookmarkStart w:id="161" w:name="_Toc491436481"/>
      <w:bookmarkStart w:id="162" w:name="_Toc491438082"/>
      <w:bookmarkStart w:id="163" w:name="_Toc491438291"/>
      <w:bookmarkStart w:id="164" w:name="_Toc493245779"/>
      <w:bookmarkStart w:id="165" w:name="_Toc493250102"/>
      <w:bookmarkStart w:id="166" w:name="_Toc493250689"/>
      <w:bookmarkStart w:id="167" w:name="_Toc493250721"/>
      <w:r>
        <w:lastRenderedPageBreak/>
        <w:t>Definitions, Acronyms, and Abbreviations</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9478" w:type="dxa"/>
        <w:tblInd w:w="93" w:type="dxa"/>
        <w:tblLayout w:type="fixed"/>
        <w:tblLook w:val="04A0" w:firstRow="1" w:lastRow="0" w:firstColumn="1" w:lastColumn="0" w:noHBand="0" w:noVBand="1"/>
      </w:tblPr>
      <w:tblGrid>
        <w:gridCol w:w="1858"/>
        <w:gridCol w:w="7620"/>
      </w:tblGrid>
      <w:tr w:rsidR="00B6608B" w:rsidRPr="00D62599" w14:paraId="74F857DC" w14:textId="77777777" w:rsidTr="2B675649">
        <w:trPr>
          <w:trHeight w:val="300"/>
        </w:trPr>
        <w:tc>
          <w:tcPr>
            <w:tcW w:w="1858" w:type="dxa"/>
            <w:shd w:val="clear" w:color="auto" w:fill="auto"/>
            <w:noWrap/>
            <w:vAlign w:val="bottom"/>
          </w:tcPr>
          <w:p w14:paraId="6E945805" w14:textId="77777777" w:rsidR="00B6608B" w:rsidRPr="00472BD3" w:rsidRDefault="00B6608B" w:rsidP="00990FD3">
            <w:pPr>
              <w:ind w:right="459"/>
              <w:rPr>
                <w:color w:val="FF0000"/>
              </w:rPr>
            </w:pPr>
          </w:p>
        </w:tc>
        <w:tc>
          <w:tcPr>
            <w:tcW w:w="7620" w:type="dxa"/>
            <w:shd w:val="clear" w:color="auto" w:fill="auto"/>
            <w:noWrap/>
            <w:vAlign w:val="bottom"/>
          </w:tcPr>
          <w:p w14:paraId="4C019D32" w14:textId="77777777" w:rsidR="00B6608B" w:rsidRPr="00472BD3" w:rsidRDefault="00B6608B" w:rsidP="00990FD3">
            <w:pPr>
              <w:ind w:right="459"/>
              <w:rPr>
                <w:color w:val="FF0000"/>
              </w:rPr>
            </w:pPr>
          </w:p>
        </w:tc>
      </w:tr>
      <w:tr w:rsidR="003405B4" w:rsidRPr="00D62599" w14:paraId="7614DC09" w14:textId="77777777" w:rsidTr="2B675649">
        <w:trPr>
          <w:trHeight w:val="300"/>
        </w:trPr>
        <w:tc>
          <w:tcPr>
            <w:tcW w:w="1858" w:type="dxa"/>
            <w:shd w:val="clear" w:color="auto" w:fill="auto"/>
            <w:noWrap/>
            <w:vAlign w:val="bottom"/>
          </w:tcPr>
          <w:p w14:paraId="564087B4" w14:textId="2B39903E" w:rsidR="003405B4" w:rsidRPr="009E29D6" w:rsidRDefault="2B675649" w:rsidP="00990FD3">
            <w:pPr>
              <w:ind w:right="459"/>
            </w:pPr>
            <w:r>
              <w:t>API</w:t>
            </w:r>
          </w:p>
        </w:tc>
        <w:tc>
          <w:tcPr>
            <w:tcW w:w="7620" w:type="dxa"/>
            <w:shd w:val="clear" w:color="auto" w:fill="auto"/>
            <w:noWrap/>
            <w:vAlign w:val="bottom"/>
          </w:tcPr>
          <w:p w14:paraId="04A2D6BE" w14:textId="59E2746A" w:rsidR="003405B4" w:rsidRPr="009E29D6" w:rsidRDefault="2B675649" w:rsidP="00990FD3">
            <w:pPr>
              <w:ind w:right="459"/>
            </w:pPr>
            <w:r>
              <w:t>Application Programmers Interface</w:t>
            </w:r>
          </w:p>
        </w:tc>
      </w:tr>
      <w:tr w:rsidR="004B0A85" w:rsidRPr="00D62599" w14:paraId="5CD8C766" w14:textId="77777777" w:rsidTr="2B675649">
        <w:trPr>
          <w:trHeight w:val="300"/>
        </w:trPr>
        <w:tc>
          <w:tcPr>
            <w:tcW w:w="1858" w:type="dxa"/>
            <w:shd w:val="clear" w:color="auto" w:fill="auto"/>
            <w:noWrap/>
            <w:vAlign w:val="bottom"/>
          </w:tcPr>
          <w:p w14:paraId="732C16E4" w14:textId="11CD2CB9" w:rsidR="004B0A85" w:rsidRDefault="2B675649" w:rsidP="00990FD3">
            <w:pPr>
              <w:ind w:right="459"/>
            </w:pPr>
            <w:r>
              <w:t>AWS</w:t>
            </w:r>
          </w:p>
        </w:tc>
        <w:tc>
          <w:tcPr>
            <w:tcW w:w="7620" w:type="dxa"/>
            <w:shd w:val="clear" w:color="auto" w:fill="auto"/>
            <w:noWrap/>
            <w:vAlign w:val="bottom"/>
          </w:tcPr>
          <w:p w14:paraId="7D7717CB" w14:textId="751BED8B" w:rsidR="004B0A85" w:rsidRDefault="2B675649" w:rsidP="00990FD3">
            <w:pPr>
              <w:ind w:right="459"/>
            </w:pPr>
            <w:r>
              <w:t>Amazon Web Services</w:t>
            </w:r>
          </w:p>
        </w:tc>
      </w:tr>
      <w:tr w:rsidR="003405B4" w:rsidRPr="00D62599" w14:paraId="66D57339" w14:textId="77777777" w:rsidTr="2B675649">
        <w:trPr>
          <w:trHeight w:val="300"/>
        </w:trPr>
        <w:tc>
          <w:tcPr>
            <w:tcW w:w="1858" w:type="dxa"/>
            <w:shd w:val="clear" w:color="auto" w:fill="auto"/>
            <w:noWrap/>
            <w:vAlign w:val="bottom"/>
          </w:tcPr>
          <w:p w14:paraId="134196CE" w14:textId="3D73F67E" w:rsidR="003405B4" w:rsidRDefault="2B675649" w:rsidP="0232AF39">
            <w:pPr>
              <w:ind w:right="459"/>
            </w:pPr>
            <w:r>
              <w:t>GUI</w:t>
            </w:r>
          </w:p>
        </w:tc>
        <w:tc>
          <w:tcPr>
            <w:tcW w:w="7620" w:type="dxa"/>
            <w:shd w:val="clear" w:color="auto" w:fill="auto"/>
            <w:noWrap/>
            <w:vAlign w:val="bottom"/>
          </w:tcPr>
          <w:p w14:paraId="564316FB" w14:textId="27EC592C" w:rsidR="003405B4" w:rsidRDefault="2B675649" w:rsidP="00990FD3">
            <w:pPr>
              <w:ind w:right="459"/>
            </w:pPr>
            <w:r>
              <w:t>Graphical User Interface</w:t>
            </w:r>
          </w:p>
        </w:tc>
      </w:tr>
      <w:tr w:rsidR="004B0A85" w:rsidRPr="00D62599" w14:paraId="531A6642" w14:textId="77777777" w:rsidTr="2B675649">
        <w:trPr>
          <w:trHeight w:val="300"/>
        </w:trPr>
        <w:tc>
          <w:tcPr>
            <w:tcW w:w="1858" w:type="dxa"/>
            <w:shd w:val="clear" w:color="auto" w:fill="auto"/>
            <w:noWrap/>
            <w:vAlign w:val="bottom"/>
          </w:tcPr>
          <w:p w14:paraId="79169B45" w14:textId="67EB6199" w:rsidR="004B0A85" w:rsidRDefault="2B675649" w:rsidP="00990FD3">
            <w:pPr>
              <w:ind w:right="459"/>
            </w:pPr>
            <w:r>
              <w:t>HTTP</w:t>
            </w:r>
          </w:p>
        </w:tc>
        <w:tc>
          <w:tcPr>
            <w:tcW w:w="7620" w:type="dxa"/>
            <w:shd w:val="clear" w:color="auto" w:fill="auto"/>
            <w:noWrap/>
            <w:vAlign w:val="bottom"/>
          </w:tcPr>
          <w:p w14:paraId="734FAFDB" w14:textId="51B22334" w:rsidR="004B0A85" w:rsidRDefault="2B675649" w:rsidP="00990FD3">
            <w:pPr>
              <w:ind w:right="459"/>
            </w:pPr>
            <w:r>
              <w:t>Hypertext transfer protocol</w:t>
            </w:r>
          </w:p>
        </w:tc>
      </w:tr>
      <w:tr w:rsidR="003405B4" w:rsidRPr="00D62599" w14:paraId="516391B6" w14:textId="77777777" w:rsidTr="2B675649">
        <w:trPr>
          <w:trHeight w:val="300"/>
        </w:trPr>
        <w:tc>
          <w:tcPr>
            <w:tcW w:w="1858" w:type="dxa"/>
            <w:shd w:val="clear" w:color="auto" w:fill="auto"/>
            <w:noWrap/>
            <w:vAlign w:val="bottom"/>
          </w:tcPr>
          <w:p w14:paraId="6B0417D4" w14:textId="2B37A684" w:rsidR="003405B4" w:rsidRPr="009E29D6" w:rsidRDefault="2B675649" w:rsidP="00990FD3">
            <w:pPr>
              <w:ind w:right="459"/>
            </w:pPr>
            <w:r>
              <w:t>IP</w:t>
            </w:r>
          </w:p>
        </w:tc>
        <w:tc>
          <w:tcPr>
            <w:tcW w:w="7620" w:type="dxa"/>
            <w:shd w:val="clear" w:color="auto" w:fill="auto"/>
            <w:noWrap/>
            <w:vAlign w:val="bottom"/>
          </w:tcPr>
          <w:p w14:paraId="17131043" w14:textId="510F6D2B" w:rsidR="003405B4" w:rsidRPr="009E29D6" w:rsidRDefault="2B675649" w:rsidP="00990FD3">
            <w:pPr>
              <w:ind w:right="459"/>
            </w:pPr>
            <w:r>
              <w:t>Internet Protocol</w:t>
            </w:r>
          </w:p>
        </w:tc>
      </w:tr>
      <w:tr w:rsidR="003405B4" w:rsidRPr="00D62599" w14:paraId="4F9D471F" w14:textId="77777777" w:rsidTr="2B675649">
        <w:trPr>
          <w:trHeight w:val="300"/>
        </w:trPr>
        <w:tc>
          <w:tcPr>
            <w:tcW w:w="1858" w:type="dxa"/>
            <w:shd w:val="clear" w:color="auto" w:fill="auto"/>
            <w:noWrap/>
            <w:vAlign w:val="bottom"/>
          </w:tcPr>
          <w:p w14:paraId="4EB0D0F3" w14:textId="059E59A6" w:rsidR="003405B4" w:rsidRPr="009E29D6" w:rsidRDefault="2B675649" w:rsidP="00990FD3">
            <w:pPr>
              <w:ind w:right="459"/>
            </w:pPr>
            <w:r>
              <w:t>PCB</w:t>
            </w:r>
          </w:p>
        </w:tc>
        <w:tc>
          <w:tcPr>
            <w:tcW w:w="7620" w:type="dxa"/>
            <w:shd w:val="clear" w:color="auto" w:fill="auto"/>
            <w:noWrap/>
            <w:vAlign w:val="bottom"/>
          </w:tcPr>
          <w:p w14:paraId="704CDBE8" w14:textId="38990209" w:rsidR="003405B4" w:rsidRPr="009E29D6" w:rsidRDefault="2B675649" w:rsidP="00990FD3">
            <w:pPr>
              <w:ind w:right="459"/>
            </w:pPr>
            <w:r>
              <w:t>Printed Circuit Board</w:t>
            </w:r>
          </w:p>
        </w:tc>
      </w:tr>
      <w:tr w:rsidR="003405B4" w:rsidRPr="00D62599" w14:paraId="43BA307D" w14:textId="77777777" w:rsidTr="2B675649">
        <w:trPr>
          <w:trHeight w:val="300"/>
        </w:trPr>
        <w:tc>
          <w:tcPr>
            <w:tcW w:w="1858" w:type="dxa"/>
            <w:shd w:val="clear" w:color="auto" w:fill="auto"/>
            <w:noWrap/>
            <w:vAlign w:val="bottom"/>
          </w:tcPr>
          <w:p w14:paraId="4F25B6E5" w14:textId="5A8A76A3" w:rsidR="003405B4" w:rsidRPr="6864394C" w:rsidRDefault="2B675649" w:rsidP="2B675649">
            <w:pPr>
              <w:ind w:right="459"/>
              <w:rPr>
                <w:color w:val="000000" w:themeColor="text1"/>
              </w:rPr>
            </w:pPr>
            <w:r w:rsidRPr="2B675649">
              <w:rPr>
                <w:color w:val="000000" w:themeColor="text1"/>
              </w:rPr>
              <w:t>TCP</w:t>
            </w:r>
          </w:p>
        </w:tc>
        <w:tc>
          <w:tcPr>
            <w:tcW w:w="7620" w:type="dxa"/>
            <w:shd w:val="clear" w:color="auto" w:fill="auto"/>
            <w:noWrap/>
            <w:vAlign w:val="bottom"/>
          </w:tcPr>
          <w:p w14:paraId="74E65790" w14:textId="159439D5" w:rsidR="003405B4" w:rsidRDefault="2B675649" w:rsidP="6864394C">
            <w:r>
              <w:t>Transmission Control Protocol</w:t>
            </w:r>
          </w:p>
        </w:tc>
      </w:tr>
      <w:tr w:rsidR="003405B4" w:rsidRPr="00D62599" w14:paraId="229B5BD1" w14:textId="77777777" w:rsidTr="2B675649">
        <w:trPr>
          <w:trHeight w:val="300"/>
        </w:trPr>
        <w:tc>
          <w:tcPr>
            <w:tcW w:w="1858" w:type="dxa"/>
            <w:shd w:val="clear" w:color="auto" w:fill="auto"/>
            <w:noWrap/>
            <w:vAlign w:val="bottom"/>
          </w:tcPr>
          <w:p w14:paraId="58E30AF1" w14:textId="283BF68A" w:rsidR="003405B4" w:rsidRDefault="2B675649" w:rsidP="2B675649">
            <w:pPr>
              <w:ind w:right="459"/>
              <w:rPr>
                <w:color w:val="000000" w:themeColor="text1"/>
              </w:rPr>
            </w:pPr>
            <w:r w:rsidRPr="2B675649">
              <w:rPr>
                <w:color w:val="000000" w:themeColor="text1"/>
              </w:rPr>
              <w:t>The Client</w:t>
            </w:r>
          </w:p>
        </w:tc>
        <w:tc>
          <w:tcPr>
            <w:tcW w:w="7620" w:type="dxa"/>
            <w:shd w:val="clear" w:color="auto" w:fill="auto"/>
            <w:noWrap/>
            <w:vAlign w:val="bottom"/>
          </w:tcPr>
          <w:p w14:paraId="1927B019" w14:textId="78DCF3BC" w:rsidR="003405B4" w:rsidRDefault="2B675649" w:rsidP="6864394C">
            <w:r>
              <w:t>ATAMO</w:t>
            </w:r>
          </w:p>
        </w:tc>
      </w:tr>
      <w:tr w:rsidR="003405B4" w14:paraId="2F3EAE25" w14:textId="77777777" w:rsidTr="2B675649">
        <w:trPr>
          <w:trHeight w:val="300"/>
        </w:trPr>
        <w:tc>
          <w:tcPr>
            <w:tcW w:w="1858" w:type="dxa"/>
            <w:shd w:val="clear" w:color="auto" w:fill="auto"/>
            <w:noWrap/>
            <w:vAlign w:val="bottom"/>
          </w:tcPr>
          <w:p w14:paraId="3D1E2543" w14:textId="7579426D" w:rsidR="003405B4" w:rsidRDefault="2B675649" w:rsidP="2B675649">
            <w:pPr>
              <w:rPr>
                <w:color w:val="000000" w:themeColor="text1"/>
              </w:rPr>
            </w:pPr>
            <w:r w:rsidRPr="2B675649">
              <w:rPr>
                <w:color w:val="000000" w:themeColor="text1"/>
              </w:rPr>
              <w:t>UART</w:t>
            </w:r>
          </w:p>
        </w:tc>
        <w:tc>
          <w:tcPr>
            <w:tcW w:w="7620" w:type="dxa"/>
            <w:shd w:val="clear" w:color="auto" w:fill="auto"/>
            <w:noWrap/>
            <w:vAlign w:val="bottom"/>
          </w:tcPr>
          <w:p w14:paraId="488847FE" w14:textId="19B0077A" w:rsidR="003405B4" w:rsidRDefault="2B675649" w:rsidP="6E6EBA8F">
            <w:r>
              <w:t>Universal Asynchronous Receiver/Transmitter</w:t>
            </w:r>
          </w:p>
        </w:tc>
      </w:tr>
      <w:tr w:rsidR="003405B4" w:rsidRPr="00D62599" w14:paraId="30134A50" w14:textId="77777777" w:rsidTr="2B675649">
        <w:trPr>
          <w:trHeight w:val="327"/>
        </w:trPr>
        <w:tc>
          <w:tcPr>
            <w:tcW w:w="1858" w:type="dxa"/>
            <w:shd w:val="clear" w:color="auto" w:fill="auto"/>
            <w:noWrap/>
            <w:vAlign w:val="bottom"/>
          </w:tcPr>
          <w:p w14:paraId="12AB973D" w14:textId="03FD60AC" w:rsidR="003405B4" w:rsidRPr="00D6389F" w:rsidRDefault="2B675649" w:rsidP="2B675649">
            <w:pPr>
              <w:ind w:right="459"/>
              <w:rPr>
                <w:color w:val="000000" w:themeColor="text1"/>
              </w:rPr>
            </w:pPr>
            <w:r w:rsidRPr="2B675649">
              <w:rPr>
                <w:color w:val="000000" w:themeColor="text1"/>
              </w:rPr>
              <w:t>WSN</w:t>
            </w:r>
          </w:p>
        </w:tc>
        <w:tc>
          <w:tcPr>
            <w:tcW w:w="7620" w:type="dxa"/>
            <w:shd w:val="clear" w:color="auto" w:fill="auto"/>
            <w:noWrap/>
            <w:vAlign w:val="bottom"/>
          </w:tcPr>
          <w:p w14:paraId="5BD5B1CF" w14:textId="5A3A9BB3" w:rsidR="003405B4" w:rsidRPr="00D6389F" w:rsidRDefault="2B675649" w:rsidP="2B675649">
            <w:pPr>
              <w:rPr>
                <w:color w:val="000000" w:themeColor="text1"/>
              </w:rPr>
            </w:pPr>
            <w:r w:rsidRPr="2B675649">
              <w:rPr>
                <w:color w:val="000000" w:themeColor="text1"/>
              </w:rPr>
              <w:t>Wireless Sensor Network</w:t>
            </w:r>
          </w:p>
        </w:tc>
      </w:tr>
    </w:tbl>
    <w:p w14:paraId="0DA9A80F" w14:textId="5DB0017B" w:rsidR="00B6608B" w:rsidRDefault="00B6608B" w:rsidP="00990FD3"/>
    <w:p w14:paraId="17D51567" w14:textId="52AD9590" w:rsidR="7C9F090C" w:rsidRDefault="7C9F090C" w:rsidP="7C9F090C"/>
    <w:p w14:paraId="40A0F3CF" w14:textId="77777777" w:rsidR="00B6608B" w:rsidRPr="00840A42" w:rsidRDefault="00B6608B" w:rsidP="00990FD3">
      <w:pPr>
        <w:widowControl/>
        <w:spacing w:line="240" w:lineRule="auto"/>
      </w:pPr>
    </w:p>
    <w:p w14:paraId="79B6140D" w14:textId="77777777" w:rsidR="00B6608B" w:rsidRDefault="00B6608B" w:rsidP="00990FD3">
      <w:pPr>
        <w:widowControl/>
        <w:spacing w:line="240" w:lineRule="auto"/>
      </w:pPr>
      <w:bookmarkStart w:id="168" w:name="_Toc479737121"/>
      <w:r>
        <w:br w:type="page"/>
      </w:r>
      <w:bookmarkStart w:id="169" w:name="_Toc479786190"/>
    </w:p>
    <w:p w14:paraId="2E153E00" w14:textId="2B9B589F" w:rsidR="00C614F7" w:rsidRDefault="2B675649" w:rsidP="00795907">
      <w:pPr>
        <w:pStyle w:val="Heading1"/>
        <w:ind w:left="567" w:hanging="567"/>
      </w:pPr>
      <w:bookmarkStart w:id="170" w:name="_Toc493245780"/>
      <w:bookmarkStart w:id="171" w:name="_Toc493250103"/>
      <w:bookmarkStart w:id="172" w:name="_Toc493250690"/>
      <w:bookmarkStart w:id="173" w:name="_Toc493250722"/>
      <w:bookmarkStart w:id="174" w:name="_Toc491161274"/>
      <w:bookmarkStart w:id="175" w:name="_Toc491161545"/>
      <w:bookmarkStart w:id="176" w:name="_Toc491252464"/>
      <w:bookmarkStart w:id="177" w:name="_Toc491252907"/>
      <w:bookmarkStart w:id="178" w:name="_Toc479786496"/>
      <w:bookmarkStart w:id="179" w:name="_Toc493253934"/>
      <w:r>
        <w:lastRenderedPageBreak/>
        <w:t>Design Architecture</w:t>
      </w:r>
      <w:bookmarkEnd w:id="170"/>
      <w:bookmarkEnd w:id="171"/>
      <w:bookmarkEnd w:id="172"/>
      <w:bookmarkEnd w:id="173"/>
      <w:bookmarkEnd w:id="179"/>
    </w:p>
    <w:p w14:paraId="09A819DB" w14:textId="18F9FE22" w:rsidR="00906F7E" w:rsidRDefault="00906F7E" w:rsidP="00906F7E"/>
    <w:p w14:paraId="718E801D" w14:textId="7DA609B2" w:rsidR="002F13F1" w:rsidRDefault="2B675649" w:rsidP="00906F7E">
      <w:r>
        <w:t>Th</w:t>
      </w:r>
      <w:r w:rsidR="00B04DF0">
        <w:t>is</w:t>
      </w:r>
      <w:r>
        <w:t xml:space="preserve"> system implements a </w:t>
      </w:r>
      <w:r w:rsidR="00B04DF0">
        <w:t xml:space="preserve">site-based </w:t>
      </w:r>
      <w:r>
        <w:t xml:space="preserve">wireless sensor network (WSN) which </w:t>
      </w:r>
      <w:r w:rsidR="00501C63">
        <w:t>uses the</w:t>
      </w:r>
      <w:r>
        <w:t xml:space="preserve"> Transmission Control Protocol/Internet Protocol (TCP/IP) </w:t>
      </w:r>
      <w:r w:rsidR="00501C63">
        <w:t>to</w:t>
      </w:r>
      <w:r>
        <w:t xml:space="preserve"> remotely transmit data to a client/developer for analysis whilst also being capable of </w:t>
      </w:r>
      <w:r w:rsidR="00B04DF0">
        <w:t>remote configuration</w:t>
      </w:r>
      <w:r>
        <w:t xml:space="preserve"> by the client/developer. </w:t>
      </w:r>
    </w:p>
    <w:p w14:paraId="5BBC80CA" w14:textId="77777777" w:rsidR="00603EFF" w:rsidRDefault="00603EFF" w:rsidP="00603EFF">
      <w:pPr>
        <w:keepNext/>
        <w:jc w:val="center"/>
      </w:pPr>
      <w:r>
        <w:rPr>
          <w:noProof/>
          <w:lang w:val="en-GB" w:eastAsia="en-GB"/>
        </w:rPr>
        <w:drawing>
          <wp:inline distT="0" distB="0" distL="0" distR="0" wp14:anchorId="10FFA936" wp14:editId="73FFE1A8">
            <wp:extent cx="2552700" cy="2242144"/>
            <wp:effectExtent l="0" t="0" r="0" b="6350"/>
            <wp:docPr id="1751639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2700" cy="2242144"/>
                    </a:xfrm>
                    <a:prstGeom prst="rect">
                      <a:avLst/>
                    </a:prstGeom>
                  </pic:spPr>
                </pic:pic>
              </a:graphicData>
            </a:graphic>
          </wp:inline>
        </w:drawing>
      </w:r>
    </w:p>
    <w:p w14:paraId="2A2331D1" w14:textId="375F64F1" w:rsidR="00603EFF" w:rsidRDefault="00603EFF" w:rsidP="00FB13F3">
      <w:pPr>
        <w:pStyle w:val="Caption"/>
      </w:pPr>
      <w:bookmarkStart w:id="180" w:name="_Ref493112336"/>
      <w:bookmarkStart w:id="181" w:name="_Toc493240053"/>
      <w:bookmarkStart w:id="182" w:name="_Toc493240527"/>
      <w:bookmarkStart w:id="183" w:name="_Toc493245772"/>
      <w:bookmarkStart w:id="184" w:name="_Toc493250090"/>
      <w:bookmarkStart w:id="185" w:name="_Toc493250682"/>
      <w:bookmarkStart w:id="186" w:name="_Toc493250714"/>
      <w:bookmarkStart w:id="187" w:name="_Toc493253943"/>
      <w:r>
        <w:t xml:space="preserve">Figure </w:t>
      </w:r>
      <w:fldSimple w:instr=" SEQ Figure \* ARABIC ">
        <w:r w:rsidR="006B2A18">
          <w:rPr>
            <w:noProof/>
          </w:rPr>
          <w:t>1</w:t>
        </w:r>
      </w:fldSimple>
      <w:bookmarkEnd w:id="180"/>
      <w:r>
        <w:t xml:space="preserve">. </w:t>
      </w:r>
      <w:r w:rsidR="00A40E75">
        <w:t>Transactions</w:t>
      </w:r>
      <w:r>
        <w:t xml:space="preserve"> between </w:t>
      </w:r>
      <w:r w:rsidR="00B04DF0">
        <w:t xml:space="preserve">system </w:t>
      </w:r>
      <w:r w:rsidR="00FA4924">
        <w:t>end-</w:t>
      </w:r>
      <w:r>
        <w:t>points</w:t>
      </w:r>
      <w:bookmarkEnd w:id="181"/>
      <w:bookmarkEnd w:id="182"/>
      <w:bookmarkEnd w:id="183"/>
      <w:bookmarkEnd w:id="184"/>
      <w:bookmarkEnd w:id="185"/>
      <w:bookmarkEnd w:id="186"/>
      <w:bookmarkEnd w:id="187"/>
    </w:p>
    <w:p w14:paraId="1503262A" w14:textId="77777777" w:rsidR="002F13F1" w:rsidRDefault="002F13F1" w:rsidP="00906F7E"/>
    <w:p w14:paraId="4997309F" w14:textId="66A5800E" w:rsidR="001D3E47" w:rsidRDefault="008E2060" w:rsidP="00906F7E">
      <w:r>
        <w:fldChar w:fldCharType="begin"/>
      </w:r>
      <w:r>
        <w:instrText xml:space="preserve"> REF _Ref493112336 \h </w:instrText>
      </w:r>
      <w:r>
        <w:fldChar w:fldCharType="separate"/>
      </w:r>
      <w:r w:rsidR="006B2A18">
        <w:t xml:space="preserve">Figure </w:t>
      </w:r>
      <w:r w:rsidR="006B2A18">
        <w:rPr>
          <w:noProof/>
        </w:rPr>
        <w:t>1</w:t>
      </w:r>
      <w:r>
        <w:fldChar w:fldCharType="end"/>
      </w:r>
      <w:r>
        <w:t xml:space="preserve"> shows the end-points of the system and the</w:t>
      </w:r>
      <w:ins w:id="188" w:author="Jamie Phan" w:date="2017-09-15T14:48:00Z">
        <w:r w:rsidR="008E085D">
          <w:t>ir</w:t>
        </w:r>
      </w:ins>
      <w:r>
        <w:t xml:space="preserve"> </w:t>
      </w:r>
      <w:r w:rsidR="00B775FF">
        <w:t>transactions</w:t>
      </w:r>
      <w:del w:id="189" w:author="Jamie Phan" w:date="2017-09-15T14:48:00Z">
        <w:r w:rsidR="00EC5716">
          <w:delText xml:space="preserve"> between</w:delText>
        </w:r>
        <w:r>
          <w:delText xml:space="preserve"> </w:delText>
        </w:r>
        <w:r w:rsidR="00BE6452">
          <w:delText>them</w:delText>
        </w:r>
      </w:del>
      <w:r>
        <w:t>.</w:t>
      </w:r>
      <w:r w:rsidR="00A00729">
        <w:t xml:space="preserve"> </w:t>
      </w:r>
      <w:r>
        <w:t xml:space="preserve">Sensor data and diagnostic information </w:t>
      </w:r>
      <w:r w:rsidR="00A00729">
        <w:t xml:space="preserve">are </w:t>
      </w:r>
      <w:r>
        <w:t xml:space="preserve">pushed from the </w:t>
      </w:r>
      <w:r w:rsidR="009444D2">
        <w:t xml:space="preserve">site </w:t>
      </w:r>
      <w:r>
        <w:t>to the cloud infrastructure</w:t>
      </w:r>
      <w:r w:rsidR="00C91342">
        <w:t xml:space="preserve"> hosted on Amazon Web Services (AWS)</w:t>
      </w:r>
      <w:r w:rsidR="00A00729">
        <w:t>,</w:t>
      </w:r>
      <w:r>
        <w:t xml:space="preserve"> which provides storage and analysis </w:t>
      </w:r>
      <w:del w:id="190" w:author="Jamie Phan" w:date="2017-09-15T14:49:00Z">
        <w:r>
          <w:delText>of the information</w:delText>
        </w:r>
      </w:del>
      <w:ins w:id="191" w:author="Jamie Phan" w:date="2017-09-15T14:49:00Z">
        <w:r w:rsidR="008E085D">
          <w:t>services</w:t>
        </w:r>
      </w:ins>
      <w:r w:rsidR="00050FE2">
        <w:t>. C</w:t>
      </w:r>
      <w:r>
        <w:t xml:space="preserve">ommands can be sent to the </w:t>
      </w:r>
      <w:r w:rsidR="009444D2">
        <w:t>site</w:t>
      </w:r>
      <w:r w:rsidR="00FA20F4">
        <w:t xml:space="preserve"> to configure sensor-hosts </w:t>
      </w:r>
      <w:r w:rsidR="00050FE2">
        <w:t>and updates can be patched by developers for the cloud services</w:t>
      </w:r>
      <w:r>
        <w:t xml:space="preserve">. </w:t>
      </w:r>
      <w:r w:rsidR="004D244B">
        <w:fldChar w:fldCharType="begin"/>
      </w:r>
      <w:r w:rsidR="004D244B">
        <w:instrText xml:space="preserve"> REF _Ref493113521 \h </w:instrText>
      </w:r>
      <w:r w:rsidR="004D244B">
        <w:fldChar w:fldCharType="separate"/>
      </w:r>
      <w:r w:rsidR="006B2A18">
        <w:t xml:space="preserve">Figure </w:t>
      </w:r>
      <w:r w:rsidR="006B2A18">
        <w:rPr>
          <w:noProof/>
        </w:rPr>
        <w:t>2</w:t>
      </w:r>
      <w:r w:rsidR="004D244B">
        <w:fldChar w:fldCharType="end"/>
      </w:r>
      <w:r w:rsidR="004D244B">
        <w:t xml:space="preserve"> provides a more detailed view, exposing key sub-systems required for these </w:t>
      </w:r>
      <w:r w:rsidR="00B775FF">
        <w:t>transactions</w:t>
      </w:r>
      <w:r w:rsidR="004D244B">
        <w:t>.</w:t>
      </w:r>
    </w:p>
    <w:p w14:paraId="566D8BA5" w14:textId="5F9B95D3" w:rsidR="00C2088D" w:rsidRDefault="00C2088D" w:rsidP="00906F7E"/>
    <w:p w14:paraId="60411E28" w14:textId="68B24B3F" w:rsidR="00603EFF" w:rsidRPr="00603EFF" w:rsidRDefault="00603EFF" w:rsidP="00603EFF"/>
    <w:p w14:paraId="10D84A11" w14:textId="77777777" w:rsidR="00906F7E" w:rsidRDefault="00906F7E" w:rsidP="00906F7E">
      <w:pPr>
        <w:keepNext/>
        <w:widowControl/>
        <w:spacing w:line="240" w:lineRule="auto"/>
        <w:jc w:val="center"/>
      </w:pPr>
      <w:r>
        <w:rPr>
          <w:noProof/>
          <w:lang w:val="en-GB" w:eastAsia="en-GB"/>
        </w:rPr>
        <w:drawing>
          <wp:inline distT="0" distB="0" distL="0" distR="0" wp14:anchorId="1DC08906" wp14:editId="014477BB">
            <wp:extent cx="5943600" cy="2980254"/>
            <wp:effectExtent l="0" t="0" r="0" b="0"/>
            <wp:docPr id="18102446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0254"/>
                    </a:xfrm>
                    <a:prstGeom prst="rect">
                      <a:avLst/>
                    </a:prstGeom>
                  </pic:spPr>
                </pic:pic>
              </a:graphicData>
            </a:graphic>
          </wp:inline>
        </w:drawing>
      </w:r>
    </w:p>
    <w:p w14:paraId="5C35804E" w14:textId="7E4C23C1" w:rsidR="00906F7E" w:rsidRDefault="00906F7E" w:rsidP="00FB13F3">
      <w:pPr>
        <w:pStyle w:val="Caption"/>
      </w:pPr>
      <w:bookmarkStart w:id="192" w:name="_Ref493113521"/>
      <w:bookmarkStart w:id="193" w:name="_Toc493240054"/>
      <w:bookmarkStart w:id="194" w:name="_Toc493240528"/>
      <w:bookmarkStart w:id="195" w:name="_Toc493245773"/>
      <w:bookmarkStart w:id="196" w:name="_Toc493250091"/>
      <w:bookmarkStart w:id="197" w:name="_Toc493250683"/>
      <w:bookmarkStart w:id="198" w:name="_Toc493250715"/>
      <w:bookmarkStart w:id="199" w:name="_Toc493253944"/>
      <w:r>
        <w:t xml:space="preserve">Figure </w:t>
      </w:r>
      <w:fldSimple w:instr=" SEQ Figure \* ARABIC ">
        <w:r w:rsidR="006B2A18">
          <w:rPr>
            <w:noProof/>
          </w:rPr>
          <w:t>2</w:t>
        </w:r>
      </w:fldSimple>
      <w:bookmarkEnd w:id="192"/>
      <w:r>
        <w:t xml:space="preserve">. </w:t>
      </w:r>
      <w:bookmarkEnd w:id="193"/>
      <w:bookmarkEnd w:id="194"/>
      <w:bookmarkEnd w:id="195"/>
      <w:r w:rsidR="00A00729">
        <w:t>System architecture showing key sub-systems and interfaces</w:t>
      </w:r>
      <w:bookmarkEnd w:id="196"/>
      <w:bookmarkEnd w:id="197"/>
      <w:bookmarkEnd w:id="198"/>
      <w:bookmarkEnd w:id="199"/>
    </w:p>
    <w:p w14:paraId="4287B756" w14:textId="77777777" w:rsidR="00603EFF" w:rsidRDefault="00603EFF" w:rsidP="00603EFF">
      <w:pPr>
        <w:jc w:val="center"/>
      </w:pPr>
    </w:p>
    <w:p w14:paraId="49B4AB1F" w14:textId="77777777" w:rsidR="008E085D" w:rsidRDefault="008E085D" w:rsidP="003972EC">
      <w:pPr>
        <w:rPr>
          <w:ins w:id="200" w:author="Jamie Phan" w:date="2017-09-15T14:49:00Z"/>
        </w:rPr>
      </w:pPr>
    </w:p>
    <w:p w14:paraId="30609EC5" w14:textId="4048C92A" w:rsidR="00160B31" w:rsidRDefault="2B675649" w:rsidP="003972EC">
      <w:del w:id="201" w:author="Jamie Phan" w:date="2017-09-15T14:49:00Z">
        <w:r>
          <w:lastRenderedPageBreak/>
          <w:delText>Several sensor</w:delText>
        </w:r>
      </w:del>
      <w:ins w:id="202" w:author="Jamie Phan" w:date="2017-09-15T14:49:00Z">
        <w:r w:rsidR="008E085D">
          <w:t>Sensor</w:t>
        </w:r>
      </w:ins>
      <w:r>
        <w:t xml:space="preserve">-hosts are placed within the site to create a self-forming multi-hop mesh network that interfaces with the client/developers </w:t>
      </w:r>
      <w:del w:id="203" w:author="Jamie Phan" w:date="2017-09-15T14:49:00Z">
        <w:r>
          <w:delText>through a</w:delText>
        </w:r>
      </w:del>
      <w:ins w:id="204" w:author="Jamie Phan" w:date="2017-09-15T14:49:00Z">
        <w:r w:rsidR="008E085D">
          <w:t>with</w:t>
        </w:r>
      </w:ins>
      <w:r>
        <w:t xml:space="preserve"> TCP/IP</w:t>
      </w:r>
      <w:del w:id="205" w:author="Jamie Phan" w:date="2017-09-15T14:49:00Z">
        <w:r>
          <w:delText xml:space="preserve"> network</w:delText>
        </w:r>
      </w:del>
      <w:r>
        <w:t>. The sensor-hosts within the WSN are AVR-based microcontrollers (</w:t>
      </w:r>
      <w:r w:rsidR="003972EC">
        <w:t>duinoPRO</w:t>
      </w:r>
      <w:r>
        <w:t xml:space="preserve">) with digital sensors and Dusty modules which provide communication </w:t>
      </w:r>
      <w:r w:rsidR="00D27EE5">
        <w:t>using</w:t>
      </w:r>
      <w:r>
        <w:t xml:space="preserve"> Linear Technology’s SmartMesh-IP network protocol. </w:t>
      </w:r>
      <w:del w:id="206" w:author="Jamie Phan" w:date="2017-09-15T14:50:00Z">
        <w:r>
          <w:delText>The sensor</w:delText>
        </w:r>
      </w:del>
      <w:ins w:id="207" w:author="Jamie Phan" w:date="2017-09-15T14:50:00Z">
        <w:r w:rsidR="008E085D">
          <w:t>Sensor</w:t>
        </w:r>
      </w:ins>
      <w:r>
        <w:t xml:space="preserve">-hosts sample data and diagnostics, and </w:t>
      </w:r>
      <w:r w:rsidR="003972EC">
        <w:t>transmit</w:t>
      </w:r>
      <w:r>
        <w:t xml:space="preserve">/forward the payload to the </w:t>
      </w:r>
      <w:r w:rsidR="003972EC">
        <w:t xml:space="preserve">centralised </w:t>
      </w:r>
      <w:r>
        <w:t xml:space="preserve">network-manager </w:t>
      </w:r>
      <w:r w:rsidR="003972EC">
        <w:t>node</w:t>
      </w:r>
      <w:r>
        <w:t>. The network manager uploads this data using the Node-RED service to AWS.</w:t>
      </w:r>
    </w:p>
    <w:p w14:paraId="25F589A1" w14:textId="4D0EE2B1" w:rsidR="00133DA4" w:rsidRDefault="00133DA4" w:rsidP="00160B31">
      <w:pPr>
        <w:jc w:val="left"/>
      </w:pPr>
    </w:p>
    <w:p w14:paraId="4F1B890D" w14:textId="277C9CBE" w:rsidR="00133DA4" w:rsidRDefault="00133DA4" w:rsidP="00160B31">
      <w:pPr>
        <w:jc w:val="left"/>
      </w:pPr>
      <w:commentRangeStart w:id="208"/>
      <w:r>
        <w:t>The payload</w:t>
      </w:r>
      <w:r w:rsidR="00592830">
        <w:t xml:space="preserve"> standard</w:t>
      </w:r>
      <w:r>
        <w:t xml:space="preserve"> that is sent throughout the network </w:t>
      </w:r>
      <w:r w:rsidR="003972EC">
        <w:t>is shown</w:t>
      </w:r>
      <w:r>
        <w:t xml:space="preserve"> in</w:t>
      </w:r>
      <w:commentRangeEnd w:id="208"/>
      <w:r w:rsidR="00D86399">
        <w:rPr>
          <w:rStyle w:val="CommentReference"/>
        </w:rPr>
        <w:commentReference w:id="208"/>
      </w:r>
      <w:r>
        <w:t xml:space="preserve"> </w:t>
      </w:r>
      <w:r>
        <w:fldChar w:fldCharType="begin"/>
      </w:r>
      <w:r>
        <w:instrText xml:space="preserve"> REF _Ref493193193 \h </w:instrText>
      </w:r>
      <w:r>
        <w:fldChar w:fldCharType="separate"/>
      </w:r>
      <w:r w:rsidR="006B2A18">
        <w:t xml:space="preserve">Figure </w:t>
      </w:r>
      <w:r w:rsidR="006B2A18">
        <w:rPr>
          <w:noProof/>
        </w:rPr>
        <w:t>3</w:t>
      </w:r>
      <w:r>
        <w:fldChar w:fldCharType="end"/>
      </w:r>
    </w:p>
    <w:p w14:paraId="63AD50E5" w14:textId="086D3CA7" w:rsidR="00133DA4" w:rsidRDefault="00133DA4" w:rsidP="00160B31">
      <w:pPr>
        <w:jc w:val="left"/>
      </w:pPr>
    </w:p>
    <w:p w14:paraId="416BA602" w14:textId="77777777" w:rsidR="00133DA4" w:rsidRDefault="00133DA4" w:rsidP="00133DA4">
      <w:pPr>
        <w:keepNext/>
        <w:jc w:val="left"/>
      </w:pPr>
      <w:r>
        <w:rPr>
          <w:noProof/>
          <w:lang w:val="en-GB" w:eastAsia="en-GB"/>
        </w:rPr>
        <w:drawing>
          <wp:inline distT="0" distB="0" distL="0" distR="0" wp14:anchorId="65544619" wp14:editId="553A1EBC">
            <wp:extent cx="5943600" cy="2522220"/>
            <wp:effectExtent l="0" t="0" r="0" b="0"/>
            <wp:docPr id="7771313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943600" cy="2522220"/>
                    </a:xfrm>
                    <a:prstGeom prst="rect">
                      <a:avLst/>
                    </a:prstGeom>
                  </pic:spPr>
                </pic:pic>
              </a:graphicData>
            </a:graphic>
          </wp:inline>
        </w:drawing>
      </w:r>
    </w:p>
    <w:p w14:paraId="59CC6AE6" w14:textId="2773AED7" w:rsidR="00133DA4" w:rsidRDefault="00133DA4" w:rsidP="00FB13F3">
      <w:pPr>
        <w:pStyle w:val="Caption"/>
      </w:pPr>
      <w:bookmarkStart w:id="209" w:name="_Ref493193193"/>
      <w:bookmarkStart w:id="210" w:name="_Toc493240055"/>
      <w:bookmarkStart w:id="211" w:name="_Toc493240529"/>
      <w:bookmarkStart w:id="212" w:name="_Toc493245774"/>
      <w:bookmarkStart w:id="213" w:name="_Toc493250092"/>
      <w:bookmarkStart w:id="214" w:name="_Toc493250684"/>
      <w:bookmarkStart w:id="215" w:name="_Toc493250716"/>
      <w:bookmarkStart w:id="216" w:name="_Toc493253945"/>
      <w:r>
        <w:t xml:space="preserve">Figure </w:t>
      </w:r>
      <w:fldSimple w:instr=" SEQ Figure \* ARABIC ">
        <w:r w:rsidR="006B2A18">
          <w:rPr>
            <w:noProof/>
          </w:rPr>
          <w:t>3</w:t>
        </w:r>
      </w:fldSimple>
      <w:bookmarkEnd w:id="209"/>
      <w:r>
        <w:t>. Payload structure and evolution from process variables.</w:t>
      </w:r>
      <w:bookmarkEnd w:id="210"/>
      <w:bookmarkEnd w:id="211"/>
      <w:bookmarkEnd w:id="212"/>
      <w:bookmarkEnd w:id="213"/>
      <w:bookmarkEnd w:id="214"/>
      <w:bookmarkEnd w:id="215"/>
      <w:bookmarkEnd w:id="216"/>
    </w:p>
    <w:p w14:paraId="0AAD60DC" w14:textId="77777777" w:rsidR="00133DA4" w:rsidRDefault="00133DA4" w:rsidP="00160B31">
      <w:pPr>
        <w:jc w:val="left"/>
      </w:pPr>
    </w:p>
    <w:p w14:paraId="58D2FDC9" w14:textId="651FA943" w:rsidR="006F66E3" w:rsidRDefault="2B675649" w:rsidP="00603EFF">
      <w:pPr>
        <w:jc w:val="left"/>
      </w:pPr>
      <w:r>
        <w:t>The sub-systems in AWS integrate with one another to perform two key tasks:</w:t>
      </w:r>
    </w:p>
    <w:p w14:paraId="298909AA" w14:textId="6269E25E" w:rsidR="006F66E3" w:rsidRDefault="2B675649" w:rsidP="003972EC">
      <w:pPr>
        <w:pStyle w:val="ListParagraph"/>
        <w:numPr>
          <w:ilvl w:val="0"/>
          <w:numId w:val="29"/>
        </w:numPr>
        <w:jc w:val="left"/>
      </w:pPr>
      <w:r>
        <w:t>Parse data sent from the WSN and store it in a structured format for</w:t>
      </w:r>
      <w:ins w:id="217" w:author="Jamie Phan" w:date="2017-09-15T14:50:00Z">
        <w:r>
          <w:t xml:space="preserve"> </w:t>
        </w:r>
      </w:ins>
      <w:del w:id="218" w:author="Jamie Phan" w:date="2017-09-15T14:50:00Z">
        <w:r w:rsidDel="008E085D">
          <w:delText xml:space="preserve"> </w:delText>
        </w:r>
        <w:r>
          <w:delText xml:space="preserve">later </w:delText>
        </w:r>
      </w:del>
      <w:r>
        <w:t>querying, and</w:t>
      </w:r>
    </w:p>
    <w:p w14:paraId="6B913289" w14:textId="5E5CA9AA" w:rsidR="00603EFF" w:rsidRDefault="003972EC" w:rsidP="003972EC">
      <w:pPr>
        <w:pStyle w:val="ListParagraph"/>
        <w:numPr>
          <w:ilvl w:val="0"/>
          <w:numId w:val="29"/>
        </w:numPr>
        <w:jc w:val="left"/>
      </w:pPr>
      <w:r>
        <w:t>S</w:t>
      </w:r>
      <w:r w:rsidR="2B675649">
        <w:t>erve data and controls through a web-application accessible through a HTTP</w:t>
      </w:r>
      <w:ins w:id="219" w:author="Jamie Phan" w:date="2017-09-15T14:51:00Z">
        <w:r w:rsidR="008E085D">
          <w:t>-</w:t>
        </w:r>
      </w:ins>
      <w:del w:id="220" w:author="Jamie Phan" w:date="2017-09-15T14:51:00Z">
        <w:r w:rsidR="2B675649">
          <w:delText xml:space="preserve"> </w:delText>
        </w:r>
      </w:del>
      <w:r w:rsidR="2B675649">
        <w:t>browser.</w:t>
      </w:r>
    </w:p>
    <w:p w14:paraId="57F6F886" w14:textId="349BECB5" w:rsidR="00EC5716" w:rsidRDefault="00EC5716" w:rsidP="00165146">
      <w:pPr>
        <w:jc w:val="left"/>
      </w:pPr>
    </w:p>
    <w:p w14:paraId="692F87BF" w14:textId="4367ED4E" w:rsidR="00EC5716" w:rsidRDefault="2B675649" w:rsidP="00165146">
      <w:pPr>
        <w:jc w:val="left"/>
      </w:pPr>
      <w:r>
        <w:t xml:space="preserve">The web-application accesses the </w:t>
      </w:r>
      <w:del w:id="221" w:author="Jamie Phan" w:date="2017-09-15T14:51:00Z">
        <w:r w:rsidR="006809E3">
          <w:delText xml:space="preserve">designated </w:delText>
        </w:r>
      </w:del>
      <w:r w:rsidR="006809E3">
        <w:t xml:space="preserve">cloud database, </w:t>
      </w:r>
      <w:r>
        <w:t>DynamoDB</w:t>
      </w:r>
      <w:r w:rsidR="006809E3">
        <w:t>,</w:t>
      </w:r>
      <w:r>
        <w:t xml:space="preserve"> to process the data for analysis and visualisation. </w:t>
      </w:r>
      <w:r w:rsidR="003972EC">
        <w:t>F</w:t>
      </w:r>
      <w:r>
        <w:t>urther</w:t>
      </w:r>
      <w:r w:rsidR="003972EC">
        <w:t>, it</w:t>
      </w:r>
      <w:r>
        <w:t xml:space="preserve"> exposes interfaces that allow users to configure the WSN remotely</w:t>
      </w:r>
      <w:r w:rsidR="003972EC">
        <w:t>. T</w:t>
      </w:r>
      <w:r w:rsidR="008A5E1F">
        <w:t xml:space="preserve">he same payload structure </w:t>
      </w:r>
      <w:r w:rsidR="003972EC">
        <w:t>is used for this task,</w:t>
      </w:r>
      <w:r w:rsidR="00A7237B">
        <w:t xml:space="preserve"> </w:t>
      </w:r>
      <w:r w:rsidR="003972EC">
        <w:t>with</w:t>
      </w:r>
      <w:r w:rsidR="00A7237B">
        <w:t xml:space="preserve"> each configuration parameter </w:t>
      </w:r>
      <w:r w:rsidR="003972EC">
        <w:t>represented as</w:t>
      </w:r>
      <w:r w:rsidR="00A7237B">
        <w:t xml:space="preserve"> one field</w:t>
      </w:r>
      <w:r w:rsidR="00BA129F">
        <w:t>.</w:t>
      </w:r>
      <w:r>
        <w:t xml:space="preserve"> The web-application is designed with Python Django and orchestrated with Elastic Beanstalk. Orchestration in this context refers to the automatic</w:t>
      </w:r>
      <w:ins w:id="222" w:author="Jamie Phan" w:date="2017-09-15T14:52:00Z">
        <w:r w:rsidR="0094268E">
          <w:t>-</w:t>
        </w:r>
      </w:ins>
      <w:del w:id="223" w:author="Jamie Phan" w:date="2017-09-15T14:52:00Z">
        <w:r>
          <w:delText xml:space="preserve"> </w:delText>
        </w:r>
      </w:del>
      <w:r>
        <w:t>deployment and auto</w:t>
      </w:r>
      <w:ins w:id="224" w:author="Jamie Phan" w:date="2017-09-15T14:52:00Z">
        <w:r w:rsidR="0094268E">
          <w:t>matic</w:t>
        </w:r>
      </w:ins>
      <w:r>
        <w:t>-scaling of infrastructure to serve web-application to clients</w:t>
      </w:r>
      <w:r w:rsidR="00E63CC6">
        <w:t>.</w:t>
      </w:r>
      <w:r w:rsidDel="00E63CC6">
        <w:t xml:space="preserve"> </w:t>
      </w:r>
      <w:r w:rsidR="00E63CC6">
        <w:t>T</w:t>
      </w:r>
      <w:r>
        <w:t>his includes virtual servers for hosting the application (EC2), load balancing</w:t>
      </w:r>
      <w:ins w:id="225" w:author="Jamie Phan" w:date="2017-09-15T14:52:00Z">
        <w:r w:rsidR="0094268E">
          <w:t>,</w:t>
        </w:r>
      </w:ins>
      <w:r>
        <w:t xml:space="preserve"> and the DynamoDB interface for querying</w:t>
      </w:r>
      <w:del w:id="226" w:author="Jamie Phan" w:date="2017-09-15T14:52:00Z">
        <w:r>
          <w:delText xml:space="preserve"> data</w:delText>
        </w:r>
      </w:del>
      <w:r>
        <w:t xml:space="preserve">. Additionally, Elastic Beanstalk provides a </w:t>
      </w:r>
      <w:del w:id="227" w:author="Jamie Phan" w:date="2017-09-15T14:52:00Z">
        <w:r>
          <w:delText xml:space="preserve">simple </w:delText>
        </w:r>
      </w:del>
      <w:r>
        <w:t>deployment service that allows developers to rapidly patch the web-application.</w:t>
      </w:r>
    </w:p>
    <w:p w14:paraId="755C8933" w14:textId="1BDB505C" w:rsidR="00EC5716" w:rsidRDefault="00EC5716" w:rsidP="00165146">
      <w:pPr>
        <w:jc w:val="left"/>
      </w:pPr>
    </w:p>
    <w:p w14:paraId="4A6E5584" w14:textId="180692D3" w:rsidR="00EC5716" w:rsidRDefault="2B675649" w:rsidP="00165146">
      <w:pPr>
        <w:jc w:val="left"/>
      </w:pPr>
      <w:r>
        <w:t>Finally, the Amazon API Gateway service provides a means of authentication and interprets and directs in/out-bound streams.</w:t>
      </w:r>
    </w:p>
    <w:p w14:paraId="3C4CAFE0" w14:textId="77777777" w:rsidR="00603EFF" w:rsidRDefault="00603EFF" w:rsidP="00603EFF">
      <w:pPr>
        <w:jc w:val="left"/>
      </w:pPr>
    </w:p>
    <w:p w14:paraId="6387694F" w14:textId="77777777" w:rsidR="00603EFF" w:rsidRDefault="00603EFF" w:rsidP="00603EFF">
      <w:pPr>
        <w:jc w:val="left"/>
      </w:pPr>
    </w:p>
    <w:p w14:paraId="735CB0FC" w14:textId="11776469" w:rsidR="00C614F7" w:rsidRDefault="00C614F7" w:rsidP="00603EFF">
      <w:pPr>
        <w:widowControl/>
        <w:spacing w:line="240" w:lineRule="auto"/>
        <w:jc w:val="left"/>
        <w:rPr>
          <w:b/>
          <w:sz w:val="28"/>
        </w:rPr>
      </w:pPr>
      <w:r>
        <w:br w:type="page"/>
      </w:r>
    </w:p>
    <w:p w14:paraId="592C3E57" w14:textId="2AAE28ED" w:rsidR="00C614F7" w:rsidRDefault="2B675649" w:rsidP="00236811">
      <w:pPr>
        <w:pStyle w:val="Heading1"/>
        <w:ind w:left="426"/>
      </w:pPr>
      <w:bookmarkStart w:id="228" w:name="_Toc493245781"/>
      <w:bookmarkStart w:id="229" w:name="_Toc493250104"/>
      <w:bookmarkStart w:id="230" w:name="_Toc493250691"/>
      <w:bookmarkStart w:id="231" w:name="_Toc493250723"/>
      <w:bookmarkStart w:id="232" w:name="_Toc493253935"/>
      <w:bookmarkEnd w:id="174"/>
      <w:bookmarkEnd w:id="175"/>
      <w:bookmarkEnd w:id="176"/>
      <w:bookmarkEnd w:id="177"/>
      <w:r>
        <w:lastRenderedPageBreak/>
        <w:t>Summary of Volumes</w:t>
      </w:r>
      <w:bookmarkEnd w:id="228"/>
      <w:bookmarkEnd w:id="229"/>
      <w:bookmarkEnd w:id="230"/>
      <w:bookmarkEnd w:id="231"/>
      <w:bookmarkEnd w:id="232"/>
    </w:p>
    <w:p w14:paraId="0757A2DF" w14:textId="3B6BB30E" w:rsidR="00EA1203" w:rsidRDefault="00EA1203" w:rsidP="2B675649">
      <w:r>
        <w:t xml:space="preserve">A brief summary </w:t>
      </w:r>
      <w:r w:rsidR="00EC3234">
        <w:t xml:space="preserve">of the scope and key results for each of </w:t>
      </w:r>
      <w:r>
        <w:t>the seven individual volumes associated with this report is presented below.</w:t>
      </w:r>
    </w:p>
    <w:p w14:paraId="74B8EC5F" w14:textId="77777777" w:rsidR="00EA1203" w:rsidRPr="00B568CA" w:rsidRDefault="00EA1203" w:rsidP="2B675649"/>
    <w:p w14:paraId="731EF68C" w14:textId="6499ADF5" w:rsidR="2B675649" w:rsidRDefault="7BA6D612" w:rsidP="2B675649">
      <w:pPr>
        <w:pStyle w:val="Heading2"/>
      </w:pPr>
      <w:bookmarkStart w:id="233" w:name="_Toc493245782"/>
      <w:bookmarkStart w:id="234" w:name="_Toc493250105"/>
      <w:bookmarkStart w:id="235" w:name="_Toc493250692"/>
      <w:bookmarkStart w:id="236" w:name="_Toc493250724"/>
      <w:r>
        <w:t>Volume I: Hardware Design &amp; Communication Protocol</w:t>
      </w:r>
      <w:bookmarkEnd w:id="233"/>
      <w:bookmarkEnd w:id="234"/>
      <w:bookmarkEnd w:id="235"/>
      <w:bookmarkEnd w:id="236"/>
      <w:r>
        <w:t xml:space="preserve"> </w:t>
      </w:r>
    </w:p>
    <w:p w14:paraId="1D61A9A1" w14:textId="31140286" w:rsidR="447EA138" w:rsidRDefault="00820DF0" w:rsidP="447EA138">
      <w:r>
        <w:t xml:space="preserve">This volume covers the design of the interposer PCB required to adapt the Dusty module to </w:t>
      </w:r>
      <w:r w:rsidR="006D2B99">
        <w:t>the</w:t>
      </w:r>
      <w:r w:rsidR="447EA138" w:rsidRPr="0040280D">
        <w:t xml:space="preserve"> </w:t>
      </w:r>
      <w:r w:rsidR="4315F319" w:rsidRPr="0040280D">
        <w:t>duinoPRO.</w:t>
      </w:r>
      <w:r w:rsidR="447EA138" w:rsidRPr="0040280D">
        <w:t xml:space="preserve"> CSC has chosen API UART Mode 2 as the hardware communication protocol due </w:t>
      </w:r>
      <w:r w:rsidR="006D2B99">
        <w:t xml:space="preserve">to </w:t>
      </w:r>
      <w:r w:rsidR="2FC40981" w:rsidRPr="0040280D">
        <w:t>its energy-efficien</w:t>
      </w:r>
      <w:r>
        <w:t>cy</w:t>
      </w:r>
      <w:r w:rsidR="2FC40981" w:rsidRPr="0040280D">
        <w:t>.</w:t>
      </w:r>
      <w:r w:rsidR="447EA138" w:rsidRPr="0040280D">
        <w:t xml:space="preserve"> In addition, CSC has chosen EasyEDA as </w:t>
      </w:r>
      <w:r>
        <w:t>the</w:t>
      </w:r>
      <w:r w:rsidR="2FC40981" w:rsidRPr="0040280D">
        <w:t xml:space="preserve"> </w:t>
      </w:r>
      <w:r w:rsidR="447EA138" w:rsidRPr="0040280D">
        <w:t xml:space="preserve">PCB vendor to fabricate the PCB as it meets design criteria and </w:t>
      </w:r>
      <w:r>
        <w:t>is</w:t>
      </w:r>
      <w:r w:rsidR="447EA138" w:rsidRPr="0040280D">
        <w:t xml:space="preserve"> cost effective.</w:t>
      </w:r>
    </w:p>
    <w:p w14:paraId="4DD0AA17" w14:textId="6499ADF5" w:rsidR="447EA138" w:rsidRDefault="447EA138" w:rsidP="447EA138"/>
    <w:p w14:paraId="7AB08EC6" w14:textId="342FFD27" w:rsidR="2B675649" w:rsidRDefault="2B675649" w:rsidP="2B675649">
      <w:pPr>
        <w:pStyle w:val="Heading2"/>
      </w:pPr>
      <w:bookmarkStart w:id="237" w:name="_Toc493245783"/>
      <w:bookmarkStart w:id="238" w:name="_Toc493250106"/>
      <w:bookmarkStart w:id="239" w:name="_Toc493250693"/>
      <w:bookmarkStart w:id="240" w:name="_Toc493250725"/>
      <w:r>
        <w:t xml:space="preserve">Volume </w:t>
      </w:r>
      <w:r w:rsidR="411C9BDF">
        <w:t>II</w:t>
      </w:r>
      <w:r>
        <w:t xml:space="preserve">: </w:t>
      </w:r>
      <w:r w:rsidR="00C56863">
        <w:t>Sensor Driver &amp; Configuration</w:t>
      </w:r>
      <w:bookmarkEnd w:id="237"/>
      <w:bookmarkEnd w:id="238"/>
      <w:bookmarkEnd w:id="239"/>
      <w:bookmarkEnd w:id="240"/>
    </w:p>
    <w:p w14:paraId="6AD0E429" w14:textId="58381731" w:rsidR="003144D3" w:rsidRDefault="00EA1203" w:rsidP="2B675649">
      <w:r>
        <w:t xml:space="preserve">This volume </w:t>
      </w:r>
      <w:r w:rsidR="00E5354F">
        <w:t>covers</w:t>
      </w:r>
      <w:r w:rsidR="00EC3234">
        <w:t xml:space="preserve"> designs for two classes of subroutines. The first class is for interfacing with the sensor module connected to the duinoPRO microcontroller.</w:t>
      </w:r>
      <w:r w:rsidR="003144D3">
        <w:t xml:space="preserve"> This task has been divided between high- and low-level routines </w:t>
      </w:r>
      <w:r w:rsidR="0014579C">
        <w:t>for sensor</w:t>
      </w:r>
      <w:r w:rsidR="003144D3">
        <w:t xml:space="preserve"> communication.</w:t>
      </w:r>
      <w:r w:rsidR="00E5354F">
        <w:t xml:space="preserve"> </w:t>
      </w:r>
      <w:r w:rsidR="003144D3">
        <w:t>The second class is responsible for configuration of the mote</w:t>
      </w:r>
      <w:r w:rsidR="00CF1CA5">
        <w:t xml:space="preserve"> –</w:t>
      </w:r>
      <w:r w:rsidR="00433AE4">
        <w:t xml:space="preserve"> load</w:t>
      </w:r>
      <w:r w:rsidR="00CF1CA5">
        <w:t>ing</w:t>
      </w:r>
      <w:r w:rsidR="00433AE4">
        <w:t xml:space="preserve"> default parameters </w:t>
      </w:r>
      <w:r w:rsidR="00CF1CA5">
        <w:t>from non-volatile to</w:t>
      </w:r>
      <w:r w:rsidR="00433AE4">
        <w:t xml:space="preserve"> program memory and updat</w:t>
      </w:r>
      <w:r w:rsidR="00CF1CA5">
        <w:t>ing</w:t>
      </w:r>
      <w:r w:rsidR="00433AE4">
        <w:t xml:space="preserve"> these whenever configuration packets are received from the network manager.</w:t>
      </w:r>
      <w:r w:rsidR="00C867E0">
        <w:t xml:space="preserve"> This volume also includes the project timeline.</w:t>
      </w:r>
    </w:p>
    <w:p w14:paraId="0F08A1E5" w14:textId="77777777" w:rsidR="00EA1203" w:rsidRDefault="00EA1203" w:rsidP="2B675649"/>
    <w:p w14:paraId="46EAA3A9" w14:textId="4DDF75E5" w:rsidR="2B675649" w:rsidRDefault="2B675649" w:rsidP="2B675649">
      <w:pPr>
        <w:pStyle w:val="Heading2"/>
      </w:pPr>
      <w:bookmarkStart w:id="241" w:name="_Toc493245784"/>
      <w:bookmarkStart w:id="242" w:name="_Toc493250107"/>
      <w:bookmarkStart w:id="243" w:name="_Toc493250611"/>
      <w:bookmarkStart w:id="244" w:name="_Toc493250694"/>
      <w:bookmarkStart w:id="245" w:name="_Toc493250726"/>
      <w:r>
        <w:t xml:space="preserve">Volume </w:t>
      </w:r>
      <w:r w:rsidR="2A2E4353">
        <w:t>III</w:t>
      </w:r>
      <w:r>
        <w:t xml:space="preserve">: </w:t>
      </w:r>
      <w:r w:rsidR="005D1E27">
        <w:t xml:space="preserve">System Integration </w:t>
      </w:r>
      <w:r w:rsidR="00374ACE">
        <w:t>&amp;</w:t>
      </w:r>
      <w:r w:rsidR="005D1E27">
        <w:t xml:space="preserve"> State Management</w:t>
      </w:r>
      <w:bookmarkEnd w:id="241"/>
      <w:bookmarkEnd w:id="242"/>
      <w:bookmarkEnd w:id="243"/>
      <w:bookmarkEnd w:id="244"/>
      <w:bookmarkEnd w:id="245"/>
    </w:p>
    <w:p w14:paraId="144349CC" w14:textId="09725373" w:rsidR="00F60964" w:rsidRPr="00F60964" w:rsidRDefault="00F60964" w:rsidP="00F60964">
      <w:r>
        <w:t>System integration ensures all sub-systems and their interfaces are considered from a holistic standpoint. System integration is managed using design patterns and principles that manages software scope/encapsulation and error handling.</w:t>
      </w:r>
      <w:r w:rsidR="006D2B99">
        <w:t xml:space="preserve"> </w:t>
      </w:r>
      <w:r>
        <w:t>This volume further details the state management of the AVR-based microcontroller; the state variables and transitions made during the device’s operational lifetime. In particular, sleep management is implemented to ensure optimized battery usage.</w:t>
      </w:r>
    </w:p>
    <w:p w14:paraId="5FB3B958" w14:textId="7297107D" w:rsidR="2B675649" w:rsidRDefault="2B675649" w:rsidP="2B675649"/>
    <w:p w14:paraId="66147203" w14:textId="5DB38970" w:rsidR="2B675649" w:rsidRDefault="2B675649" w:rsidP="2B675649">
      <w:pPr>
        <w:pStyle w:val="Heading2"/>
      </w:pPr>
      <w:bookmarkStart w:id="246" w:name="_Toc493245785"/>
      <w:bookmarkStart w:id="247" w:name="_Toc493250108"/>
      <w:bookmarkStart w:id="248" w:name="_Toc493250612"/>
      <w:bookmarkStart w:id="249" w:name="_Toc493250695"/>
      <w:bookmarkStart w:id="250" w:name="_Toc493250727"/>
      <w:r>
        <w:t xml:space="preserve">Volume </w:t>
      </w:r>
      <w:r w:rsidR="2A2E4353">
        <w:t>IV</w:t>
      </w:r>
      <w:r>
        <w:t xml:space="preserve">: </w:t>
      </w:r>
      <w:r w:rsidR="14EE4354">
        <w:t>Mesh</w:t>
      </w:r>
      <w:r>
        <w:t xml:space="preserve"> Network </w:t>
      </w:r>
      <w:r w:rsidR="14EE4354">
        <w:t>Integration</w:t>
      </w:r>
      <w:bookmarkEnd w:id="246"/>
      <w:bookmarkEnd w:id="247"/>
      <w:bookmarkEnd w:id="248"/>
      <w:bookmarkEnd w:id="249"/>
      <w:bookmarkEnd w:id="250"/>
    </w:p>
    <w:p w14:paraId="0A8F9654" w14:textId="7A5786A5" w:rsidR="460B98BF" w:rsidRDefault="236FB9FA" w:rsidP="460B98BF">
      <w:pPr>
        <w:spacing w:after="160"/>
      </w:pPr>
      <w:r>
        <w:t>Individual motes</w:t>
      </w:r>
      <w:r w:rsidR="34451F6E">
        <w:t xml:space="preserve"> will interface with the network using </w:t>
      </w:r>
      <w:r w:rsidR="07A242BC">
        <w:t xml:space="preserve">Linear Technology's </w:t>
      </w:r>
      <w:r w:rsidR="34451F6E">
        <w:t>SmartMesh IP</w:t>
      </w:r>
      <w:r w:rsidR="07A242BC">
        <w:t xml:space="preserve"> </w:t>
      </w:r>
      <w:r w:rsidR="4E1170F0">
        <w:t>network</w:t>
      </w:r>
      <w:r w:rsidR="1C2B9F5C">
        <w:t>, consisting</w:t>
      </w:r>
      <w:r w:rsidR="585FC2B1">
        <w:t xml:space="preserve"> of a number of mesh </w:t>
      </w:r>
      <w:r w:rsidR="709B9296">
        <w:t>systems</w:t>
      </w:r>
      <w:r w:rsidR="585FC2B1">
        <w:t xml:space="preserve"> between motes that relay data to the network manager.</w:t>
      </w:r>
      <w:r w:rsidR="77C495CE">
        <w:t xml:space="preserve"> </w:t>
      </w:r>
      <w:r w:rsidR="5F86543C">
        <w:t xml:space="preserve">When attempting to join the network, each mote will implement a duty cycle management system that </w:t>
      </w:r>
      <w:r w:rsidR="62E29EF0">
        <w:t>prolongs the battery life of the mote</w:t>
      </w:r>
      <w:r w:rsidR="1C2B9F5C">
        <w:t xml:space="preserve"> in line with the client's requirements.</w:t>
      </w:r>
      <w:r w:rsidR="4F0436C9">
        <w:t xml:space="preserve"> </w:t>
      </w:r>
      <w:r w:rsidR="57E93ED6">
        <w:t xml:space="preserve">Operational battery life will then be managed by a complex scheduling routine </w:t>
      </w:r>
      <w:r w:rsidR="500B0EC8">
        <w:t xml:space="preserve">designed to minimise average current while still maintaining </w:t>
      </w:r>
      <w:r w:rsidR="2BED24F7">
        <w:t>reliable sampling at a user configurable rate.</w:t>
      </w:r>
    </w:p>
    <w:p w14:paraId="7A6C005B" w14:textId="5B3A002E" w:rsidR="2B675649" w:rsidRDefault="2B675649" w:rsidP="2B675649"/>
    <w:p w14:paraId="7D143E75" w14:textId="0268F50E" w:rsidR="2B675649" w:rsidRDefault="2B675649" w:rsidP="2B675649">
      <w:pPr>
        <w:pStyle w:val="Heading2"/>
      </w:pPr>
      <w:bookmarkStart w:id="251" w:name="_Toc493245786"/>
      <w:bookmarkStart w:id="252" w:name="_Toc493250109"/>
      <w:bookmarkStart w:id="253" w:name="_Toc493250613"/>
      <w:bookmarkStart w:id="254" w:name="_Toc493250696"/>
      <w:bookmarkStart w:id="255" w:name="_Toc493250728"/>
      <w:r>
        <w:t xml:space="preserve">Volume </w:t>
      </w:r>
      <w:r w:rsidR="2A2E4353">
        <w:t>V</w:t>
      </w:r>
      <w:r w:rsidR="00104BCA">
        <w:t>: Network Gateway</w:t>
      </w:r>
      <w:bookmarkEnd w:id="251"/>
      <w:bookmarkEnd w:id="252"/>
      <w:bookmarkEnd w:id="253"/>
      <w:bookmarkEnd w:id="254"/>
      <w:bookmarkEnd w:id="255"/>
    </w:p>
    <w:p w14:paraId="7D2001AE" w14:textId="3516DC67" w:rsidR="007F2A97" w:rsidRDefault="00965E9F" w:rsidP="2B675649">
      <w:r>
        <w:t>T</w:t>
      </w:r>
      <w:r w:rsidR="00DB4057">
        <w:t>his volume discusses the design of the gateway</w:t>
      </w:r>
      <w:r w:rsidR="00104BCA">
        <w:t xml:space="preserve">. </w:t>
      </w:r>
      <w:r w:rsidR="00BF3564">
        <w:t>This device collects and processes all d</w:t>
      </w:r>
      <w:r w:rsidR="00A10FE6">
        <w:t xml:space="preserve">ata sent to the network manager from the motes and uploads it to the cloud database. </w:t>
      </w:r>
      <w:r w:rsidR="007F2A97">
        <w:t xml:space="preserve">It also sends any data and commands specified by the user to the motes in the local network. </w:t>
      </w:r>
      <w:r w:rsidR="00A10FE6">
        <w:t xml:space="preserve">CSC has chosen to implement the SmartMesh IP Embedded Manager due to its simplicity to configure and the limited time frame in which to develop this system. </w:t>
      </w:r>
      <w:r w:rsidR="00645BB7">
        <w:t>The application running on the Gateway will be programmed in Python 2.7 using the Smart Mesh SDK running on a Raspberry P</w:t>
      </w:r>
      <w:r w:rsidR="0013105A">
        <w:t xml:space="preserve">i 3. </w:t>
      </w:r>
    </w:p>
    <w:p w14:paraId="5790FBB7" w14:textId="77777777" w:rsidR="00104BCA" w:rsidRDefault="00104BCA" w:rsidP="2B675649"/>
    <w:p w14:paraId="2AC2E902" w14:textId="0C71BE64" w:rsidR="2B675649" w:rsidRDefault="2B675649" w:rsidP="2B675649">
      <w:pPr>
        <w:pStyle w:val="Heading2"/>
      </w:pPr>
      <w:bookmarkStart w:id="256" w:name="_Toc493245787"/>
      <w:bookmarkStart w:id="257" w:name="_Toc493250110"/>
      <w:bookmarkStart w:id="258" w:name="_Toc493250614"/>
      <w:bookmarkStart w:id="259" w:name="_Toc493250729"/>
      <w:r>
        <w:t xml:space="preserve">Volume </w:t>
      </w:r>
      <w:r w:rsidR="00207F0A">
        <w:t>VI</w:t>
      </w:r>
      <w:r>
        <w:t xml:space="preserve">: </w:t>
      </w:r>
      <w:r w:rsidR="00EF1FE1">
        <w:t>Cloud Integration</w:t>
      </w:r>
      <w:bookmarkEnd w:id="256"/>
      <w:bookmarkEnd w:id="257"/>
      <w:bookmarkEnd w:id="258"/>
      <w:bookmarkEnd w:id="259"/>
    </w:p>
    <w:p w14:paraId="599406EC" w14:textId="0EE23D13" w:rsidR="003C35EB" w:rsidRDefault="2B675649" w:rsidP="00F57C3A">
      <w:r>
        <w:t xml:space="preserve">Upon </w:t>
      </w:r>
      <w:r w:rsidR="00AD78F2">
        <w:t xml:space="preserve">the </w:t>
      </w:r>
      <w:r>
        <w:t>successfu</w:t>
      </w:r>
      <w:r w:rsidR="00AD78F2">
        <w:t>l</w:t>
      </w:r>
      <w:r w:rsidR="00330C4C">
        <w:t xml:space="preserve"> </w:t>
      </w:r>
      <w:r w:rsidR="00406B89">
        <w:t>data extraction</w:t>
      </w:r>
      <w:r>
        <w:t xml:space="preserve"> from the WSN, the network manager will store its datasets into a NoSQL cloud database. CSC has chosen AWS as the cloud service provider due t</w:t>
      </w:r>
      <w:r w:rsidR="001C4056">
        <w:t xml:space="preserve">o its </w:t>
      </w:r>
      <w:r w:rsidR="009E0C82">
        <w:t xml:space="preserve">inherent modularity and flexibility in </w:t>
      </w:r>
      <w:r w:rsidR="00C14480">
        <w:t>developing</w:t>
      </w:r>
      <w:r w:rsidR="00804F34">
        <w:t xml:space="preserve"> basic applications when compared to IBM Watson</w:t>
      </w:r>
      <w:r w:rsidR="009E0C82">
        <w:t xml:space="preserve">. </w:t>
      </w:r>
    </w:p>
    <w:p w14:paraId="6346B87F" w14:textId="77777777" w:rsidR="003C35EB" w:rsidRDefault="003C35EB" w:rsidP="00F57C3A"/>
    <w:p w14:paraId="2ABF765B" w14:textId="4680A1D1" w:rsidR="00BA5897" w:rsidRDefault="00EF5B49" w:rsidP="00F57C3A">
      <w:r>
        <w:t xml:space="preserve">In utilising the AWS resources, </w:t>
      </w:r>
      <w:r w:rsidR="2B675649">
        <w:t>CSC has</w:t>
      </w:r>
      <w:r w:rsidR="00F353B1">
        <w:t xml:space="preserve"> chosen </w:t>
      </w:r>
      <w:r w:rsidR="005E194D">
        <w:t>A</w:t>
      </w:r>
      <w:r w:rsidR="00084631">
        <w:t>mazon</w:t>
      </w:r>
      <w:r>
        <w:t xml:space="preserve"> </w:t>
      </w:r>
      <w:r w:rsidR="00446512">
        <w:t>DynamoDB</w:t>
      </w:r>
      <w:r>
        <w:t xml:space="preserve"> for its </w:t>
      </w:r>
      <w:r w:rsidR="00964F84">
        <w:t xml:space="preserve">ease of deployment and schema-less characteristics. </w:t>
      </w:r>
      <w:r w:rsidR="00F13928">
        <w:t xml:space="preserve">The implementation of DynamoDB </w:t>
      </w:r>
      <w:r w:rsidR="004C4907">
        <w:t>satisfies</w:t>
      </w:r>
      <w:r w:rsidR="008F44AF">
        <w:t xml:space="preserve"> all the relevant mandatory and aspirational</w:t>
      </w:r>
      <w:r w:rsidR="00F76CD7">
        <w:t xml:space="preserve"> </w:t>
      </w:r>
      <w:r w:rsidR="008F44AF">
        <w:t xml:space="preserve">requirements. </w:t>
      </w:r>
      <w:r w:rsidR="00084631">
        <w:t>This volume also includes configuration management</w:t>
      </w:r>
      <w:r w:rsidR="00BF527D">
        <w:t>.</w:t>
      </w:r>
    </w:p>
    <w:p w14:paraId="388338CA" w14:textId="7A94EFE5" w:rsidR="2B675649" w:rsidRDefault="2B675649" w:rsidP="2B675649"/>
    <w:p w14:paraId="0FF634F8" w14:textId="2A6222FF" w:rsidR="2B675649" w:rsidRDefault="002207A6" w:rsidP="2B675649">
      <w:pPr>
        <w:pStyle w:val="Heading2"/>
      </w:pPr>
      <w:bookmarkStart w:id="260" w:name="_Toc493245788"/>
      <w:bookmarkStart w:id="261" w:name="_Toc493250111"/>
      <w:bookmarkStart w:id="262" w:name="_Toc493250615"/>
      <w:bookmarkStart w:id="263" w:name="_Toc493250730"/>
      <w:r>
        <w:lastRenderedPageBreak/>
        <w:t>Volume VII</w:t>
      </w:r>
      <w:r w:rsidR="2B675649">
        <w:t xml:space="preserve">: </w:t>
      </w:r>
      <w:r w:rsidR="00CC49C7" w:rsidRPr="00CC49C7">
        <w:t>Graphical User Interface</w:t>
      </w:r>
      <w:bookmarkEnd w:id="260"/>
      <w:bookmarkEnd w:id="261"/>
      <w:bookmarkEnd w:id="262"/>
      <w:bookmarkEnd w:id="263"/>
    </w:p>
    <w:p w14:paraId="4062CBE5" w14:textId="3D284768" w:rsidR="00F57C3A" w:rsidRDefault="00E9754B" w:rsidP="00F57C3A">
      <w:r>
        <w:t xml:space="preserve">This report pertains to the development and design of the project’s </w:t>
      </w:r>
      <w:r w:rsidR="001F46AE">
        <w:t xml:space="preserve">web-based </w:t>
      </w:r>
      <w:r>
        <w:t xml:space="preserve">graphical user interface (GUI), the link between the </w:t>
      </w:r>
      <w:r w:rsidR="00DF7F18">
        <w:t xml:space="preserve">end </w:t>
      </w:r>
      <w:r>
        <w:t xml:space="preserve">user and the information that is being carried over the network. This includes the selection of the </w:t>
      </w:r>
      <w:r w:rsidR="001F46AE">
        <w:t xml:space="preserve">optimal </w:t>
      </w:r>
      <w:r>
        <w:t xml:space="preserve">web application framework, </w:t>
      </w:r>
      <w:r w:rsidR="001F46AE">
        <w:t xml:space="preserve">the design of the visual interface, </w:t>
      </w:r>
      <w:r>
        <w:t xml:space="preserve">and </w:t>
      </w:r>
      <w:r w:rsidR="001F46AE">
        <w:t xml:space="preserve">the </w:t>
      </w:r>
      <w:r>
        <w:t xml:space="preserve">deployment of the web application. Although the web application’s integration with the database will be considered, </w:t>
      </w:r>
      <w:r w:rsidR="0025571E">
        <w:t>it excludes</w:t>
      </w:r>
      <w:r>
        <w:t xml:space="preserve"> design decisions </w:t>
      </w:r>
      <w:r w:rsidR="0025571E">
        <w:t>specific</w:t>
      </w:r>
      <w:r>
        <w:t xml:space="preserve"> to the </w:t>
      </w:r>
      <w:r w:rsidR="0025571E">
        <w:t>selection of the</w:t>
      </w:r>
      <w:r w:rsidR="001F46AE">
        <w:t xml:space="preserve"> </w:t>
      </w:r>
      <w:r>
        <w:t>database’s infrastructure</w:t>
      </w:r>
      <w:r w:rsidR="001F46AE">
        <w:t>.</w:t>
      </w:r>
    </w:p>
    <w:p w14:paraId="09A6FC80" w14:textId="77777777" w:rsidR="008010F7" w:rsidRDefault="008010F7">
      <w:pPr>
        <w:widowControl/>
        <w:spacing w:line="240" w:lineRule="auto"/>
        <w:jc w:val="left"/>
        <w:rPr>
          <w:b/>
          <w:sz w:val="28"/>
        </w:rPr>
      </w:pPr>
      <w:r>
        <w:br w:type="page"/>
      </w:r>
    </w:p>
    <w:p w14:paraId="22F4792A" w14:textId="39C6EFF8" w:rsidR="00F57C3A" w:rsidRPr="00F57C3A" w:rsidRDefault="2B675649" w:rsidP="00236811">
      <w:pPr>
        <w:pStyle w:val="Heading1"/>
        <w:ind w:left="426"/>
      </w:pPr>
      <w:bookmarkStart w:id="264" w:name="_Toc493245789"/>
      <w:bookmarkStart w:id="265" w:name="_Toc493250112"/>
      <w:bookmarkStart w:id="266" w:name="_Toc493250616"/>
      <w:bookmarkStart w:id="267" w:name="_Toc493250731"/>
      <w:bookmarkStart w:id="268" w:name="_Toc493253936"/>
      <w:r>
        <w:lastRenderedPageBreak/>
        <w:t>Requirements</w:t>
      </w:r>
      <w:bookmarkEnd w:id="264"/>
      <w:bookmarkEnd w:id="265"/>
      <w:bookmarkEnd w:id="266"/>
      <w:bookmarkEnd w:id="267"/>
      <w:bookmarkEnd w:id="268"/>
    </w:p>
    <w:p w14:paraId="480FB54E" w14:textId="1CFA2E5D" w:rsidR="38BA0F7F" w:rsidRDefault="004E5ACD" w:rsidP="38BA0F7F">
      <w:r>
        <w:t>The extent to which key requirements are expected to be achieved based on the preliminary design is discussed below.</w:t>
      </w:r>
      <w:r w:rsidR="004A0323">
        <w:t xml:space="preserve"> </w:t>
      </w:r>
      <w:r>
        <w:t xml:space="preserve">The full list of updated design requirements is included in </w:t>
      </w:r>
      <w:r>
        <w:fldChar w:fldCharType="begin"/>
      </w:r>
      <w:r>
        <w:instrText xml:space="preserve"> REF _Ref491432792 \h </w:instrText>
      </w:r>
      <w:r>
        <w:fldChar w:fldCharType="separate"/>
      </w:r>
      <w:r w:rsidR="006B2A18">
        <w:t>Appendix A – Updated Requirements Table</w:t>
      </w:r>
      <w:r>
        <w:fldChar w:fldCharType="end"/>
      </w:r>
      <w:r>
        <w:t>.</w:t>
      </w:r>
    </w:p>
    <w:p w14:paraId="47913FAA" w14:textId="77777777" w:rsidR="00FC0EAA" w:rsidRDefault="00FC0EAA"/>
    <w:p w14:paraId="47E391BA" w14:textId="7D028F06" w:rsidR="00510618" w:rsidRDefault="00510618" w:rsidP="000D1282">
      <w:r>
        <w:t>Requirement M03 is addressed by the Preliminary Design documentation as a whole.</w:t>
      </w:r>
    </w:p>
    <w:p w14:paraId="6635D1D0" w14:textId="77777777" w:rsidR="00362A18" w:rsidRDefault="00362A18" w:rsidP="000D1282"/>
    <w:p w14:paraId="6D10488F" w14:textId="1F2F344B" w:rsidR="006323D4" w:rsidRDefault="00510618" w:rsidP="000D1282">
      <w:r>
        <w:t>Volume II details how requirements M07 and M08 wil</w:t>
      </w:r>
      <w:r w:rsidR="006323D4">
        <w:t xml:space="preserve">l </w:t>
      </w:r>
      <w:r>
        <w:t>be achieved with regard to obtaining the data readings from the sensors. It also descri</w:t>
      </w:r>
      <w:r w:rsidR="006323D4">
        <w:t>b</w:t>
      </w:r>
      <w:r>
        <w:t xml:space="preserve">es how requirement M11 will be addressed. However, it is also noted that M11 may not be fully realised in the first-test prototype due to prioritising meeting and testing most mandatory requirements at the expense of delaying the </w:t>
      </w:r>
      <w:r w:rsidR="006323D4">
        <w:t>implementation of M11.</w:t>
      </w:r>
    </w:p>
    <w:p w14:paraId="50755B50" w14:textId="77777777" w:rsidR="006323D4" w:rsidRDefault="006323D4" w:rsidP="000D1282"/>
    <w:p w14:paraId="6FC4418A" w14:textId="469C6F6C" w:rsidR="00CC5EEB" w:rsidRDefault="006323D4" w:rsidP="000D1282">
      <w:r>
        <w:t>Volume II also details how A03 will be achieved from the perspective of receiving and updating configuration parameters at the sensor motes.</w:t>
      </w:r>
      <w:r w:rsidR="00CC5EEB">
        <w:t xml:space="preserve">   </w:t>
      </w:r>
    </w:p>
    <w:p w14:paraId="347498FA" w14:textId="77777777" w:rsidR="00F61BF8" w:rsidRDefault="00F61BF8">
      <w:pPr>
        <w:widowControl/>
        <w:spacing w:line="240" w:lineRule="auto"/>
        <w:jc w:val="left"/>
      </w:pPr>
      <w:bookmarkStart w:id="269" w:name="_Toc493245790"/>
    </w:p>
    <w:p w14:paraId="1E472754" w14:textId="3B3BCEC5" w:rsidR="00D06CD7" w:rsidRDefault="00F61BF8">
      <w:pPr>
        <w:widowControl/>
        <w:spacing w:line="240" w:lineRule="auto"/>
        <w:jc w:val="left"/>
        <w:rPr>
          <w:b/>
          <w:sz w:val="28"/>
        </w:rPr>
      </w:pPr>
      <w:r>
        <w:t>Volume V discus</w:t>
      </w:r>
      <w:r w:rsidR="00805D08">
        <w:t>ses how requirements A01 and A03</w:t>
      </w:r>
      <w:r>
        <w:t xml:space="preserve"> will be</w:t>
      </w:r>
      <w:r w:rsidR="00805D08">
        <w:t xml:space="preserve"> satisfied using a flexible packet structure. It also highlights how the configuration of the network manager and gateway will satisfy requirements </w:t>
      </w:r>
      <w:r w:rsidR="007367AF">
        <w:t xml:space="preserve">M06 and </w:t>
      </w:r>
      <w:r w:rsidR="00362A18">
        <w:t>A02</w:t>
      </w:r>
      <w:r w:rsidR="007367AF">
        <w:t xml:space="preserve">. </w:t>
      </w:r>
      <w:r w:rsidR="00D06CD7">
        <w:br w:type="page"/>
      </w:r>
    </w:p>
    <w:p w14:paraId="442AD4BB" w14:textId="41471CD6" w:rsidR="38BA0F7F" w:rsidRDefault="2B675649" w:rsidP="00A65A10">
      <w:pPr>
        <w:pStyle w:val="Heading1"/>
        <w:ind w:left="567" w:hanging="567"/>
        <w:jc w:val="left"/>
      </w:pPr>
      <w:bookmarkStart w:id="270" w:name="_Toc493250113"/>
      <w:bookmarkStart w:id="271" w:name="_Toc493250617"/>
      <w:bookmarkStart w:id="272" w:name="_Toc493250732"/>
      <w:bookmarkStart w:id="273" w:name="_Toc493253937"/>
      <w:r>
        <w:lastRenderedPageBreak/>
        <w:t>Resources</w:t>
      </w:r>
      <w:bookmarkEnd w:id="269"/>
      <w:bookmarkEnd w:id="270"/>
      <w:bookmarkEnd w:id="271"/>
      <w:bookmarkEnd w:id="272"/>
      <w:bookmarkEnd w:id="273"/>
    </w:p>
    <w:p w14:paraId="7813FD06" w14:textId="68A5C329" w:rsidR="38BA0F7F" w:rsidRPr="002E2F77" w:rsidRDefault="2B675649" w:rsidP="2B675649">
      <w:pPr>
        <w:spacing w:line="240" w:lineRule="auto"/>
      </w:pPr>
      <w:r>
        <w:t>Due to the complex nature of the architecture, CSC has leveraged a multitude of resources to assist in the design and implementation of the project. To maintain transparency and quality assurance, the team leveraged GitHub to establish a version</w:t>
      </w:r>
      <w:r w:rsidRPr="002E2F77">
        <w:t xml:space="preserve"> control system for all documents used throughout the </w:t>
      </w:r>
      <w:ins w:id="274" w:author="Microsoft Office User" w:date="2017-09-15T15:22:00Z">
        <w:r w:rsidR="00571338">
          <w:t xml:space="preserve">project </w:t>
        </w:r>
      </w:ins>
      <w:r w:rsidR="00F2299A">
        <w:fldChar w:fldCharType="begin"/>
      </w:r>
      <w:r w:rsidR="00F2299A">
        <w:instrText xml:space="preserve"> ADDIN EN.CITE &lt;EndNote&gt;&lt;Cite&gt;&lt;Author&gt;GitHub&lt;/Author&gt;&lt;Year&gt;2017&lt;/Year&gt;&lt;RecNum&gt;86&lt;/RecNum&gt;&lt;DisplayText&gt;[4]&lt;/DisplayText&gt;&lt;record&gt;&lt;rec-number&gt;86&lt;/rec-number&gt;&lt;foreign-keys&gt;&lt;key app="EN" db-id="xfewpxzdo9xv9je50rcxfd0jfdzdpxwrv9z0" timestamp="1505460120"&gt;86&lt;/key&gt;&lt;/foreign-keys&gt;&lt;ref-type name="Web Page"&gt;12&lt;/ref-type&gt;&lt;contributors&gt;&lt;authors&gt;&lt;author&gt;GitHub&lt;/author&gt;&lt;/authors&gt;&lt;/contributors&gt;&lt;titles&gt;&lt;title&gt;How Developers Work&lt;/title&gt;&lt;/titles&gt;&lt;dates&gt;&lt;year&gt;2017&lt;/year&gt;&lt;/dates&gt;&lt;urls&gt;&lt;related-urls&gt;&lt;url&gt;https://nodered.org/about/&lt;/url&gt;&lt;/related-urls&gt;&lt;/urls&gt;&lt;custom1&gt;2017&lt;/custom1&gt;&lt;custom2&gt;Sep. 14&lt;/custom2&gt;&lt;/record&gt;&lt;/Cite&gt;&lt;/EndNote&gt;</w:instrText>
      </w:r>
      <w:r w:rsidR="00F2299A">
        <w:fldChar w:fldCharType="separate"/>
      </w:r>
      <w:r w:rsidR="00F2299A">
        <w:rPr>
          <w:noProof/>
        </w:rPr>
        <w:t>[4]</w:t>
      </w:r>
      <w:r w:rsidR="00F2299A">
        <w:fldChar w:fldCharType="end"/>
      </w:r>
      <w:r w:rsidRPr="002E2F77">
        <w:t>.</w:t>
      </w:r>
    </w:p>
    <w:p w14:paraId="721AE7B8" w14:textId="4DD26A2E" w:rsidR="6B93CABE" w:rsidRDefault="6B93CABE" w:rsidP="6B93CABE">
      <w:pPr>
        <w:rPr>
          <w:rFonts w:eastAsia="Times New Roman"/>
          <w:sz w:val="22"/>
          <w:szCs w:val="22"/>
        </w:rPr>
      </w:pPr>
    </w:p>
    <w:p w14:paraId="57FEA7FB" w14:textId="3ACA8D50" w:rsidR="38BA0F7F" w:rsidRDefault="2B675649" w:rsidP="38BA0F7F">
      <w:pPr>
        <w:pStyle w:val="Heading2"/>
      </w:pPr>
      <w:bookmarkStart w:id="275" w:name="_Toc493245791"/>
      <w:bookmarkStart w:id="276" w:name="_Toc493250114"/>
      <w:bookmarkStart w:id="277" w:name="_Toc493250618"/>
      <w:bookmarkStart w:id="278" w:name="_Toc493250733"/>
      <w:r>
        <w:t>Hardware</w:t>
      </w:r>
      <w:bookmarkEnd w:id="275"/>
      <w:bookmarkEnd w:id="276"/>
      <w:bookmarkEnd w:id="277"/>
      <w:bookmarkEnd w:id="278"/>
      <w:r>
        <w:t xml:space="preserve"> </w:t>
      </w:r>
    </w:p>
    <w:p w14:paraId="74DFB778" w14:textId="45E22E58" w:rsidR="38BA0F7F" w:rsidRPr="002E2F77" w:rsidRDefault="2B675649" w:rsidP="2B675649">
      <w:pPr>
        <w:spacing w:line="240" w:lineRule="auto"/>
      </w:pPr>
      <w:r>
        <w:t>PCB design will be achieved through EagleCAD, enabling the team to produce a schematic and layout that aligns with electrical protocols and manufacturing standards</w:t>
      </w:r>
      <w:ins w:id="279" w:author="Microsoft Office User" w:date="2017-09-15T15:09:00Z">
        <w:r w:rsidR="00E77D5C">
          <w:t xml:space="preserve"> </w:t>
        </w:r>
      </w:ins>
      <w:r w:rsidR="00F2299A">
        <w:fldChar w:fldCharType="begin"/>
      </w:r>
      <w:r w:rsidR="00F2299A">
        <w:instrText xml:space="preserve"> ADDIN EN.CITE &lt;EndNote&gt;&lt;Cite&gt;&lt;Author&gt;Autodesk&lt;/Author&gt;&lt;Year&gt;2017&lt;/Year&gt;&lt;RecNum&gt;79&lt;/RecNum&gt;&lt;DisplayText&gt;[5]&lt;/DisplayText&gt;&lt;record&gt;&lt;rec-number&gt;79&lt;/rec-number&gt;&lt;foreign-keys&gt;&lt;key app="EN" db-id="xfewpxzdo9xv9je50rcxfd0jfdzdpxwrv9z0" timestamp="1505459512"&gt;79&lt;/key&gt;&lt;/foreign-keys&gt;&lt;ref-type name="Web Page"&gt;12&lt;/ref-type&gt;&lt;contributors&gt;&lt;authors&gt;&lt;author&gt;Autodesk&lt;/author&gt;&lt;/authors&gt;&lt;/contributors&gt;&lt;titles&gt;&lt;title&gt;PCB Layout Software for Every Engineer&lt;/title&gt;&lt;/titles&gt;&lt;dates&gt;&lt;year&gt;2017&lt;/year&gt;&lt;/dates&gt;&lt;urls&gt;&lt;related-urls&gt;&lt;url&gt;https://www.autodesk.com/products/eagle/features&lt;/url&gt;&lt;/related-urls&gt;&lt;/urls&gt;&lt;custom1&gt;2017&lt;/custom1&gt;&lt;custom2&gt;Sep. 14&lt;/custom2&gt;&lt;/record&gt;&lt;/Cite&gt;&lt;/EndNote&gt;</w:instrText>
      </w:r>
      <w:r w:rsidR="00F2299A">
        <w:fldChar w:fldCharType="separate"/>
      </w:r>
      <w:r w:rsidR="00F2299A">
        <w:rPr>
          <w:noProof/>
        </w:rPr>
        <w:t>[5]</w:t>
      </w:r>
      <w:r w:rsidR="00F2299A">
        <w:fldChar w:fldCharType="end"/>
      </w:r>
      <w:r>
        <w:t>. EagleCAD was chosen due to the team's previous experience with the software and the portability of the final design</w:t>
      </w:r>
      <w:r w:rsidR="002A53B9">
        <w:t>.</w:t>
      </w:r>
      <w:r>
        <w:t xml:space="preserve"> </w:t>
      </w:r>
      <w:r w:rsidRPr="002E2F77">
        <w:t>EasyEDA, a web-based electronic design automation tool, was selected for the fabrication of the PCB due to its ease of use and competitive pricing</w:t>
      </w:r>
      <w:ins w:id="280" w:author="Microsoft Office User" w:date="2017-09-15T15:12:00Z">
        <w:r w:rsidR="00E77D5C">
          <w:t xml:space="preserve"> </w:t>
        </w:r>
      </w:ins>
      <w:r w:rsidR="00F2299A">
        <w:fldChar w:fldCharType="begin"/>
      </w:r>
      <w:r w:rsidR="00F2299A">
        <w:instrText xml:space="preserve"> ADDIN EN.CITE &lt;EndNote&gt;&lt;Cite&gt;&lt;Author&gt;EDA&lt;/Author&gt;&lt;Year&gt;2017&lt;/Year&gt;&lt;RecNum&gt;80&lt;/RecNum&gt;&lt;DisplayText&gt;[6]&lt;/DisplayText&gt;&lt;record&gt;&lt;rec-number&gt;80&lt;/rec-number&gt;&lt;foreign-keys&gt;&lt;key app="EN" db-id="xfewpxzdo9xv9je50rcxfd0jfdzdpxwrv9z0" timestamp="1505459656"&gt;80&lt;/key&gt;&lt;/foreign-keys&gt;&lt;ref-type name="Web Page"&gt;12&lt;/ref-type&gt;&lt;contributors&gt;&lt;authors&gt;&lt;author&gt;Easy EDA,&lt;/author&gt;&lt;/authors&gt;&lt;/contributors&gt;&lt;titles&gt;&lt;title&gt;An Easier EDA Experience&lt;/title&gt;&lt;/titles&gt;&lt;dates&gt;&lt;year&gt;2017&lt;/year&gt;&lt;/dates&gt;&lt;urls&gt;&lt;related-urls&gt;&lt;url&gt;https://easyeda.com&lt;/url&gt;&lt;/related-urls&gt;&lt;/urls&gt;&lt;custom1&gt;2017&lt;/custom1&gt;&lt;custom2&gt;Sep. 14&lt;/custom2&gt;&lt;/record&gt;&lt;/Cite&gt;&lt;/EndNote&gt;</w:instrText>
      </w:r>
      <w:r w:rsidR="00F2299A">
        <w:fldChar w:fldCharType="separate"/>
      </w:r>
      <w:r w:rsidR="00F2299A">
        <w:rPr>
          <w:noProof/>
        </w:rPr>
        <w:t>[6]</w:t>
      </w:r>
      <w:r w:rsidR="00F2299A">
        <w:fldChar w:fldCharType="end"/>
      </w:r>
      <w:r w:rsidR="002A53B9" w:rsidRPr="002E2F77">
        <w:t>.</w:t>
      </w:r>
    </w:p>
    <w:p w14:paraId="7AC9367B" w14:textId="4C54B69B" w:rsidR="38BA0F7F" w:rsidRDefault="38BA0F7F" w:rsidP="38BA0F7F">
      <w:pPr>
        <w:rPr>
          <w:rFonts w:eastAsia="Times New Roman"/>
          <w:sz w:val="22"/>
          <w:szCs w:val="22"/>
        </w:rPr>
      </w:pPr>
    </w:p>
    <w:p w14:paraId="49FBD27F" w14:textId="7545B845" w:rsidR="7C9F090C" w:rsidRDefault="2B675649" w:rsidP="7C9F090C">
      <w:pPr>
        <w:pStyle w:val="Heading2"/>
      </w:pPr>
      <w:bookmarkStart w:id="281" w:name="_Toc493245792"/>
      <w:bookmarkStart w:id="282" w:name="_Toc493250115"/>
      <w:bookmarkStart w:id="283" w:name="_Toc493250619"/>
      <w:bookmarkStart w:id="284" w:name="_Toc493250734"/>
      <w:r>
        <w:t>Network</w:t>
      </w:r>
      <w:bookmarkEnd w:id="281"/>
      <w:bookmarkEnd w:id="282"/>
      <w:bookmarkEnd w:id="283"/>
      <w:bookmarkEnd w:id="284"/>
    </w:p>
    <w:p w14:paraId="2B9CF9F9" w14:textId="57AED85A" w:rsidR="7C9F090C" w:rsidRDefault="2B675649" w:rsidP="62FCECA9">
      <w:pPr>
        <w:spacing w:line="240" w:lineRule="auto"/>
      </w:pPr>
      <w:r>
        <w:t>The team has selected a DC2274A-A device to act as the Network Manager. The device was chosen for to its compatibility with the Smartmesh IP that our wireless sensor network implements, as well as the portability associated with a bidirectional USB connection to the gateway</w:t>
      </w:r>
      <w:ins w:id="285" w:author="Microsoft Office User" w:date="2017-09-15T15:15:00Z">
        <w:r w:rsidR="000C1F15">
          <w:t xml:space="preserve"> </w:t>
        </w:r>
      </w:ins>
      <w:r w:rsidR="00F2299A">
        <w:fldChar w:fldCharType="begin"/>
      </w:r>
      <w:r w:rsidR="00F2299A">
        <w:instrText xml:space="preserve"> ADDIN EN.CITE &lt;EndNote&gt;&lt;Cite&gt;&lt;Author&gt;Linear Technology&lt;/Author&gt;&lt;Year&gt;2017&lt;/Year&gt;&lt;RecNum&gt;81&lt;/RecNum&gt;&lt;DisplayText&gt;[7]&lt;/DisplayText&gt;&lt;record&gt;&lt;rec-number&gt;81&lt;/rec-number&gt;&lt;foreign-keys&gt;&lt;key app="EN" db-id="xfewpxzdo9xv9je50rcxfd0jfdzdpxwrv9z0" timestamp="1505459746"&gt;81&lt;/key&gt;&lt;/foreign-keys&gt;&lt;ref-type name="Web Page"&gt;12&lt;/ref-type&gt;&lt;contributors&gt;&lt;authors&gt;&lt;author&gt;Linear Technology,&lt;/author&gt;&lt;/authors&gt;&lt;/contributors&gt;&lt;titles&gt;&lt;title&gt;SmartMesh IP USB Network Manager&lt;/title&gt;&lt;/titles&gt;&lt;dates&gt;&lt;year&gt;2017&lt;/year&gt;&lt;/dates&gt;&lt;urls&gt;&lt;related-urls&gt;&lt;url&gt;http://www.linear.com/solutions/5744&lt;/url&gt;&lt;/related-urls&gt;&lt;/urls&gt;&lt;custom1&gt;2017&lt;/custom1&gt;&lt;custom2&gt;14. Sep&lt;/custom2&gt;&lt;/record&gt;&lt;/Cite&gt;&lt;/EndNote&gt;</w:instrText>
      </w:r>
      <w:r w:rsidR="00F2299A">
        <w:fldChar w:fldCharType="separate"/>
      </w:r>
      <w:r w:rsidR="00F2299A">
        <w:rPr>
          <w:noProof/>
        </w:rPr>
        <w:t>[7]</w:t>
      </w:r>
      <w:r w:rsidR="00F2299A">
        <w:fldChar w:fldCharType="end"/>
      </w:r>
      <w:r w:rsidR="002A53B9">
        <w:t>.</w:t>
      </w:r>
      <w:r>
        <w:t xml:space="preserve"> </w:t>
      </w:r>
      <w:r w:rsidR="002E2F77">
        <w:t>A Ra</w:t>
      </w:r>
      <w:r>
        <w:t>s</w:t>
      </w:r>
      <w:r w:rsidR="002E2F77">
        <w:t>p</w:t>
      </w:r>
      <w:r>
        <w:t>berry Pi will act as the gateway between the network manager and the database due to its compact size and cost</w:t>
      </w:r>
      <w:r w:rsidR="002A53B9">
        <w:t>.</w:t>
      </w:r>
    </w:p>
    <w:p w14:paraId="58F490B4" w14:textId="77777777" w:rsidR="38BA0F7F" w:rsidRDefault="38BA0F7F" w:rsidP="38BA0F7F">
      <w:pPr>
        <w:spacing w:line="240" w:lineRule="auto"/>
        <w:rPr>
          <w:color w:val="FF0000"/>
        </w:rPr>
      </w:pPr>
    </w:p>
    <w:p w14:paraId="0646CB17" w14:textId="7B69257E" w:rsidR="38BA0F7F" w:rsidRDefault="2B675649" w:rsidP="38BA0F7F">
      <w:pPr>
        <w:pStyle w:val="Heading2"/>
      </w:pPr>
      <w:bookmarkStart w:id="286" w:name="_Toc493245793"/>
      <w:bookmarkStart w:id="287" w:name="_Toc493250116"/>
      <w:bookmarkStart w:id="288" w:name="_Toc493250620"/>
      <w:bookmarkStart w:id="289" w:name="_Toc493250735"/>
      <w:r>
        <w:t>Front End</w:t>
      </w:r>
      <w:bookmarkEnd w:id="286"/>
      <w:bookmarkEnd w:id="287"/>
      <w:bookmarkEnd w:id="288"/>
      <w:bookmarkEnd w:id="289"/>
    </w:p>
    <w:p w14:paraId="71C8768A" w14:textId="186B8520" w:rsidR="00F57C3A" w:rsidRPr="002A53B9" w:rsidRDefault="2B675649" w:rsidP="2B675649">
      <w:r>
        <w:t xml:space="preserve">CSC has selected AWS as the cloud services platform for the front-office portion of the project. AWS promotes compatibility with </w:t>
      </w:r>
      <w:r w:rsidR="002E2F77">
        <w:t>many</w:t>
      </w:r>
      <w:r>
        <w:t xml:space="preserve"> software applications that are able to </w:t>
      </w:r>
      <w:r w:rsidR="002E2F77">
        <w:t>leverage</w:t>
      </w:r>
      <w:r>
        <w:t xml:space="preserve"> for cloud-based tasks</w:t>
      </w:r>
      <w:ins w:id="290" w:author="Microsoft Office User" w:date="2017-09-15T15:16:00Z">
        <w:r w:rsidR="000C1F15">
          <w:t xml:space="preserve"> </w:t>
        </w:r>
      </w:ins>
      <w:r w:rsidR="00F2299A">
        <w:fldChar w:fldCharType="begin"/>
      </w:r>
      <w:r w:rsidR="00F2299A">
        <w:instrText xml:space="preserve"> ADDIN EN.CITE &lt;EndNote&gt;&lt;Cite&gt;&lt;Author&gt;Amazon&lt;/Author&gt;&lt;Year&gt;2017&lt;/Year&gt;&lt;RecNum&gt;82&lt;/RecNum&gt;&lt;DisplayText&gt;[8]&lt;/DisplayText&gt;&lt;record&gt;&lt;rec-number&gt;82&lt;/rec-number&gt;&lt;foreign-keys&gt;&lt;key app="EN" db-id="xfewpxzdo9xv9je50rcxfd0jfdzdpxwrv9z0" timestamp="1505459847"&gt;82&lt;/key&gt;&lt;/foreign-keys&gt;&lt;ref-type name="Web Page"&gt;12&lt;/ref-type&gt;&lt;contributors&gt;&lt;authors&gt;&lt;author&gt;Amazon,&lt;/author&gt;&lt;/authors&gt;&lt;/contributors&gt;&lt;titles&gt;&lt;title&gt;Cloud Computing with Amazon Web Services&lt;/title&gt;&lt;/titles&gt;&lt;dates&gt;&lt;year&gt;2017&lt;/year&gt;&lt;/dates&gt;&lt;urls&gt;&lt;related-urls&gt;&lt;url&gt;http://www.linear.com/solutions/5744&lt;/url&gt;&lt;/related-urls&gt;&lt;/urls&gt;&lt;custom1&gt;2017&lt;/custom1&gt;&lt;custom2&gt;14. Sep&lt;/custom2&gt;&lt;/record&gt;&lt;/Cite&gt;&lt;/EndNote&gt;</w:instrText>
      </w:r>
      <w:r w:rsidR="00F2299A">
        <w:fldChar w:fldCharType="separate"/>
      </w:r>
      <w:r w:rsidR="00F2299A">
        <w:rPr>
          <w:noProof/>
        </w:rPr>
        <w:t>[8]</w:t>
      </w:r>
      <w:r w:rsidR="00F2299A">
        <w:fldChar w:fldCharType="end"/>
      </w:r>
      <w:r w:rsidR="002A53B9">
        <w:t xml:space="preserve">. </w:t>
      </w:r>
      <w:r>
        <w:t>Implementation of the database will be achieved using DynamoDB, Amazon's NoSQL database service that handles the routing of data requests, enabling the user to scale the dataset while still maintaining speed and reliability</w:t>
      </w:r>
      <w:ins w:id="291" w:author="Microsoft Office User" w:date="2017-09-15T15:17:00Z">
        <w:r w:rsidR="000C1F15">
          <w:t xml:space="preserve"> </w:t>
        </w:r>
      </w:ins>
      <w:r w:rsidR="00F2299A">
        <w:fldChar w:fldCharType="begin"/>
      </w:r>
      <w:r w:rsidR="00F2299A">
        <w:instrText xml:space="preserve"> ADDIN EN.CITE &lt;EndNote&gt;&lt;Cite&gt;&lt;Author&gt;Amazon&lt;/Author&gt;&lt;Year&gt;2017&lt;/Year&gt;&lt;RecNum&gt;83&lt;/RecNum&gt;&lt;DisplayText&gt;[9]&lt;/DisplayText&gt;&lt;record&gt;&lt;rec-number&gt;83&lt;/rec-number&gt;&lt;foreign-keys&gt;&lt;key app="EN" db-id="xfewpxzdo9xv9je50rcxfd0jfdzdpxwrv9z0" timestamp="1505459911"&gt;83&lt;/key&gt;&lt;/foreign-keys&gt;&lt;ref-type name="Web Page"&gt;12&lt;/ref-type&gt;&lt;contributors&gt;&lt;authors&gt;&lt;author&gt;Amazon,&lt;/author&gt;&lt;/authors&gt;&lt;/contributors&gt;&lt;titles&gt;&lt;title&gt;Amazon DynamoDB Documentation&lt;/title&gt;&lt;/titles&gt;&lt;dates&gt;&lt;year&gt;2017&lt;/year&gt;&lt;/dates&gt;&lt;urls&gt;&lt;related-urls&gt;&lt;url&gt;https://aws.amazon.com/documentation/dynamodb/&lt;/url&gt;&lt;/related-urls&gt;&lt;/urls&gt;&lt;custom1&gt;2017&lt;/custom1&gt;&lt;custom2&gt;Sep. 14&lt;/custom2&gt;&lt;/record&gt;&lt;/Cite&gt;&lt;/EndNote&gt;</w:instrText>
      </w:r>
      <w:r w:rsidR="00F2299A">
        <w:fldChar w:fldCharType="separate"/>
      </w:r>
      <w:r w:rsidR="00F2299A">
        <w:rPr>
          <w:noProof/>
        </w:rPr>
        <w:t>[9]</w:t>
      </w:r>
      <w:r w:rsidR="00F2299A">
        <w:fldChar w:fldCharType="end"/>
      </w:r>
      <w:r>
        <w:t>. The team also intends to leverage Node-RED and Node.js to visualise, troubleshoot and optimise the flow of data when needed</w:t>
      </w:r>
      <w:ins w:id="292" w:author="Microsoft Office User" w:date="2017-09-15T15:18:00Z">
        <w:r w:rsidR="000C1F15">
          <w:t xml:space="preserve"> </w:t>
        </w:r>
      </w:ins>
      <w:r w:rsidR="00F2299A">
        <w:fldChar w:fldCharType="begin"/>
      </w:r>
      <w:r w:rsidR="00F2299A">
        <w:instrText xml:space="preserve"> ADDIN EN.CITE &lt;EndNote&gt;&lt;Cite&gt;&lt;Author&gt;Node-RED&lt;/Author&gt;&lt;Year&gt;2017&lt;/Year&gt;&lt;RecNum&gt;84&lt;/RecNum&gt;&lt;DisplayText&gt;[10]&lt;/DisplayText&gt;&lt;record&gt;&lt;rec-number&gt;84&lt;/rec-number&gt;&lt;foreign-keys&gt;&lt;key app="EN" db-id="xfewpxzdo9xv9je50rcxfd0jfdzdpxwrv9z0" timestamp="1505459980"&gt;84&lt;/key&gt;&lt;/foreign-keys&gt;&lt;ref-type name="Web Page"&gt;12&lt;/ref-type&gt;&lt;contributors&gt;&lt;authors&gt;&lt;author&gt;Node-RED&lt;/author&gt;&lt;/authors&gt;&lt;/contributors&gt;&lt;titles&gt;&lt;title&gt;Flow-based Programming&lt;/title&gt;&lt;/titles&gt;&lt;dates&gt;&lt;year&gt;2017&lt;/year&gt;&lt;/dates&gt;&lt;urls&gt;&lt;related-urls&gt;&lt;url&gt;https://nodered.org/about/&lt;/url&gt;&lt;/related-urls&gt;&lt;/urls&gt;&lt;custom1&gt;2017&lt;/custom1&gt;&lt;custom2&gt;14. Sep&lt;/custom2&gt;&lt;/record&gt;&lt;/Cite&gt;&lt;/EndNote&gt;</w:instrText>
      </w:r>
      <w:r w:rsidR="00F2299A">
        <w:fldChar w:fldCharType="separate"/>
      </w:r>
      <w:r w:rsidR="00F2299A">
        <w:rPr>
          <w:noProof/>
        </w:rPr>
        <w:t>[10]</w:t>
      </w:r>
      <w:r w:rsidR="00F2299A">
        <w:fldChar w:fldCharType="end"/>
      </w:r>
      <w:r w:rsidRPr="002E2F77">
        <w:t>.</w:t>
      </w:r>
      <w:r w:rsidR="002A53B9" w:rsidRPr="002E2F77">
        <w:t xml:space="preserve"> </w:t>
      </w:r>
      <w:r>
        <w:t>Development of the GUI will be achieved by utilising AWS Elastic Beanstalk, enabling simple management of individual applications in the AWS Cloud without having to interface the infrastructure behind each application</w:t>
      </w:r>
      <w:ins w:id="293" w:author="Microsoft Office User" w:date="2017-09-15T15:19:00Z">
        <w:r w:rsidR="000C1F15">
          <w:t xml:space="preserve"> </w:t>
        </w:r>
      </w:ins>
      <w:r w:rsidR="00F2299A">
        <w:fldChar w:fldCharType="begin"/>
      </w:r>
      <w:r w:rsidR="00F2299A">
        <w:instrText xml:space="preserve"> ADDIN EN.CITE &lt;EndNote&gt;&lt;Cite&gt;&lt;Author&gt;Amazon&lt;/Author&gt;&lt;Year&gt;2017&lt;/Year&gt;&lt;RecNum&gt;85&lt;/RecNum&gt;&lt;DisplayText&gt;[11]&lt;/DisplayText&gt;&lt;record&gt;&lt;rec-number&gt;85&lt;/rec-number&gt;&lt;foreign-keys&gt;&lt;key app="EN" db-id="xfewpxzdo9xv9je50rcxfd0jfdzdpxwrv9z0" timestamp="1505460046"&gt;85&lt;/key&gt;&lt;/foreign-keys&gt;&lt;ref-type name="Web Page"&gt;12&lt;/ref-type&gt;&lt;contributors&gt;&lt;authors&gt;&lt;author&gt;Amazon,&lt;/author&gt;&lt;/authors&gt;&lt;/contributors&gt;&lt;titles&gt;&lt;title&gt;What Is AWS Elastic Beanstalk?&lt;/title&gt;&lt;/titles&gt;&lt;dates&gt;&lt;year&gt;2017&lt;/year&gt;&lt;/dates&gt;&lt;urls&gt;&lt;related-urls&gt;&lt;url&gt;https://nodered.org/about/&lt;/url&gt;&lt;/related-urls&gt;&lt;/urls&gt;&lt;custom1&gt;2017&lt;/custom1&gt;&lt;custom2&gt;14. Sep&lt;/custom2&gt;&lt;/record&gt;&lt;/Cite&gt;&lt;/EndNote&gt;</w:instrText>
      </w:r>
      <w:r w:rsidR="00F2299A">
        <w:fldChar w:fldCharType="separate"/>
      </w:r>
      <w:r w:rsidR="00F2299A">
        <w:rPr>
          <w:noProof/>
        </w:rPr>
        <w:t>[11]</w:t>
      </w:r>
      <w:r w:rsidR="00F2299A">
        <w:fldChar w:fldCharType="end"/>
      </w:r>
      <w:r>
        <w:t>.</w:t>
      </w:r>
    </w:p>
    <w:p w14:paraId="07D837B0" w14:textId="7226B650" w:rsidR="00F57C3A" w:rsidRDefault="00F57C3A" w:rsidP="00F57C3A"/>
    <w:p w14:paraId="522D0F47" w14:textId="77777777" w:rsidR="00F57C3A" w:rsidRPr="00F57C3A" w:rsidRDefault="00F57C3A" w:rsidP="00F57C3A"/>
    <w:p w14:paraId="63D9C3B9" w14:textId="713EA7AD" w:rsidR="00B6608B" w:rsidRPr="00C614F7" w:rsidRDefault="00C614F7" w:rsidP="00C614F7">
      <w:pPr>
        <w:widowControl/>
        <w:spacing w:line="240" w:lineRule="auto"/>
        <w:jc w:val="left"/>
        <w:rPr>
          <w:b/>
          <w:sz w:val="28"/>
        </w:rPr>
      </w:pPr>
      <w:r>
        <w:br w:type="page"/>
      </w:r>
    </w:p>
    <w:p w14:paraId="41735251" w14:textId="09FD7A46" w:rsidR="002B06FA" w:rsidRDefault="002B06FA" w:rsidP="002B06FA">
      <w:pPr>
        <w:pStyle w:val="Heading1"/>
        <w:ind w:left="567" w:hanging="567"/>
        <w:jc w:val="left"/>
      </w:pPr>
      <w:bookmarkStart w:id="294" w:name="_Toc493245794"/>
      <w:bookmarkStart w:id="295" w:name="_Toc493250117"/>
      <w:bookmarkStart w:id="296" w:name="_Toc493250621"/>
      <w:bookmarkStart w:id="297" w:name="_Toc493250704"/>
      <w:bookmarkStart w:id="298" w:name="_Toc493250736"/>
      <w:bookmarkStart w:id="299" w:name="_Toc491161292"/>
      <w:bookmarkStart w:id="300" w:name="_Toc491161563"/>
      <w:bookmarkStart w:id="301" w:name="_Toc491252482"/>
      <w:bookmarkStart w:id="302" w:name="_Toc491252925"/>
      <w:bookmarkStart w:id="303" w:name="_Toc491420478"/>
      <w:bookmarkStart w:id="304" w:name="_Toc491420970"/>
      <w:bookmarkStart w:id="305" w:name="_Toc491427262"/>
      <w:bookmarkStart w:id="306" w:name="_Toc491436498"/>
      <w:bookmarkStart w:id="307" w:name="_Toc491436585"/>
      <w:bookmarkStart w:id="308" w:name="_Toc491438099"/>
      <w:bookmarkStart w:id="309" w:name="_Toc491438308"/>
      <w:bookmarkStart w:id="310" w:name="_Toc493253938"/>
      <w:bookmarkEnd w:id="42"/>
      <w:bookmarkEnd w:id="168"/>
      <w:bookmarkEnd w:id="169"/>
      <w:bookmarkEnd w:id="178"/>
      <w:r>
        <w:lastRenderedPageBreak/>
        <w:t>System Cost</w:t>
      </w:r>
      <w:bookmarkEnd w:id="294"/>
      <w:bookmarkEnd w:id="295"/>
      <w:bookmarkEnd w:id="296"/>
      <w:bookmarkEnd w:id="297"/>
      <w:bookmarkEnd w:id="298"/>
      <w:bookmarkEnd w:id="310"/>
    </w:p>
    <w:p w14:paraId="7B483F10" w14:textId="389188C1" w:rsidR="69E26D88" w:rsidRDefault="69E26D88">
      <w:r w:rsidRPr="0040280D">
        <w:t xml:space="preserve">The </w:t>
      </w:r>
      <w:r w:rsidR="009E33C7">
        <w:t>WSN</w:t>
      </w:r>
      <w:r w:rsidRPr="0040280D">
        <w:t xml:space="preserve"> </w:t>
      </w:r>
      <w:r w:rsidR="006177D0">
        <w:t>comprises</w:t>
      </w:r>
      <w:r w:rsidR="009E33C7">
        <w:t xml:space="preserve"> of </w:t>
      </w:r>
      <w:r w:rsidRPr="0040280D">
        <w:t>hardware</w:t>
      </w:r>
      <w:r w:rsidR="00A97685">
        <w:t xml:space="preserve">, </w:t>
      </w:r>
      <w:r w:rsidRPr="0040280D">
        <w:t>software</w:t>
      </w:r>
      <w:r w:rsidR="00BA216D">
        <w:t xml:space="preserve"> </w:t>
      </w:r>
      <w:r w:rsidR="00A97685">
        <w:t xml:space="preserve">and human resource </w:t>
      </w:r>
      <w:r w:rsidR="00BA216D">
        <w:t>costs</w:t>
      </w:r>
      <w:r w:rsidR="00B82946">
        <w:t xml:space="preserve"> </w:t>
      </w:r>
      <w:r w:rsidR="00E36478">
        <w:fldChar w:fldCharType="begin"/>
      </w:r>
      <w:r w:rsidR="00BB4444">
        <w:instrText xml:space="preserve"> ADDIN EN.CITE &lt;EndNote&gt;&lt;Cite&gt;&lt;Author&gt;Bouvy&lt;/Author&gt;&lt;Year&gt;2017&lt;/Year&gt;&lt;RecNum&gt;30&lt;/RecNum&gt;&lt;DisplayText&gt;[12]&lt;/DisplayText&gt;&lt;record&gt;&lt;rec-number&gt;30&lt;/rec-number&gt;&lt;foreign-keys&gt;&lt;key app="EN" db-id="ferwsaxades2wbearfqvrxsifszzesxz5rv2" timestamp="0"&gt;30&lt;/key&gt;&lt;/foreign-keys&gt;&lt;ref-type name="Report"&gt;27&lt;/ref-type&gt;&lt;contributors&gt;&lt;authors&gt;&lt;author&gt;Peter Bouvy&lt;/author&gt;&lt;/authors&gt;&lt;/contributors&gt;&lt;titles&gt;&lt;title&gt;ELEC5552 Team 14 Minutes 170824 Week 4.2&lt;/title&gt;&lt;/titles&gt;&lt;dates&gt;&lt;year&gt;2017&lt;/year&gt;&lt;/dates&gt;&lt;urls&gt;&lt;related-urls&gt;&lt;url&gt;ELEC5552 LMS Team 14 File Exchange&lt;/url&gt;&lt;/related-urls&gt;&lt;/urls&gt;&lt;/record&gt;&lt;/Cite&gt;&lt;/EndNote&gt;</w:instrText>
      </w:r>
      <w:r w:rsidR="00E36478">
        <w:fldChar w:fldCharType="separate"/>
      </w:r>
      <w:r w:rsidR="00F2299A">
        <w:rPr>
          <w:noProof/>
        </w:rPr>
        <w:t>[12]</w:t>
      </w:r>
      <w:r w:rsidR="00E36478">
        <w:fldChar w:fldCharType="end"/>
      </w:r>
      <w:r w:rsidRPr="0040280D">
        <w:t xml:space="preserve">. The hardware </w:t>
      </w:r>
      <w:r w:rsidR="00E435F7">
        <w:t xml:space="preserve">cost solely consists of </w:t>
      </w:r>
      <w:r w:rsidRPr="0040280D">
        <w:t xml:space="preserve">the interposer PCB fabrication </w:t>
      </w:r>
      <w:r w:rsidR="0064057F">
        <w:t>used to attach</w:t>
      </w:r>
      <w:r w:rsidRPr="0040280D">
        <w:t xml:space="preserve"> the Dusty to </w:t>
      </w:r>
      <w:r w:rsidR="007B5733">
        <w:t>the d</w:t>
      </w:r>
      <w:r w:rsidR="00E435F7">
        <w:t>uinoPRO.</w:t>
      </w:r>
      <w:r w:rsidRPr="0040280D">
        <w:t xml:space="preserve"> The software cost</w:t>
      </w:r>
      <w:r w:rsidR="00E435F7">
        <w:t>s</w:t>
      </w:r>
      <w:r w:rsidRPr="0040280D">
        <w:t xml:space="preserve"> </w:t>
      </w:r>
      <w:r w:rsidR="00E435F7">
        <w:t xml:space="preserve">are </w:t>
      </w:r>
      <w:r w:rsidRPr="0040280D">
        <w:t xml:space="preserve">the </w:t>
      </w:r>
      <w:r w:rsidR="0080294D">
        <w:t xml:space="preserve">Asian-pacific </w:t>
      </w:r>
      <w:r w:rsidR="00E435F7">
        <w:t xml:space="preserve">marginal </w:t>
      </w:r>
      <w:r w:rsidR="0080294D">
        <w:t xml:space="preserve">provisioned </w:t>
      </w:r>
      <w:r w:rsidR="00E435F7">
        <w:t>through</w:t>
      </w:r>
      <w:r w:rsidR="0080294D">
        <w:t xml:space="preserve">put rates used in </w:t>
      </w:r>
      <w:r w:rsidRPr="0040280D">
        <w:t xml:space="preserve">data </w:t>
      </w:r>
      <w:r w:rsidR="0080294D">
        <w:t>transactions</w:t>
      </w:r>
      <w:r w:rsidRPr="0040280D">
        <w:t>. Details information about the PCB vendor or cloud-base service provider and service cost are tabulated in</w:t>
      </w:r>
      <w:r>
        <w:t xml:space="preserve"> </w:t>
      </w:r>
      <w:r w:rsidR="009F68A2">
        <w:fldChar w:fldCharType="begin"/>
      </w:r>
      <w:r w:rsidR="009F68A2">
        <w:instrText xml:space="preserve"> REF _Ref493245049 \h </w:instrText>
      </w:r>
      <w:r w:rsidR="009F68A2">
        <w:fldChar w:fldCharType="separate"/>
      </w:r>
      <w:r w:rsidR="006B2A18">
        <w:t xml:space="preserve">Table </w:t>
      </w:r>
      <w:r w:rsidR="006B2A18">
        <w:rPr>
          <w:noProof/>
        </w:rPr>
        <w:t>2</w:t>
      </w:r>
      <w:r w:rsidR="009F68A2">
        <w:fldChar w:fldCharType="end"/>
      </w:r>
      <w:r w:rsidRPr="0040280D">
        <w:t>.</w:t>
      </w:r>
    </w:p>
    <w:p w14:paraId="1A1F9424" w14:textId="77777777" w:rsidR="69E26D88" w:rsidRDefault="69E26D88">
      <w:pPr>
        <w:rPr>
          <w:rFonts w:eastAsia="Times New Roman"/>
          <w:sz w:val="22"/>
          <w:szCs w:val="22"/>
        </w:rPr>
      </w:pPr>
      <w:r w:rsidRPr="69E26D88">
        <w:rPr>
          <w:rFonts w:eastAsia="Times New Roman"/>
          <w:sz w:val="22"/>
          <w:szCs w:val="22"/>
        </w:rPr>
        <w:t xml:space="preserve"> </w:t>
      </w:r>
    </w:p>
    <w:p w14:paraId="5C1C7213" w14:textId="12943C08" w:rsidR="00FB13F3" w:rsidRDefault="00FB13F3" w:rsidP="00FB13F3">
      <w:pPr>
        <w:pStyle w:val="Caption"/>
      </w:pPr>
      <w:bookmarkStart w:id="311" w:name="_Ref493245049"/>
      <w:bookmarkStart w:id="312" w:name="_Toc493245769"/>
      <w:bookmarkStart w:id="313" w:name="_Toc493250094"/>
      <w:bookmarkStart w:id="314" w:name="_Toc493250679"/>
      <w:bookmarkStart w:id="315" w:name="_Toc493250711"/>
      <w:bookmarkStart w:id="316" w:name="_Toc493253947"/>
      <w:r>
        <w:t xml:space="preserve">Table </w:t>
      </w:r>
      <w:fldSimple w:instr=" SEQ Table \* ARABIC ">
        <w:r w:rsidR="006B2A18">
          <w:rPr>
            <w:noProof/>
          </w:rPr>
          <w:t>2</w:t>
        </w:r>
      </w:fldSimple>
      <w:bookmarkEnd w:id="311"/>
      <w:r>
        <w:t>: System Cost</w:t>
      </w:r>
      <w:bookmarkEnd w:id="312"/>
      <w:bookmarkEnd w:id="313"/>
      <w:bookmarkEnd w:id="314"/>
      <w:bookmarkEnd w:id="315"/>
      <w:bookmarkEnd w:id="316"/>
    </w:p>
    <w:tbl>
      <w:tblPr>
        <w:tblStyle w:val="GridTable4-Accent21"/>
        <w:tblW w:w="5000" w:type="pct"/>
        <w:jc w:val="center"/>
        <w:tblLook w:val="04A0" w:firstRow="1" w:lastRow="0" w:firstColumn="1" w:lastColumn="0" w:noHBand="0" w:noVBand="1"/>
      </w:tblPr>
      <w:tblGrid>
        <w:gridCol w:w="1095"/>
        <w:gridCol w:w="1431"/>
        <w:gridCol w:w="1766"/>
        <w:gridCol w:w="3995"/>
        <w:gridCol w:w="1289"/>
      </w:tblGrid>
      <w:tr w:rsidR="009F68A2" w:rsidRPr="001969E2" w14:paraId="39AC57CC" w14:textId="77777777" w:rsidTr="005E1CC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571" w:type="pct"/>
            <w:hideMark/>
          </w:tcPr>
          <w:p w14:paraId="4A513C10" w14:textId="77777777" w:rsidR="009F68A2" w:rsidRPr="00B75739" w:rsidRDefault="009F68A2" w:rsidP="005E1CC0">
            <w:pPr>
              <w:pStyle w:val="TablesStandard"/>
              <w:jc w:val="center"/>
              <w:rPr>
                <w:sz w:val="20"/>
                <w:szCs w:val="20"/>
              </w:rPr>
            </w:pPr>
            <w:r>
              <w:t xml:space="preserve"> </w:t>
            </w:r>
          </w:p>
        </w:tc>
        <w:tc>
          <w:tcPr>
            <w:tcW w:w="747" w:type="pct"/>
          </w:tcPr>
          <w:p w14:paraId="297A00A4" w14:textId="77777777" w:rsidR="009F68A2" w:rsidRPr="00773F44" w:rsidRDefault="009F68A2" w:rsidP="005E1CC0">
            <w:pPr>
              <w:pStyle w:val="TablesStandard"/>
              <w:jc w:val="center"/>
              <w:cnfStyle w:val="100000000000" w:firstRow="1" w:lastRow="0" w:firstColumn="0" w:lastColumn="0" w:oddVBand="0" w:evenVBand="0" w:oddHBand="0" w:evenHBand="0" w:firstRowFirstColumn="0" w:firstRowLastColumn="0" w:lastRowFirstColumn="0" w:lastRowLastColumn="0"/>
              <w:rPr>
                <w:sz w:val="20"/>
                <w:szCs w:val="20"/>
              </w:rPr>
            </w:pPr>
            <w:r w:rsidRPr="00773F44">
              <w:rPr>
                <w:sz w:val="20"/>
                <w:szCs w:val="20"/>
              </w:rPr>
              <w:t>Vendor or Service Provider</w:t>
            </w:r>
          </w:p>
        </w:tc>
        <w:tc>
          <w:tcPr>
            <w:tcW w:w="922" w:type="pct"/>
            <w:hideMark/>
          </w:tcPr>
          <w:p w14:paraId="48774A5A" w14:textId="77777777" w:rsidR="009F68A2" w:rsidRPr="00773F44" w:rsidRDefault="009F68A2" w:rsidP="005E1CC0">
            <w:pPr>
              <w:pStyle w:val="TablesStandard"/>
              <w:jc w:val="center"/>
              <w:cnfStyle w:val="100000000000" w:firstRow="1" w:lastRow="0" w:firstColumn="0" w:lastColumn="0" w:oddVBand="0" w:evenVBand="0" w:oddHBand="0" w:evenHBand="0" w:firstRowFirstColumn="0" w:firstRowLastColumn="0" w:lastRowFirstColumn="0" w:lastRowLastColumn="0"/>
              <w:rPr>
                <w:sz w:val="20"/>
                <w:szCs w:val="20"/>
              </w:rPr>
            </w:pPr>
            <w:r w:rsidRPr="00773F44">
              <w:rPr>
                <w:sz w:val="20"/>
                <w:szCs w:val="20"/>
              </w:rPr>
              <w:t>Type of service</w:t>
            </w:r>
          </w:p>
        </w:tc>
        <w:tc>
          <w:tcPr>
            <w:tcW w:w="2086" w:type="pct"/>
          </w:tcPr>
          <w:p w14:paraId="236C3012" w14:textId="77777777" w:rsidR="009F68A2" w:rsidRPr="001969E2" w:rsidRDefault="009F68A2" w:rsidP="005E1CC0">
            <w:pPr>
              <w:pStyle w:val="TablesStandard"/>
              <w:jc w:val="center"/>
              <w:cnfStyle w:val="100000000000" w:firstRow="1" w:lastRow="0" w:firstColumn="0" w:lastColumn="0" w:oddVBand="0" w:evenVBand="0" w:oddHBand="0" w:evenHBand="0" w:firstRowFirstColumn="0" w:firstRowLastColumn="0" w:lastRowFirstColumn="0" w:lastRowLastColumn="0"/>
              <w:rPr>
                <w:sz w:val="20"/>
                <w:szCs w:val="20"/>
              </w:rPr>
            </w:pPr>
            <w:r w:rsidRPr="00773F44">
              <w:rPr>
                <w:sz w:val="20"/>
                <w:szCs w:val="20"/>
              </w:rPr>
              <w:t>Details</w:t>
            </w:r>
          </w:p>
        </w:tc>
        <w:tc>
          <w:tcPr>
            <w:tcW w:w="673" w:type="pct"/>
          </w:tcPr>
          <w:p w14:paraId="087CE00F" w14:textId="77777777" w:rsidR="009F68A2" w:rsidRPr="2B675649" w:rsidRDefault="009F68A2" w:rsidP="005E1CC0">
            <w:pPr>
              <w:pStyle w:val="TablesStandard"/>
              <w:cnfStyle w:val="100000000000" w:firstRow="1" w:lastRow="0" w:firstColumn="0" w:lastColumn="0" w:oddVBand="0" w:evenVBand="0" w:oddHBand="0" w:evenHBand="0" w:firstRowFirstColumn="0" w:firstRowLastColumn="0" w:lastRowFirstColumn="0" w:lastRowLastColumn="0"/>
            </w:pPr>
            <w:r>
              <w:rPr>
                <w:sz w:val="20"/>
                <w:szCs w:val="20"/>
              </w:rPr>
              <w:t>Cost</w:t>
            </w:r>
            <w:r>
              <w:t xml:space="preserve"> </w:t>
            </w:r>
          </w:p>
        </w:tc>
      </w:tr>
      <w:tr w:rsidR="009F68A2" w:rsidRPr="001969E2" w14:paraId="026D7B6F" w14:textId="77777777" w:rsidTr="005E1CC0">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571" w:type="pct"/>
          </w:tcPr>
          <w:p w14:paraId="23B0F75E" w14:textId="77777777" w:rsidR="009F68A2" w:rsidRPr="00773F44" w:rsidRDefault="009F68A2" w:rsidP="005E1CC0">
            <w:pPr>
              <w:pStyle w:val="TablesStandard"/>
              <w:jc w:val="center"/>
              <w:rPr>
                <w:sz w:val="20"/>
                <w:szCs w:val="20"/>
              </w:rPr>
            </w:pPr>
            <w:r w:rsidRPr="00773F44">
              <w:rPr>
                <w:sz w:val="20"/>
                <w:szCs w:val="20"/>
              </w:rPr>
              <w:t>Hardware</w:t>
            </w:r>
          </w:p>
        </w:tc>
        <w:tc>
          <w:tcPr>
            <w:tcW w:w="747" w:type="pct"/>
          </w:tcPr>
          <w:p w14:paraId="570E84D9"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EasyEDA</w:t>
            </w:r>
          </w:p>
        </w:tc>
        <w:tc>
          <w:tcPr>
            <w:tcW w:w="922" w:type="pct"/>
          </w:tcPr>
          <w:p w14:paraId="630B5F68" w14:textId="77777777" w:rsidR="009F68A2" w:rsidRPr="00290D34" w:rsidRDefault="009F68A2" w:rsidP="005E1CC0">
            <w:pPr>
              <w:pStyle w:val="TablesStandard"/>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 xml:space="preserve">PCB Fabrication </w:t>
            </w:r>
          </w:p>
        </w:tc>
        <w:tc>
          <w:tcPr>
            <w:tcW w:w="2086" w:type="pct"/>
          </w:tcPr>
          <w:p w14:paraId="46580C2C"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 xml:space="preserve">Fabricating PCB with dimension of 29.27 x 28.54mm and castellated mounting holes.  </w:t>
            </w:r>
          </w:p>
        </w:tc>
        <w:tc>
          <w:tcPr>
            <w:tcW w:w="673" w:type="pct"/>
          </w:tcPr>
          <w:p w14:paraId="3AD7C356"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$33.81</w:t>
            </w:r>
          </w:p>
        </w:tc>
      </w:tr>
      <w:tr w:rsidR="009F68A2" w:rsidRPr="001969E2" w14:paraId="6299C9BA" w14:textId="77777777" w:rsidTr="005E1CC0">
        <w:trPr>
          <w:cantSplit/>
          <w:trHeight w:val="457"/>
          <w:jc w:val="center"/>
        </w:trPr>
        <w:tc>
          <w:tcPr>
            <w:cnfStyle w:val="001000000000" w:firstRow="0" w:lastRow="0" w:firstColumn="1" w:lastColumn="0" w:oddVBand="0" w:evenVBand="0" w:oddHBand="0" w:evenHBand="0" w:firstRowFirstColumn="0" w:firstRowLastColumn="0" w:lastRowFirstColumn="0" w:lastRowLastColumn="0"/>
            <w:tcW w:w="571" w:type="pct"/>
            <w:vMerge w:val="restart"/>
            <w:hideMark/>
          </w:tcPr>
          <w:p w14:paraId="3D2505D9" w14:textId="77777777" w:rsidR="009F68A2" w:rsidRPr="00773F44" w:rsidRDefault="009F68A2" w:rsidP="005E1CC0">
            <w:pPr>
              <w:pStyle w:val="TablesStandard"/>
              <w:jc w:val="center"/>
              <w:rPr>
                <w:sz w:val="20"/>
                <w:szCs w:val="20"/>
              </w:rPr>
            </w:pPr>
            <w:r w:rsidRPr="00773F44">
              <w:rPr>
                <w:sz w:val="20"/>
                <w:szCs w:val="20"/>
              </w:rPr>
              <w:t>Software</w:t>
            </w:r>
          </w:p>
        </w:tc>
        <w:tc>
          <w:tcPr>
            <w:tcW w:w="747" w:type="pct"/>
            <w:vMerge w:val="restart"/>
          </w:tcPr>
          <w:p w14:paraId="505E3C56" w14:textId="77777777" w:rsidR="009F68A2" w:rsidRPr="00290D34" w:rsidRDefault="009F68A2" w:rsidP="005E1CC0">
            <w:pPr>
              <w:pStyle w:val="TablesStandard"/>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AWS DynamoDB</w:t>
            </w:r>
          </w:p>
        </w:tc>
        <w:tc>
          <w:tcPr>
            <w:tcW w:w="922" w:type="pct"/>
            <w:vMerge w:val="restart"/>
          </w:tcPr>
          <w:p w14:paraId="4A3D8C4E" w14:textId="77777777" w:rsidR="009F68A2" w:rsidRPr="00290D34" w:rsidRDefault="009F68A2" w:rsidP="005E1CC0">
            <w:pPr>
              <w:pStyle w:val="TablesStandard"/>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Provisioned throughput cloud database storage</w:t>
            </w:r>
          </w:p>
        </w:tc>
        <w:tc>
          <w:tcPr>
            <w:tcW w:w="2086" w:type="pct"/>
          </w:tcPr>
          <w:p w14:paraId="363C56BE" w14:textId="77777777" w:rsidR="009F68A2" w:rsidRPr="00290D34" w:rsidRDefault="009F68A2" w:rsidP="005E1CC0">
            <w:pPr>
              <w:pStyle w:val="TablesStandard"/>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Write capacity unit</w:t>
            </w:r>
          </w:p>
        </w:tc>
        <w:tc>
          <w:tcPr>
            <w:tcW w:w="673" w:type="pct"/>
          </w:tcPr>
          <w:p w14:paraId="43D878A9" w14:textId="77777777" w:rsidR="009F68A2" w:rsidRPr="00290D34" w:rsidRDefault="009F68A2" w:rsidP="005E1CC0">
            <w:pPr>
              <w:pStyle w:val="TablesStandard"/>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$0.00074/hr</w:t>
            </w:r>
          </w:p>
        </w:tc>
      </w:tr>
      <w:tr w:rsidR="009F68A2" w:rsidRPr="001969E2" w14:paraId="5E211485" w14:textId="77777777" w:rsidTr="005E1CC0">
        <w:trPr>
          <w:cnfStyle w:val="000000100000" w:firstRow="0" w:lastRow="0" w:firstColumn="0" w:lastColumn="0" w:oddVBand="0" w:evenVBand="0" w:oddHBand="1" w:evenHBand="0" w:firstRowFirstColumn="0" w:firstRowLastColumn="0" w:lastRowFirstColumn="0" w:lastRowLastColumn="0"/>
          <w:cantSplit/>
          <w:trHeight w:val="352"/>
          <w:jc w:val="center"/>
        </w:trPr>
        <w:tc>
          <w:tcPr>
            <w:cnfStyle w:val="001000000000" w:firstRow="0" w:lastRow="0" w:firstColumn="1" w:lastColumn="0" w:oddVBand="0" w:evenVBand="0" w:oddHBand="0" w:evenHBand="0" w:firstRowFirstColumn="0" w:firstRowLastColumn="0" w:lastRowFirstColumn="0" w:lastRowLastColumn="0"/>
            <w:tcW w:w="571" w:type="pct"/>
            <w:vMerge/>
          </w:tcPr>
          <w:p w14:paraId="40DCD8B6" w14:textId="77777777" w:rsidR="009F68A2" w:rsidRPr="00773F44" w:rsidRDefault="009F68A2" w:rsidP="005E1CC0">
            <w:pPr>
              <w:pStyle w:val="TablesStandard"/>
              <w:jc w:val="center"/>
            </w:pPr>
          </w:p>
        </w:tc>
        <w:tc>
          <w:tcPr>
            <w:tcW w:w="747" w:type="pct"/>
            <w:vMerge/>
          </w:tcPr>
          <w:p w14:paraId="7372866C"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p>
        </w:tc>
        <w:tc>
          <w:tcPr>
            <w:tcW w:w="922" w:type="pct"/>
            <w:vMerge/>
          </w:tcPr>
          <w:p w14:paraId="0B9BC1F1" w14:textId="77777777" w:rsidR="009F68A2" w:rsidRPr="00290D34" w:rsidRDefault="009F68A2" w:rsidP="005E1CC0">
            <w:pPr>
              <w:pStyle w:val="TablesStandard"/>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p>
        </w:tc>
        <w:tc>
          <w:tcPr>
            <w:tcW w:w="2086" w:type="pct"/>
          </w:tcPr>
          <w:p w14:paraId="716BF2D2"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Read capacity unit</w:t>
            </w:r>
          </w:p>
        </w:tc>
        <w:tc>
          <w:tcPr>
            <w:tcW w:w="673" w:type="pct"/>
          </w:tcPr>
          <w:p w14:paraId="554F4BF0" w14:textId="77777777" w:rsidR="009F68A2" w:rsidRPr="00290D34" w:rsidRDefault="009F68A2" w:rsidP="005E1CC0">
            <w:pPr>
              <w:pStyle w:val="TablesStandard"/>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0"/>
                <w:szCs w:val="20"/>
              </w:rPr>
            </w:pPr>
            <w:r w:rsidRPr="00290D34">
              <w:rPr>
                <w:rFonts w:ascii="Times New Roman" w:eastAsia="SimSun" w:hAnsi="Times New Roman" w:cs="Times New Roman"/>
                <w:sz w:val="20"/>
                <w:szCs w:val="20"/>
              </w:rPr>
              <w:t>$0.000148/hr</w:t>
            </w:r>
          </w:p>
        </w:tc>
      </w:tr>
      <w:tr w:rsidR="00C649D6" w:rsidRPr="001969E2" w14:paraId="590F7585" w14:textId="77777777" w:rsidTr="00E36478">
        <w:trPr>
          <w:cantSplit/>
          <w:trHeight w:val="352"/>
          <w:jc w:val="center"/>
        </w:trPr>
        <w:tc>
          <w:tcPr>
            <w:cnfStyle w:val="001000000000" w:firstRow="0" w:lastRow="0" w:firstColumn="1" w:lastColumn="0" w:oddVBand="0" w:evenVBand="0" w:oddHBand="0" w:evenHBand="0" w:firstRowFirstColumn="0" w:firstRowLastColumn="0" w:lastRowFirstColumn="0" w:lastRowLastColumn="0"/>
            <w:tcW w:w="571" w:type="pct"/>
          </w:tcPr>
          <w:p w14:paraId="35DF08E1" w14:textId="23B4B7D2" w:rsidR="00C649D6" w:rsidRPr="00773F44" w:rsidRDefault="00C649D6" w:rsidP="00E36478">
            <w:pPr>
              <w:pStyle w:val="TablesStandard"/>
              <w:jc w:val="center"/>
            </w:pPr>
            <w:r w:rsidRPr="00C649D6">
              <w:rPr>
                <w:sz w:val="20"/>
                <w:szCs w:val="20"/>
              </w:rPr>
              <w:t>Human Resources</w:t>
            </w:r>
          </w:p>
        </w:tc>
        <w:tc>
          <w:tcPr>
            <w:tcW w:w="747" w:type="pct"/>
          </w:tcPr>
          <w:p w14:paraId="486471DC" w14:textId="0DD64BDE" w:rsidR="00C649D6" w:rsidRPr="00290D34" w:rsidRDefault="005A4058" w:rsidP="00E36478">
            <w:pPr>
              <w:pStyle w:val="TablesStandard"/>
              <w:jc w:val="center"/>
              <w:cnfStyle w:val="000000000000" w:firstRow="0" w:lastRow="0" w:firstColumn="0" w:lastColumn="0" w:oddVBand="0" w:evenVBand="0" w:oddHBand="0" w:evenHBand="0" w:firstRowFirstColumn="0" w:firstRowLastColumn="0" w:lastRowFirstColumn="0" w:lastRowLastColumn="0"/>
              <w:rPr>
                <w:rFonts w:eastAsia="SimSun"/>
              </w:rPr>
            </w:pPr>
            <w:r w:rsidRPr="005A4058">
              <w:rPr>
                <w:sz w:val="20"/>
                <w:szCs w:val="20"/>
              </w:rPr>
              <w:t>CSC</w:t>
            </w:r>
          </w:p>
        </w:tc>
        <w:tc>
          <w:tcPr>
            <w:tcW w:w="922" w:type="pct"/>
          </w:tcPr>
          <w:p w14:paraId="5070E1C2" w14:textId="78CD8822" w:rsidR="00C649D6" w:rsidRPr="00290D34" w:rsidRDefault="005A4058" w:rsidP="005A4058">
            <w:pPr>
              <w:pStyle w:val="TablesStandard"/>
              <w:jc w:val="center"/>
              <w:cnfStyle w:val="000000000000" w:firstRow="0" w:lastRow="0" w:firstColumn="0" w:lastColumn="0" w:oddVBand="0" w:evenVBand="0" w:oddHBand="0" w:evenHBand="0" w:firstRowFirstColumn="0" w:firstRowLastColumn="0" w:lastRowFirstColumn="0" w:lastRowLastColumn="0"/>
              <w:rPr>
                <w:rFonts w:eastAsia="SimSun"/>
              </w:rPr>
            </w:pPr>
            <w:r w:rsidRPr="005A4058">
              <w:rPr>
                <w:sz w:val="20"/>
                <w:szCs w:val="20"/>
              </w:rPr>
              <w:t>Engineering design</w:t>
            </w:r>
          </w:p>
        </w:tc>
        <w:tc>
          <w:tcPr>
            <w:tcW w:w="2086" w:type="pct"/>
          </w:tcPr>
          <w:p w14:paraId="1591AB57" w14:textId="3AEEF375" w:rsidR="00C649D6" w:rsidRPr="00290D34" w:rsidRDefault="00B82946" w:rsidP="00E36478">
            <w:pPr>
              <w:pStyle w:val="TablesStandard"/>
              <w:jc w:val="center"/>
              <w:cnfStyle w:val="000000000000" w:firstRow="0" w:lastRow="0" w:firstColumn="0" w:lastColumn="0" w:oddVBand="0" w:evenVBand="0" w:oddHBand="0" w:evenHBand="0" w:firstRowFirstColumn="0" w:firstRowLastColumn="0" w:lastRowFirstColumn="0" w:lastRowLastColumn="0"/>
              <w:rPr>
                <w:rFonts w:eastAsia="SimSun"/>
              </w:rPr>
            </w:pPr>
            <w:r w:rsidRPr="00B82946">
              <w:rPr>
                <w:sz w:val="20"/>
                <w:szCs w:val="20"/>
              </w:rPr>
              <w:t>The engineering costs pertaining to the development of the WSN</w:t>
            </w:r>
          </w:p>
        </w:tc>
        <w:tc>
          <w:tcPr>
            <w:tcW w:w="673" w:type="pct"/>
          </w:tcPr>
          <w:p w14:paraId="1066F69C" w14:textId="201F3F41" w:rsidR="00C649D6" w:rsidRPr="00290D34" w:rsidRDefault="00B82946" w:rsidP="00E36478">
            <w:pPr>
              <w:pStyle w:val="TablesStandard"/>
              <w:jc w:val="center"/>
              <w:cnfStyle w:val="000000000000" w:firstRow="0" w:lastRow="0" w:firstColumn="0" w:lastColumn="0" w:oddVBand="0" w:evenVBand="0" w:oddHBand="0" w:evenHBand="0" w:firstRowFirstColumn="0" w:firstRowLastColumn="0" w:lastRowFirstColumn="0" w:lastRowLastColumn="0"/>
              <w:rPr>
                <w:rFonts w:eastAsia="SimSun"/>
              </w:rPr>
            </w:pPr>
            <w:r w:rsidRPr="00B82946">
              <w:rPr>
                <w:sz w:val="20"/>
                <w:szCs w:val="20"/>
              </w:rPr>
              <w:t>$120/hr</w:t>
            </w:r>
          </w:p>
        </w:tc>
      </w:tr>
    </w:tbl>
    <w:p w14:paraId="12C957A9" w14:textId="77777777" w:rsidR="009F68A2" w:rsidRDefault="009F68A2" w:rsidP="009F68A2">
      <w:pPr>
        <w:rPr>
          <w:rFonts w:eastAsia="Times New Roman"/>
          <w:sz w:val="22"/>
          <w:szCs w:val="22"/>
        </w:rPr>
      </w:pPr>
    </w:p>
    <w:p w14:paraId="30E85E8B" w14:textId="70236D28" w:rsidR="69E26D88" w:rsidRDefault="69E26D88">
      <w:r w:rsidRPr="69E26D88">
        <w:rPr>
          <w:rFonts w:eastAsia="Times New Roman"/>
          <w:sz w:val="22"/>
          <w:szCs w:val="22"/>
        </w:rPr>
        <w:t xml:space="preserve"> </w:t>
      </w:r>
    </w:p>
    <w:p w14:paraId="3EE223BA" w14:textId="09FD7A46" w:rsidR="002B06FA" w:rsidRDefault="002B06FA" w:rsidP="002B06FA"/>
    <w:p w14:paraId="6E3A920F" w14:textId="77777777" w:rsidR="00773F44" w:rsidRDefault="00773F44" w:rsidP="002B06FA"/>
    <w:p w14:paraId="1F991646" w14:textId="77777777" w:rsidR="00773F44" w:rsidRDefault="00773F44" w:rsidP="002B06FA"/>
    <w:p w14:paraId="0AB04BD8" w14:textId="77777777" w:rsidR="00D8350B" w:rsidRDefault="00D8350B" w:rsidP="00D8350B">
      <w:pPr>
        <w:pStyle w:val="TablesStandard"/>
        <w:jc w:val="center"/>
      </w:pPr>
    </w:p>
    <w:p w14:paraId="2CE4B334" w14:textId="499A0166" w:rsidR="002B06FA" w:rsidRDefault="002B06FA">
      <w:pPr>
        <w:widowControl/>
        <w:spacing w:line="240" w:lineRule="auto"/>
        <w:jc w:val="left"/>
      </w:pPr>
      <w:r>
        <w:br w:type="page"/>
      </w:r>
    </w:p>
    <w:p w14:paraId="7760C479" w14:textId="2FB93073" w:rsidR="003972EC" w:rsidRDefault="002B06FA" w:rsidP="00C15A7A">
      <w:pPr>
        <w:pStyle w:val="Heading1"/>
        <w:ind w:left="426" w:hanging="284"/>
      </w:pPr>
      <w:bookmarkStart w:id="317" w:name="_Toc493245795"/>
      <w:bookmarkStart w:id="318" w:name="_Toc493250118"/>
      <w:bookmarkStart w:id="319" w:name="_Toc493250622"/>
      <w:bookmarkStart w:id="320" w:name="_Toc493250705"/>
      <w:bookmarkStart w:id="321" w:name="_Toc493250737"/>
      <w:bookmarkStart w:id="322" w:name="_Toc493253939"/>
      <w:r>
        <w:lastRenderedPageBreak/>
        <w:t>Top Three Risks</w:t>
      </w:r>
      <w:bookmarkEnd w:id="317"/>
      <w:bookmarkEnd w:id="318"/>
      <w:bookmarkEnd w:id="319"/>
      <w:bookmarkEnd w:id="320"/>
      <w:bookmarkEnd w:id="321"/>
      <w:bookmarkEnd w:id="322"/>
    </w:p>
    <w:p w14:paraId="3C53140E" w14:textId="77777777" w:rsidR="003147C8" w:rsidRPr="003147C8" w:rsidRDefault="003147C8" w:rsidP="003147C8"/>
    <w:tbl>
      <w:tblPr>
        <w:tblStyle w:val="GridTable4-Accent21"/>
        <w:tblW w:w="9530" w:type="dxa"/>
        <w:jc w:val="center"/>
        <w:tblLook w:val="04A0" w:firstRow="1" w:lastRow="0" w:firstColumn="1" w:lastColumn="0" w:noHBand="0" w:noVBand="1"/>
      </w:tblPr>
      <w:tblGrid>
        <w:gridCol w:w="4395"/>
        <w:gridCol w:w="5135"/>
      </w:tblGrid>
      <w:tr w:rsidR="003147C8" w:rsidRPr="007A4639" w14:paraId="530B5C30" w14:textId="77777777" w:rsidTr="003147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279682EC" w14:textId="77777777" w:rsidR="003147C8" w:rsidRPr="003147C8" w:rsidRDefault="003147C8" w:rsidP="003147C8">
            <w:pPr>
              <w:pStyle w:val="Tableentries"/>
              <w:jc w:val="center"/>
              <w:rPr>
                <w:sz w:val="20"/>
                <w:szCs w:val="20"/>
              </w:rPr>
            </w:pPr>
            <w:r w:rsidRPr="003147C8">
              <w:rPr>
                <w:sz w:val="20"/>
                <w:szCs w:val="20"/>
              </w:rPr>
              <w:t>Risk</w:t>
            </w:r>
          </w:p>
        </w:tc>
        <w:tc>
          <w:tcPr>
            <w:tcW w:w="5135" w:type="dxa"/>
            <w:vAlign w:val="center"/>
          </w:tcPr>
          <w:p w14:paraId="542964C2" w14:textId="77777777" w:rsidR="003147C8" w:rsidRPr="003147C8" w:rsidRDefault="003147C8" w:rsidP="003147C8">
            <w:pPr>
              <w:pStyle w:val="Tableentries"/>
              <w:jc w:val="center"/>
              <w:cnfStyle w:val="100000000000" w:firstRow="1" w:lastRow="0" w:firstColumn="0" w:lastColumn="0" w:oddVBand="0" w:evenVBand="0" w:oddHBand="0" w:evenHBand="0" w:firstRowFirstColumn="0" w:firstRowLastColumn="0" w:lastRowFirstColumn="0" w:lastRowLastColumn="0"/>
              <w:rPr>
                <w:sz w:val="20"/>
                <w:szCs w:val="20"/>
              </w:rPr>
            </w:pPr>
            <w:r w:rsidRPr="003147C8">
              <w:rPr>
                <w:sz w:val="20"/>
                <w:szCs w:val="20"/>
              </w:rPr>
              <w:t>Consequence</w:t>
            </w:r>
          </w:p>
        </w:tc>
      </w:tr>
      <w:tr w:rsidR="003147C8" w:rsidRPr="00A24191" w14:paraId="594C50AF" w14:textId="77777777" w:rsidTr="003147C8">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4395" w:type="dxa"/>
          </w:tcPr>
          <w:p w14:paraId="75DC84FC" w14:textId="77777777" w:rsidR="003147C8" w:rsidRPr="003147C8" w:rsidRDefault="003147C8" w:rsidP="003147C8">
            <w:pPr>
              <w:pStyle w:val="Tableentries"/>
              <w:rPr>
                <w:b w:val="0"/>
                <w:sz w:val="20"/>
                <w:szCs w:val="20"/>
              </w:rPr>
            </w:pPr>
            <w:r w:rsidRPr="003147C8">
              <w:rPr>
                <w:b w:val="0"/>
                <w:sz w:val="20"/>
                <w:szCs w:val="20"/>
              </w:rPr>
              <w:t>Incorrect termination of a pin required for a critical dusty module feature</w:t>
            </w:r>
          </w:p>
        </w:tc>
        <w:tc>
          <w:tcPr>
            <w:tcW w:w="5135" w:type="dxa"/>
          </w:tcPr>
          <w:p w14:paraId="27E6B8CD" w14:textId="77777777" w:rsidR="003147C8" w:rsidRPr="003147C8" w:rsidRDefault="003147C8" w:rsidP="003147C8">
            <w:pPr>
              <w:pStyle w:val="Tableentries"/>
              <w:cnfStyle w:val="000000100000" w:firstRow="0" w:lastRow="0" w:firstColumn="0" w:lastColumn="0" w:oddVBand="0" w:evenVBand="0" w:oddHBand="1" w:evenHBand="0" w:firstRowFirstColumn="0" w:firstRowLastColumn="0" w:lastRowFirstColumn="0" w:lastRowLastColumn="0"/>
              <w:rPr>
                <w:sz w:val="20"/>
                <w:szCs w:val="20"/>
              </w:rPr>
            </w:pPr>
            <w:r w:rsidRPr="003147C8">
              <w:rPr>
                <w:sz w:val="20"/>
                <w:szCs w:val="20"/>
              </w:rPr>
              <w:t xml:space="preserve">Significant time delays to project; possibility of unmet deliverables </w:t>
            </w:r>
          </w:p>
        </w:tc>
      </w:tr>
      <w:tr w:rsidR="003147C8" w:rsidRPr="007A4639" w14:paraId="3FB6A9D1" w14:textId="77777777" w:rsidTr="003147C8">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5FC03CF6" w14:textId="77777777" w:rsidR="003147C8" w:rsidRPr="003147C8" w:rsidRDefault="003147C8" w:rsidP="003147C8">
            <w:pPr>
              <w:pStyle w:val="Tableentries"/>
              <w:rPr>
                <w:b w:val="0"/>
                <w:sz w:val="20"/>
                <w:szCs w:val="20"/>
              </w:rPr>
            </w:pPr>
            <w:r w:rsidRPr="003147C8">
              <w:rPr>
                <w:b w:val="0"/>
                <w:sz w:val="20"/>
                <w:szCs w:val="20"/>
              </w:rPr>
              <w:t>Testing environment does not mimic real world operating conditions</w:t>
            </w:r>
          </w:p>
        </w:tc>
        <w:tc>
          <w:tcPr>
            <w:tcW w:w="5135" w:type="dxa"/>
          </w:tcPr>
          <w:p w14:paraId="6CEF9F14" w14:textId="77777777" w:rsidR="003147C8" w:rsidRPr="003147C8" w:rsidRDefault="003147C8" w:rsidP="003147C8">
            <w:pPr>
              <w:pStyle w:val="Tableentries"/>
              <w:cnfStyle w:val="000000000000" w:firstRow="0" w:lastRow="0" w:firstColumn="0" w:lastColumn="0" w:oddVBand="0" w:evenVBand="0" w:oddHBand="0" w:evenHBand="0" w:firstRowFirstColumn="0" w:firstRowLastColumn="0" w:lastRowFirstColumn="0" w:lastRowLastColumn="0"/>
              <w:rPr>
                <w:sz w:val="20"/>
                <w:szCs w:val="20"/>
              </w:rPr>
            </w:pPr>
            <w:r w:rsidRPr="003147C8">
              <w:rPr>
                <w:color w:val="000000" w:themeColor="text1"/>
                <w:sz w:val="20"/>
                <w:szCs w:val="20"/>
              </w:rPr>
              <w:t>Systematic underrepresentation of expected battery lifetime</w:t>
            </w:r>
          </w:p>
        </w:tc>
      </w:tr>
      <w:tr w:rsidR="003147C8" w:rsidRPr="007A4639" w14:paraId="650E8903" w14:textId="77777777" w:rsidTr="00314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5D9D91F6" w14:textId="77777777" w:rsidR="003147C8" w:rsidRPr="003147C8" w:rsidRDefault="003147C8" w:rsidP="003147C8">
            <w:pPr>
              <w:pStyle w:val="Tableentries"/>
              <w:rPr>
                <w:b w:val="0"/>
                <w:sz w:val="20"/>
                <w:szCs w:val="20"/>
              </w:rPr>
            </w:pPr>
            <w:r w:rsidRPr="003147C8">
              <w:rPr>
                <w:b w:val="0"/>
                <w:sz w:val="20"/>
                <w:szCs w:val="20"/>
              </w:rPr>
              <w:t>Inappropriate handling of electronics damages components</w:t>
            </w:r>
          </w:p>
        </w:tc>
        <w:tc>
          <w:tcPr>
            <w:tcW w:w="5135" w:type="dxa"/>
          </w:tcPr>
          <w:p w14:paraId="00F57ECF" w14:textId="77777777" w:rsidR="003147C8" w:rsidRPr="003147C8" w:rsidRDefault="003147C8" w:rsidP="003147C8">
            <w:pPr>
              <w:pStyle w:val="Tableentries"/>
              <w:cnfStyle w:val="000000100000" w:firstRow="0" w:lastRow="0" w:firstColumn="0" w:lastColumn="0" w:oddVBand="0" w:evenVBand="0" w:oddHBand="1" w:evenHBand="0" w:firstRowFirstColumn="0" w:firstRowLastColumn="0" w:lastRowFirstColumn="0" w:lastRowLastColumn="0"/>
              <w:rPr>
                <w:sz w:val="20"/>
                <w:szCs w:val="20"/>
              </w:rPr>
            </w:pPr>
            <w:r w:rsidRPr="003147C8">
              <w:rPr>
                <w:sz w:val="20"/>
                <w:szCs w:val="20"/>
              </w:rPr>
              <w:t>Significant time delays to project; possibility of unmet deliverables</w:t>
            </w:r>
          </w:p>
        </w:tc>
      </w:tr>
    </w:tbl>
    <w:p w14:paraId="5A437175" w14:textId="77777777" w:rsidR="003972EC" w:rsidRDefault="003972EC" w:rsidP="003972EC"/>
    <w:p w14:paraId="4B644914" w14:textId="77777777" w:rsidR="003972EC" w:rsidRDefault="003972EC" w:rsidP="003972EC"/>
    <w:p w14:paraId="5F922A7C" w14:textId="1B73773A" w:rsidR="00714DC8" w:rsidRDefault="00714DC8" w:rsidP="003972EC"/>
    <w:p w14:paraId="37B1BB1F" w14:textId="1EA71D2E" w:rsidR="00714DC8" w:rsidRDefault="00714DC8" w:rsidP="003972EC"/>
    <w:p w14:paraId="0C1737D2" w14:textId="1A8E00D8" w:rsidR="00714DC8" w:rsidRDefault="00714DC8" w:rsidP="003972EC"/>
    <w:p w14:paraId="54C32460" w14:textId="06EECA9C" w:rsidR="00714DC8" w:rsidRDefault="00714DC8" w:rsidP="003972EC"/>
    <w:p w14:paraId="11DF64EB" w14:textId="0BAAB769" w:rsidR="00714DC8" w:rsidRDefault="00714DC8" w:rsidP="003972EC"/>
    <w:p w14:paraId="2F4ADDA9" w14:textId="7BD96E44" w:rsidR="00714DC8" w:rsidRDefault="00714DC8" w:rsidP="003972EC"/>
    <w:p w14:paraId="5F68245B" w14:textId="639C1DCF" w:rsidR="00714DC8" w:rsidRDefault="00714DC8" w:rsidP="003972EC"/>
    <w:p w14:paraId="77307D3D" w14:textId="09421090" w:rsidR="00714DC8" w:rsidRDefault="00714DC8" w:rsidP="003972EC"/>
    <w:p w14:paraId="46822906" w14:textId="5B4DDDEF" w:rsidR="00AE27EC" w:rsidRDefault="00AE27EC" w:rsidP="003972EC"/>
    <w:p w14:paraId="5547FE61" w14:textId="248276AB" w:rsidR="00AE27EC" w:rsidRDefault="00AE27EC" w:rsidP="003972EC"/>
    <w:p w14:paraId="3C0F5171" w14:textId="7435DA6E" w:rsidR="00AE27EC" w:rsidRDefault="00AE27EC" w:rsidP="003972EC"/>
    <w:p w14:paraId="5109A133" w14:textId="5FE96CD7" w:rsidR="00AE27EC" w:rsidRDefault="00AE27EC" w:rsidP="003972EC"/>
    <w:p w14:paraId="190164CD" w14:textId="5261BA1C" w:rsidR="00AE27EC" w:rsidRDefault="00AE27EC" w:rsidP="003972EC"/>
    <w:p w14:paraId="0A2DAB0D" w14:textId="5898C7D2" w:rsidR="00AE27EC" w:rsidRDefault="00AE27EC" w:rsidP="003972EC"/>
    <w:p w14:paraId="7836A30B" w14:textId="22C443A4" w:rsidR="00AE27EC" w:rsidRDefault="00AE27EC" w:rsidP="003972EC"/>
    <w:p w14:paraId="5E63B08F" w14:textId="76C71AEF" w:rsidR="00AE27EC" w:rsidRDefault="00AE27EC" w:rsidP="003972EC"/>
    <w:p w14:paraId="4F61492C" w14:textId="49C39619" w:rsidR="00AE27EC" w:rsidRDefault="00AE27EC" w:rsidP="003972EC"/>
    <w:p w14:paraId="6F620982" w14:textId="402359BC" w:rsidR="00AE27EC" w:rsidRDefault="00AE27EC" w:rsidP="003972EC"/>
    <w:p w14:paraId="27365F55" w14:textId="7CB0178A" w:rsidR="00AE27EC" w:rsidRDefault="00AE27EC" w:rsidP="003972EC"/>
    <w:p w14:paraId="0A840A8A" w14:textId="196DA113" w:rsidR="00AE27EC" w:rsidRDefault="00AE27EC" w:rsidP="003972EC"/>
    <w:p w14:paraId="1DC91DC3" w14:textId="3B058E91" w:rsidR="00AE27EC" w:rsidRDefault="00AE27EC" w:rsidP="003972EC"/>
    <w:p w14:paraId="5F3B1190" w14:textId="2D18C617" w:rsidR="00AE27EC" w:rsidRDefault="00AE27EC" w:rsidP="003972EC"/>
    <w:p w14:paraId="2A742EF5" w14:textId="30489FC8" w:rsidR="00AE27EC" w:rsidRDefault="00AE27EC" w:rsidP="003972EC"/>
    <w:p w14:paraId="6D26786C" w14:textId="70CC3D6E" w:rsidR="00AE27EC" w:rsidRDefault="00AE27EC" w:rsidP="003972EC"/>
    <w:p w14:paraId="665D926E" w14:textId="29EE2121" w:rsidR="00AE27EC" w:rsidRDefault="00AE27EC" w:rsidP="003972EC"/>
    <w:p w14:paraId="2F79C801" w14:textId="43751D27" w:rsidR="00AE27EC" w:rsidRDefault="00AE27EC" w:rsidP="003972EC"/>
    <w:p w14:paraId="7EEC4426" w14:textId="5E5EE1F2" w:rsidR="00AE27EC" w:rsidRDefault="00AE27EC" w:rsidP="003972EC"/>
    <w:p w14:paraId="790EEBD5" w14:textId="286FB989" w:rsidR="00AE27EC" w:rsidRDefault="00AE27EC" w:rsidP="003972EC"/>
    <w:p w14:paraId="612D8393" w14:textId="571814AE" w:rsidR="00AE27EC" w:rsidRDefault="00AE27EC" w:rsidP="003972EC"/>
    <w:p w14:paraId="51DE37DE" w14:textId="17848CE3" w:rsidR="00AE27EC" w:rsidRDefault="00AE27EC" w:rsidP="003972EC"/>
    <w:p w14:paraId="531D8F38" w14:textId="75164422" w:rsidR="00AE27EC" w:rsidRDefault="00AE27EC" w:rsidP="003972EC"/>
    <w:p w14:paraId="7240C129" w14:textId="368FAB49" w:rsidR="00AE27EC" w:rsidRDefault="00AE27EC" w:rsidP="003972EC"/>
    <w:p w14:paraId="40AAEB28" w14:textId="20932614" w:rsidR="00AE27EC" w:rsidRDefault="00AE27EC" w:rsidP="003972EC"/>
    <w:p w14:paraId="48288D67" w14:textId="6EE0B73D" w:rsidR="00AE27EC" w:rsidRDefault="00AE27EC" w:rsidP="003972EC"/>
    <w:p w14:paraId="3DE28F2E" w14:textId="77777777" w:rsidR="00AE27EC" w:rsidRDefault="00AE27EC" w:rsidP="003972EC"/>
    <w:p w14:paraId="6E847B33" w14:textId="64E25BD2" w:rsidR="003972EC" w:rsidRDefault="003972EC" w:rsidP="00714DC8">
      <w:pPr>
        <w:jc w:val="left"/>
        <w:rPr>
          <w:sz w:val="28"/>
        </w:rPr>
      </w:pPr>
    </w:p>
    <w:p w14:paraId="23E5534B" w14:textId="091E1A86" w:rsidR="002B06FA" w:rsidRDefault="003972EC" w:rsidP="00CD636F">
      <w:pPr>
        <w:pStyle w:val="Heading1"/>
        <w:ind w:left="567" w:hanging="425"/>
      </w:pPr>
      <w:bookmarkStart w:id="323" w:name="_Toc493245796"/>
      <w:bookmarkStart w:id="324" w:name="_Toc493250119"/>
      <w:bookmarkStart w:id="325" w:name="_Toc493250623"/>
      <w:bookmarkStart w:id="326" w:name="_Toc493250706"/>
      <w:bookmarkStart w:id="327" w:name="_Toc493250738"/>
      <w:bookmarkStart w:id="328" w:name="_Toc493253940"/>
      <w:r>
        <w:lastRenderedPageBreak/>
        <w:t>Conclusion</w:t>
      </w:r>
      <w:bookmarkEnd w:id="323"/>
      <w:bookmarkEnd w:id="324"/>
      <w:bookmarkEnd w:id="325"/>
      <w:bookmarkEnd w:id="326"/>
      <w:bookmarkEnd w:id="327"/>
      <w:bookmarkEnd w:id="328"/>
    </w:p>
    <w:p w14:paraId="62EC301D" w14:textId="0DCF0113" w:rsidR="003972EC" w:rsidRDefault="004F18E5" w:rsidP="003972EC">
      <w:r>
        <w:t xml:space="preserve">In recognising the importance </w:t>
      </w:r>
      <w:r w:rsidR="00F76F6B">
        <w:t xml:space="preserve">of the client’s </w:t>
      </w:r>
      <w:r w:rsidR="00AE097E">
        <w:t>definition of quality</w:t>
      </w:r>
      <w:r w:rsidR="00F76F6B">
        <w:t xml:space="preserve">, the </w:t>
      </w:r>
      <w:r w:rsidR="00233D9E">
        <w:t xml:space="preserve">design decisions </w:t>
      </w:r>
      <w:r w:rsidR="00CE45AB">
        <w:t>have</w:t>
      </w:r>
      <w:r w:rsidR="00233D9E">
        <w:t xml:space="preserve"> systematically prioritised the </w:t>
      </w:r>
      <w:r w:rsidR="00AE097E">
        <w:t xml:space="preserve">mandatory and </w:t>
      </w:r>
      <w:r w:rsidR="00716203">
        <w:t xml:space="preserve">most desired aspirational requirements respectively. </w:t>
      </w:r>
    </w:p>
    <w:p w14:paraId="44F4CED2" w14:textId="11977645" w:rsidR="003972EC" w:rsidRDefault="003972EC" w:rsidP="003972EC"/>
    <w:p w14:paraId="7AA0FE58" w14:textId="77777777" w:rsidR="003972EC" w:rsidRPr="003972EC" w:rsidRDefault="003972EC" w:rsidP="003972EC"/>
    <w:p w14:paraId="6B4DEBA7" w14:textId="1FCDC462" w:rsidR="002B06FA" w:rsidRDefault="002B06FA" w:rsidP="002B06FA"/>
    <w:p w14:paraId="33F3B68C" w14:textId="433A711D" w:rsidR="002B06FA" w:rsidRDefault="002B06FA" w:rsidP="002B06FA"/>
    <w:p w14:paraId="3412449F" w14:textId="77777777" w:rsidR="002B06FA" w:rsidRPr="002B06FA" w:rsidRDefault="002B06FA" w:rsidP="002B06FA"/>
    <w:p w14:paraId="6448E52A" w14:textId="77777777" w:rsidR="002B06FA" w:rsidRDefault="002B06FA">
      <w:pPr>
        <w:widowControl/>
        <w:spacing w:line="240" w:lineRule="auto"/>
        <w:jc w:val="left"/>
      </w:pPr>
    </w:p>
    <w:p w14:paraId="39D5D9CC" w14:textId="51A8DCA3" w:rsidR="002B06FA" w:rsidRDefault="002B06FA">
      <w:pPr>
        <w:widowControl/>
        <w:spacing w:line="240" w:lineRule="auto"/>
        <w:jc w:val="left"/>
      </w:pPr>
    </w:p>
    <w:p w14:paraId="1DBA9CC9" w14:textId="07E3663D" w:rsidR="002B06FA" w:rsidRDefault="002B06FA">
      <w:pPr>
        <w:widowControl/>
        <w:spacing w:line="240" w:lineRule="auto"/>
        <w:jc w:val="left"/>
        <w:rPr>
          <w:b/>
          <w:sz w:val="28"/>
        </w:rPr>
      </w:pPr>
      <w:r>
        <w:br w:type="page"/>
      </w:r>
    </w:p>
    <w:p w14:paraId="1AB0C00C" w14:textId="3DDE2290" w:rsidR="00B6608B" w:rsidRDefault="2B675649" w:rsidP="00CD636F">
      <w:pPr>
        <w:pStyle w:val="Heading1"/>
        <w:ind w:left="709" w:hanging="425"/>
      </w:pPr>
      <w:bookmarkStart w:id="329" w:name="_Toc493245797"/>
      <w:bookmarkStart w:id="330" w:name="_Toc493250120"/>
      <w:bookmarkStart w:id="331" w:name="_Toc493250624"/>
      <w:bookmarkStart w:id="332" w:name="_Toc493250707"/>
      <w:bookmarkStart w:id="333" w:name="_Toc493250739"/>
      <w:bookmarkStart w:id="334" w:name="_Toc493253941"/>
      <w:r>
        <w:lastRenderedPageBreak/>
        <w:t>References</w:t>
      </w:r>
      <w:bookmarkEnd w:id="299"/>
      <w:bookmarkEnd w:id="300"/>
      <w:bookmarkEnd w:id="301"/>
      <w:bookmarkEnd w:id="302"/>
      <w:bookmarkEnd w:id="303"/>
      <w:bookmarkEnd w:id="304"/>
      <w:bookmarkEnd w:id="305"/>
      <w:bookmarkEnd w:id="306"/>
      <w:bookmarkEnd w:id="307"/>
      <w:bookmarkEnd w:id="308"/>
      <w:bookmarkEnd w:id="309"/>
      <w:bookmarkEnd w:id="329"/>
      <w:bookmarkEnd w:id="330"/>
      <w:bookmarkEnd w:id="331"/>
      <w:bookmarkEnd w:id="332"/>
      <w:bookmarkEnd w:id="333"/>
      <w:bookmarkEnd w:id="334"/>
    </w:p>
    <w:p w14:paraId="7426760E" w14:textId="531E5AEA" w:rsidR="00BB4444" w:rsidRPr="00BB4444" w:rsidRDefault="006B189E" w:rsidP="00BB4444">
      <w:pPr>
        <w:pStyle w:val="EndNoteBibliography"/>
        <w:ind w:left="720" w:hanging="720"/>
      </w:pPr>
      <w:r>
        <w:fldChar w:fldCharType="begin"/>
      </w:r>
      <w:r>
        <w:rPr>
          <w:rFonts w:eastAsia="Calibri"/>
        </w:rPr>
        <w:instrText xml:space="preserve"> ADDIN EN.REFLIST </w:instrText>
      </w:r>
      <w:r>
        <w:fldChar w:fldCharType="separate"/>
      </w:r>
      <w:r w:rsidR="00BB4444" w:rsidRPr="00BB4444">
        <w:t>[1]</w:t>
      </w:r>
      <w:r w:rsidR="00BB4444" w:rsidRPr="00BB4444">
        <w:tab/>
        <w:t xml:space="preserve">G. Levine. (2017). </w:t>
      </w:r>
      <w:r w:rsidR="00BB4444" w:rsidRPr="00BB4444">
        <w:rPr>
          <w:i/>
        </w:rPr>
        <w:t xml:space="preserve">Arduino  </w:t>
      </w:r>
      <w:r w:rsidR="00BB4444" w:rsidRPr="00BB4444">
        <w:t xml:space="preserve">[Image]. Available: </w:t>
      </w:r>
      <w:hyperlink r:id="rId29" w:history="1">
        <w:r w:rsidR="00BB4444" w:rsidRPr="00BB4444">
          <w:rPr>
            <w:rStyle w:val="Hyperlink"/>
          </w:rPr>
          <w:t>https://visualhunt.com/photo/126201/</w:t>
        </w:r>
      </w:hyperlink>
      <w:r w:rsidR="00BB4444" w:rsidRPr="00BB4444">
        <w:t>.].</w:t>
      </w:r>
    </w:p>
    <w:p w14:paraId="40F76411" w14:textId="77777777" w:rsidR="00BB4444" w:rsidRPr="00BB4444" w:rsidRDefault="00BB4444" w:rsidP="00BB4444">
      <w:pPr>
        <w:pStyle w:val="EndNoteBibliography"/>
        <w:ind w:left="720" w:hanging="720"/>
      </w:pPr>
      <w:r w:rsidRPr="00BB4444">
        <w:t>[2]</w:t>
      </w:r>
      <w:r w:rsidRPr="00BB4444">
        <w:tab/>
        <w:t xml:space="preserve">M. Yen, "Wireless sensor network monitors structural data and environmental contaminants," (in English), </w:t>
      </w:r>
      <w:r w:rsidRPr="00BB4444">
        <w:rPr>
          <w:i/>
        </w:rPr>
        <w:t xml:space="preserve">Materials Performance, </w:t>
      </w:r>
      <w:r w:rsidRPr="00BB4444">
        <w:t>Article vol. 47, no. 3, pp. 19-20, Mar 2008. Available: &lt;Go to ISI&gt;://WOS:000253665300005</w:t>
      </w:r>
    </w:p>
    <w:p w14:paraId="7CD511DF" w14:textId="77777777" w:rsidR="00BB4444" w:rsidRPr="00BB4444" w:rsidRDefault="00BB4444" w:rsidP="00BB4444">
      <w:pPr>
        <w:pStyle w:val="EndNoteBibliography"/>
        <w:ind w:left="720" w:hanging="720"/>
      </w:pPr>
      <w:r w:rsidRPr="00BB4444">
        <w:t>[3]</w:t>
      </w:r>
      <w:r w:rsidRPr="00BB4444">
        <w:tab/>
        <w:t>A. Ta, "ELEC5552 Team 14 Minutes 170810 Week 2," 2017, Available: ELEC5552 LMS Team 14 File Exchange.</w:t>
      </w:r>
    </w:p>
    <w:p w14:paraId="5CA01F43" w14:textId="12C193C2" w:rsidR="00BB4444" w:rsidRPr="00BB4444" w:rsidRDefault="00BB4444" w:rsidP="00BB4444">
      <w:pPr>
        <w:pStyle w:val="EndNoteBibliography"/>
        <w:ind w:left="720" w:hanging="720"/>
      </w:pPr>
      <w:r w:rsidRPr="00BB4444">
        <w:t>[4]</w:t>
      </w:r>
      <w:r w:rsidRPr="00BB4444">
        <w:tab/>
        <w:t xml:space="preserve">GitHub. (2017). </w:t>
      </w:r>
      <w:r w:rsidRPr="00BB4444">
        <w:rPr>
          <w:i/>
        </w:rPr>
        <w:t>How Developers Work</w:t>
      </w:r>
      <w:r w:rsidRPr="00BB4444">
        <w:t xml:space="preserve">. Available: </w:t>
      </w:r>
      <w:hyperlink r:id="rId30" w:history="1">
        <w:r w:rsidRPr="00BB4444">
          <w:rPr>
            <w:rStyle w:val="Hyperlink"/>
          </w:rPr>
          <w:t>https://nodered.org/about/</w:t>
        </w:r>
      </w:hyperlink>
      <w:r w:rsidRPr="00BB4444">
        <w:t>.].</w:t>
      </w:r>
    </w:p>
    <w:p w14:paraId="0D6CE7A6" w14:textId="5C2912FE" w:rsidR="00BB4444" w:rsidRPr="00BB4444" w:rsidRDefault="00BB4444" w:rsidP="00BB4444">
      <w:pPr>
        <w:pStyle w:val="EndNoteBibliography"/>
        <w:ind w:left="720" w:hanging="720"/>
      </w:pPr>
      <w:r w:rsidRPr="00BB4444">
        <w:t>[5]</w:t>
      </w:r>
      <w:r w:rsidRPr="00BB4444">
        <w:tab/>
        <w:t xml:space="preserve">Autodesk. (2017). </w:t>
      </w:r>
      <w:r w:rsidRPr="00BB4444">
        <w:rPr>
          <w:i/>
        </w:rPr>
        <w:t>PCB Layout Software for Every Engineer</w:t>
      </w:r>
      <w:r w:rsidRPr="00BB4444">
        <w:t xml:space="preserve">. Available: </w:t>
      </w:r>
      <w:hyperlink r:id="rId31" w:history="1">
        <w:r w:rsidRPr="00BB4444">
          <w:rPr>
            <w:rStyle w:val="Hyperlink"/>
          </w:rPr>
          <w:t>https://www.autodesk.com/products/eagle/features</w:t>
        </w:r>
      </w:hyperlink>
      <w:r w:rsidRPr="00BB4444">
        <w:t>.].</w:t>
      </w:r>
    </w:p>
    <w:p w14:paraId="576FFC27" w14:textId="56A35E9B" w:rsidR="00BB4444" w:rsidRPr="00BB4444" w:rsidRDefault="00BB4444" w:rsidP="00BB4444">
      <w:pPr>
        <w:pStyle w:val="EndNoteBibliography"/>
        <w:ind w:left="720" w:hanging="720"/>
      </w:pPr>
      <w:r w:rsidRPr="00BB4444">
        <w:t>[6]</w:t>
      </w:r>
      <w:r w:rsidRPr="00BB4444">
        <w:tab/>
        <w:t xml:space="preserve">Easy EDA. (2017). </w:t>
      </w:r>
      <w:r w:rsidRPr="00BB4444">
        <w:rPr>
          <w:i/>
        </w:rPr>
        <w:t>An Easier EDA Experience</w:t>
      </w:r>
      <w:r w:rsidRPr="00BB4444">
        <w:t xml:space="preserve">. Available: </w:t>
      </w:r>
      <w:hyperlink r:id="rId32" w:history="1">
        <w:r w:rsidRPr="00BB4444">
          <w:rPr>
            <w:rStyle w:val="Hyperlink"/>
          </w:rPr>
          <w:t>https://easyeda.com</w:t>
        </w:r>
      </w:hyperlink>
      <w:r w:rsidRPr="00BB4444">
        <w:t>.].</w:t>
      </w:r>
    </w:p>
    <w:p w14:paraId="78F0858A" w14:textId="7F87DE4E" w:rsidR="00BB4444" w:rsidRPr="00BB4444" w:rsidRDefault="00BB4444" w:rsidP="00BB4444">
      <w:pPr>
        <w:pStyle w:val="EndNoteBibliography"/>
        <w:ind w:left="720" w:hanging="720"/>
      </w:pPr>
      <w:r w:rsidRPr="00BB4444">
        <w:t>[7]</w:t>
      </w:r>
      <w:r w:rsidRPr="00BB4444">
        <w:tab/>
        <w:t xml:space="preserve">Linear Technology. (2017). </w:t>
      </w:r>
      <w:r w:rsidRPr="00BB4444">
        <w:rPr>
          <w:i/>
        </w:rPr>
        <w:t>SmartMesh IP USB Network Manager</w:t>
      </w:r>
      <w:r w:rsidRPr="00BB4444">
        <w:t xml:space="preserve">. Available: </w:t>
      </w:r>
      <w:hyperlink r:id="rId33" w:history="1">
        <w:r w:rsidRPr="00BB4444">
          <w:rPr>
            <w:rStyle w:val="Hyperlink"/>
          </w:rPr>
          <w:t>http://www.linear.com/solutions/5744</w:t>
        </w:r>
      </w:hyperlink>
      <w:r w:rsidRPr="00BB4444">
        <w:t>.].</w:t>
      </w:r>
    </w:p>
    <w:p w14:paraId="37560206" w14:textId="53B303F9" w:rsidR="00BB4444" w:rsidRPr="00BB4444" w:rsidRDefault="00BB4444" w:rsidP="00BB4444">
      <w:pPr>
        <w:pStyle w:val="EndNoteBibliography"/>
        <w:ind w:left="720" w:hanging="720"/>
      </w:pPr>
      <w:r w:rsidRPr="00BB4444">
        <w:t>[8]</w:t>
      </w:r>
      <w:r w:rsidRPr="00BB4444">
        <w:tab/>
        <w:t xml:space="preserve">Amazon. (2017). </w:t>
      </w:r>
      <w:r w:rsidRPr="00BB4444">
        <w:rPr>
          <w:i/>
        </w:rPr>
        <w:t>Cloud Computing with Amazon Web Services</w:t>
      </w:r>
      <w:r w:rsidRPr="00BB4444">
        <w:t xml:space="preserve">. Available: </w:t>
      </w:r>
      <w:hyperlink r:id="rId34" w:history="1">
        <w:r w:rsidRPr="00BB4444">
          <w:rPr>
            <w:rStyle w:val="Hyperlink"/>
          </w:rPr>
          <w:t>http://www.linear.com/solutions/5744</w:t>
        </w:r>
      </w:hyperlink>
      <w:r w:rsidRPr="00BB4444">
        <w:t>.].</w:t>
      </w:r>
    </w:p>
    <w:p w14:paraId="604736FA" w14:textId="62D0711A" w:rsidR="00BB4444" w:rsidRPr="00BB4444" w:rsidRDefault="00BB4444" w:rsidP="00BB4444">
      <w:pPr>
        <w:pStyle w:val="EndNoteBibliography"/>
        <w:ind w:left="720" w:hanging="720"/>
      </w:pPr>
      <w:r w:rsidRPr="00BB4444">
        <w:t>[9]</w:t>
      </w:r>
      <w:r w:rsidRPr="00BB4444">
        <w:tab/>
        <w:t xml:space="preserve">Amazon. (2017). </w:t>
      </w:r>
      <w:r w:rsidRPr="00BB4444">
        <w:rPr>
          <w:i/>
        </w:rPr>
        <w:t>Amazon DynamoDB Documentation</w:t>
      </w:r>
      <w:r w:rsidRPr="00BB4444">
        <w:t xml:space="preserve">. Available: </w:t>
      </w:r>
      <w:hyperlink r:id="rId35" w:history="1">
        <w:r w:rsidRPr="00BB4444">
          <w:rPr>
            <w:rStyle w:val="Hyperlink"/>
          </w:rPr>
          <w:t>https://aws.amazon.com/documentation/dynamodb/</w:t>
        </w:r>
      </w:hyperlink>
      <w:r w:rsidRPr="00BB4444">
        <w:t>.].</w:t>
      </w:r>
    </w:p>
    <w:p w14:paraId="690BFB74" w14:textId="208377E6" w:rsidR="00BB4444" w:rsidRPr="00BB4444" w:rsidRDefault="00BB4444" w:rsidP="00BB4444">
      <w:pPr>
        <w:pStyle w:val="EndNoteBibliography"/>
        <w:ind w:left="720" w:hanging="720"/>
      </w:pPr>
      <w:r w:rsidRPr="00BB4444">
        <w:t>[10]</w:t>
      </w:r>
      <w:r w:rsidRPr="00BB4444">
        <w:tab/>
        <w:t xml:space="preserve">Node-RED. (2017). </w:t>
      </w:r>
      <w:r w:rsidRPr="00BB4444">
        <w:rPr>
          <w:i/>
        </w:rPr>
        <w:t>Flow-based Programming</w:t>
      </w:r>
      <w:r w:rsidRPr="00BB4444">
        <w:t xml:space="preserve">. Available: </w:t>
      </w:r>
      <w:hyperlink r:id="rId36" w:history="1">
        <w:r w:rsidRPr="00BB4444">
          <w:rPr>
            <w:rStyle w:val="Hyperlink"/>
          </w:rPr>
          <w:t>https://nodered.org/about/</w:t>
        </w:r>
      </w:hyperlink>
      <w:r w:rsidRPr="00BB4444">
        <w:t>.].</w:t>
      </w:r>
    </w:p>
    <w:p w14:paraId="0B6FFC4C" w14:textId="1FCEAB59" w:rsidR="00BB4444" w:rsidRPr="00BB4444" w:rsidRDefault="00BB4444" w:rsidP="00BB4444">
      <w:pPr>
        <w:pStyle w:val="EndNoteBibliography"/>
        <w:ind w:left="720" w:hanging="720"/>
      </w:pPr>
      <w:r w:rsidRPr="00BB4444">
        <w:t>[11]</w:t>
      </w:r>
      <w:r w:rsidRPr="00BB4444">
        <w:tab/>
        <w:t xml:space="preserve">Amazon. (2017). </w:t>
      </w:r>
      <w:r w:rsidRPr="00BB4444">
        <w:rPr>
          <w:i/>
        </w:rPr>
        <w:t>What Is AWS Elastic Beanstalk?</w:t>
      </w:r>
      <w:r w:rsidRPr="00BB4444">
        <w:t xml:space="preserve"> Available: </w:t>
      </w:r>
      <w:hyperlink r:id="rId37" w:history="1">
        <w:r w:rsidRPr="00BB4444">
          <w:rPr>
            <w:rStyle w:val="Hyperlink"/>
          </w:rPr>
          <w:t>https://nodered.org/about/</w:t>
        </w:r>
      </w:hyperlink>
      <w:r w:rsidRPr="00BB4444">
        <w:t>.].</w:t>
      </w:r>
    </w:p>
    <w:p w14:paraId="37566649" w14:textId="77777777" w:rsidR="00BB4444" w:rsidRPr="00BB4444" w:rsidRDefault="00BB4444" w:rsidP="00BB4444">
      <w:pPr>
        <w:pStyle w:val="EndNoteBibliography"/>
        <w:ind w:left="720" w:hanging="720"/>
      </w:pPr>
      <w:r w:rsidRPr="00BB4444">
        <w:t>[12]</w:t>
      </w:r>
      <w:r w:rsidRPr="00BB4444">
        <w:tab/>
        <w:t>P. Bouvy, "ELEC5552 Team 14 Minutes 170824 Week 4.2," 2017, Available: ELEC5552 LMS Team 14 File Exchange.</w:t>
      </w:r>
    </w:p>
    <w:p w14:paraId="523DC351" w14:textId="77777777" w:rsidR="00BB4444" w:rsidRPr="00BB4444" w:rsidRDefault="00BB4444" w:rsidP="00BB4444">
      <w:pPr>
        <w:pStyle w:val="EndNoteBibliography"/>
        <w:ind w:left="720" w:hanging="720"/>
      </w:pPr>
      <w:r w:rsidRPr="00BB4444">
        <w:t>[13]</w:t>
      </w:r>
      <w:r w:rsidRPr="00BB4444">
        <w:tab/>
        <w:t>J. Phan, "ELEC5552 Team 14 Minutes 170907 Week 6.2," 2017, Available: ELEC5552 LMS Team 14 File Exchange.</w:t>
      </w:r>
    </w:p>
    <w:p w14:paraId="4F06F31B" w14:textId="089EE181" w:rsidR="006B189E" w:rsidRPr="00E634FD" w:rsidRDefault="006B189E" w:rsidP="00F777DA">
      <w:pPr>
        <w:pStyle w:val="ReferenceList"/>
        <w:jc w:val="left"/>
      </w:pPr>
      <w:r>
        <w:fldChar w:fldCharType="end"/>
      </w:r>
    </w:p>
    <w:p w14:paraId="7AF9D092" w14:textId="77777777" w:rsidR="00C04F15" w:rsidRDefault="00C04F15" w:rsidP="005F33FD">
      <w:pPr>
        <w:pStyle w:val="ReferenceList"/>
      </w:pPr>
    </w:p>
    <w:p w14:paraId="09C440F6" w14:textId="77777777" w:rsidR="00B6608B" w:rsidRPr="00F55E77" w:rsidRDefault="00B6608B" w:rsidP="00990FD3"/>
    <w:p w14:paraId="24D5481D" w14:textId="77777777" w:rsidR="00C04F15" w:rsidRDefault="00C04F15">
      <w:pPr>
        <w:widowControl/>
        <w:spacing w:line="240" w:lineRule="auto"/>
        <w:rPr>
          <w:b/>
          <w:sz w:val="28"/>
        </w:rPr>
      </w:pPr>
      <w:bookmarkStart w:id="335" w:name="_Toc479737162"/>
      <w:bookmarkStart w:id="336" w:name="_Toc479786236"/>
      <w:bookmarkStart w:id="337" w:name="_Toc479786542"/>
      <w:bookmarkStart w:id="338" w:name="_Toc479848359"/>
      <w:bookmarkStart w:id="339" w:name="_Toc479849047"/>
      <w:bookmarkStart w:id="340" w:name="_Toc479849524"/>
      <w:bookmarkStart w:id="341" w:name="_Toc479849868"/>
      <w:bookmarkStart w:id="342" w:name="_Toc479850397"/>
      <w:bookmarkStart w:id="343" w:name="_Toc479851223"/>
      <w:bookmarkStart w:id="344" w:name="_Toc479858687"/>
      <w:bookmarkStart w:id="345" w:name="_Toc479859087"/>
      <w:bookmarkStart w:id="346" w:name="_Toc479860589"/>
      <w:r>
        <w:br w:type="page"/>
      </w:r>
    </w:p>
    <w:p w14:paraId="7836BA21" w14:textId="5A6A8291" w:rsidR="00ED4A30" w:rsidRDefault="2B675649" w:rsidP="00236811">
      <w:pPr>
        <w:pStyle w:val="Heading1"/>
        <w:ind w:left="426"/>
      </w:pPr>
      <w:bookmarkStart w:id="347" w:name="_Toc491436499"/>
      <w:bookmarkStart w:id="348" w:name="_Toc491436586"/>
      <w:bookmarkStart w:id="349" w:name="_Toc491438100"/>
      <w:bookmarkStart w:id="350" w:name="_Toc491438309"/>
      <w:bookmarkStart w:id="351" w:name="_Toc493245798"/>
      <w:bookmarkStart w:id="352" w:name="_Toc493250121"/>
      <w:bookmarkStart w:id="353" w:name="_Toc493250625"/>
      <w:bookmarkStart w:id="354" w:name="_Toc493250708"/>
      <w:bookmarkStart w:id="355" w:name="_Toc493250740"/>
      <w:bookmarkStart w:id="356" w:name="_Toc491161293"/>
      <w:bookmarkStart w:id="357" w:name="_Toc491161564"/>
      <w:bookmarkStart w:id="358" w:name="_Toc491252483"/>
      <w:bookmarkStart w:id="359" w:name="_Toc491252926"/>
      <w:bookmarkStart w:id="360" w:name="_Toc491420479"/>
      <w:bookmarkStart w:id="361" w:name="_Toc491420971"/>
      <w:bookmarkStart w:id="362" w:name="_Toc491427263"/>
      <w:bookmarkStart w:id="363" w:name="_Toc493253942"/>
      <w:r>
        <w:lastRenderedPageBreak/>
        <w:t>Appendices</w:t>
      </w:r>
      <w:bookmarkEnd w:id="347"/>
      <w:bookmarkEnd w:id="348"/>
      <w:bookmarkEnd w:id="349"/>
      <w:bookmarkEnd w:id="350"/>
      <w:bookmarkEnd w:id="351"/>
      <w:bookmarkEnd w:id="352"/>
      <w:bookmarkEnd w:id="353"/>
      <w:bookmarkEnd w:id="354"/>
      <w:bookmarkEnd w:id="355"/>
      <w:bookmarkEnd w:id="363"/>
    </w:p>
    <w:p w14:paraId="170848F6" w14:textId="4FCA6CA1" w:rsidR="00F57C3A" w:rsidRDefault="00F57C3A" w:rsidP="00F57C3A"/>
    <w:p w14:paraId="0460A4C2" w14:textId="4163D676" w:rsidR="00F57C3A" w:rsidRPr="0030792A" w:rsidRDefault="2B675649" w:rsidP="2B675649">
      <w:pPr>
        <w:jc w:val="center"/>
        <w:rPr>
          <w:b/>
          <w:bCs/>
          <w:sz w:val="28"/>
          <w:szCs w:val="28"/>
        </w:rPr>
      </w:pPr>
      <w:r w:rsidRPr="2B675649">
        <w:rPr>
          <w:b/>
          <w:bCs/>
          <w:sz w:val="28"/>
          <w:szCs w:val="28"/>
        </w:rPr>
        <w:t>Revision History</w:t>
      </w:r>
    </w:p>
    <w:p w14:paraId="0A9D61C0" w14:textId="77777777" w:rsidR="00F57C3A" w:rsidRPr="0051160F" w:rsidRDefault="00F57C3A" w:rsidP="00F57C3A">
      <w:pPr>
        <w:rPr>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83"/>
        <w:gridCol w:w="906"/>
        <w:gridCol w:w="5175"/>
        <w:gridCol w:w="1812"/>
      </w:tblGrid>
      <w:tr w:rsidR="00F57C3A" w14:paraId="407A9A2A" w14:textId="77777777" w:rsidTr="00B36B52">
        <w:trPr>
          <w:cantSplit/>
          <w:tblHeader/>
        </w:trPr>
        <w:tc>
          <w:tcPr>
            <w:tcW w:w="879" w:type="pct"/>
            <w:shd w:val="clear" w:color="auto" w:fill="D9D9D9" w:themeFill="background1" w:themeFillShade="D9"/>
            <w:tcMar>
              <w:top w:w="85" w:type="dxa"/>
            </w:tcMar>
            <w:vAlign w:val="center"/>
          </w:tcPr>
          <w:p w14:paraId="52BBA9DD" w14:textId="1FBC3AC1" w:rsidR="00F57C3A" w:rsidRDefault="2B675649" w:rsidP="2B675649">
            <w:pPr>
              <w:pStyle w:val="Tabletext"/>
              <w:jc w:val="center"/>
              <w:rPr>
                <w:b/>
                <w:bCs/>
              </w:rPr>
            </w:pPr>
            <w:r w:rsidRPr="2B675649">
              <w:rPr>
                <w:b/>
                <w:bCs/>
              </w:rPr>
              <w:t>Date</w:t>
            </w:r>
          </w:p>
        </w:tc>
        <w:tc>
          <w:tcPr>
            <w:tcW w:w="473" w:type="pct"/>
            <w:shd w:val="clear" w:color="auto" w:fill="D9D9D9" w:themeFill="background1" w:themeFillShade="D9"/>
            <w:tcMar>
              <w:top w:w="85" w:type="dxa"/>
            </w:tcMar>
            <w:vAlign w:val="center"/>
          </w:tcPr>
          <w:p w14:paraId="04705616" w14:textId="23374820" w:rsidR="00F57C3A" w:rsidRPr="00CD60E9" w:rsidRDefault="2B675649" w:rsidP="2B675649">
            <w:pPr>
              <w:pStyle w:val="Tabletext"/>
              <w:jc w:val="center"/>
              <w:rPr>
                <w:b/>
                <w:bCs/>
                <w:vertAlign w:val="superscript"/>
              </w:rPr>
            </w:pPr>
            <w:r w:rsidRPr="2B675649">
              <w:rPr>
                <w:b/>
                <w:bCs/>
              </w:rPr>
              <w:t>Version</w:t>
            </w:r>
          </w:p>
        </w:tc>
        <w:tc>
          <w:tcPr>
            <w:tcW w:w="2702" w:type="pct"/>
            <w:shd w:val="clear" w:color="auto" w:fill="D9D9D9" w:themeFill="background1" w:themeFillShade="D9"/>
            <w:tcMar>
              <w:top w:w="85" w:type="dxa"/>
            </w:tcMar>
            <w:vAlign w:val="center"/>
          </w:tcPr>
          <w:p w14:paraId="64A33274" w14:textId="629EA26D" w:rsidR="00F57C3A" w:rsidRDefault="2B675649" w:rsidP="2B675649">
            <w:pPr>
              <w:pStyle w:val="Tabletext"/>
              <w:jc w:val="center"/>
              <w:rPr>
                <w:b/>
                <w:bCs/>
              </w:rPr>
            </w:pPr>
            <w:r w:rsidRPr="2B675649">
              <w:rPr>
                <w:b/>
                <w:bCs/>
              </w:rPr>
              <w:t>Description</w:t>
            </w:r>
          </w:p>
        </w:tc>
        <w:tc>
          <w:tcPr>
            <w:tcW w:w="946" w:type="pct"/>
            <w:shd w:val="clear" w:color="auto" w:fill="D9D9D9" w:themeFill="background1" w:themeFillShade="D9"/>
            <w:tcMar>
              <w:top w:w="85" w:type="dxa"/>
            </w:tcMar>
            <w:vAlign w:val="center"/>
          </w:tcPr>
          <w:p w14:paraId="63D36946" w14:textId="22503F88" w:rsidR="00F57C3A" w:rsidRDefault="2B675649" w:rsidP="2B675649">
            <w:pPr>
              <w:pStyle w:val="Tabletext"/>
              <w:jc w:val="center"/>
              <w:rPr>
                <w:b/>
                <w:bCs/>
              </w:rPr>
            </w:pPr>
            <w:r w:rsidRPr="2B675649">
              <w:rPr>
                <w:b/>
                <w:bCs/>
              </w:rPr>
              <w:t>Author</w:t>
            </w:r>
          </w:p>
        </w:tc>
      </w:tr>
      <w:tr w:rsidR="00F57C3A" w14:paraId="554BF48D" w14:textId="77777777" w:rsidTr="00B36B52">
        <w:trPr>
          <w:cantSplit/>
        </w:trPr>
        <w:tc>
          <w:tcPr>
            <w:tcW w:w="879" w:type="pct"/>
            <w:tcMar>
              <w:top w:w="57" w:type="dxa"/>
            </w:tcMar>
            <w:vAlign w:val="center"/>
          </w:tcPr>
          <w:p w14:paraId="3A792123" w14:textId="6A1D2C7F" w:rsidR="00F57C3A" w:rsidRPr="008C044D" w:rsidRDefault="2B675649" w:rsidP="2B675649">
            <w:pPr>
              <w:pStyle w:val="Tabletext"/>
              <w:jc w:val="center"/>
              <w:rPr>
                <w:color w:val="000000" w:themeColor="text1"/>
              </w:rPr>
            </w:pPr>
            <w:r w:rsidRPr="2B675649">
              <w:rPr>
                <w:color w:val="000000" w:themeColor="text1"/>
              </w:rPr>
              <w:t>12/09/2017</w:t>
            </w:r>
          </w:p>
        </w:tc>
        <w:tc>
          <w:tcPr>
            <w:tcW w:w="473" w:type="pct"/>
            <w:tcMar>
              <w:top w:w="57" w:type="dxa"/>
            </w:tcMar>
            <w:vAlign w:val="center"/>
          </w:tcPr>
          <w:p w14:paraId="53F91A6C" w14:textId="767A37E4" w:rsidR="00F57C3A" w:rsidRPr="008C044D" w:rsidRDefault="2B675649" w:rsidP="2B675649">
            <w:pPr>
              <w:pStyle w:val="Tabletext"/>
              <w:jc w:val="center"/>
              <w:rPr>
                <w:color w:val="000000" w:themeColor="text1"/>
              </w:rPr>
            </w:pPr>
            <w:r w:rsidRPr="2B675649">
              <w:rPr>
                <w:color w:val="000000" w:themeColor="text1"/>
              </w:rPr>
              <w:t>1.0</w:t>
            </w:r>
          </w:p>
        </w:tc>
        <w:tc>
          <w:tcPr>
            <w:tcW w:w="2702" w:type="pct"/>
            <w:tcMar>
              <w:top w:w="57" w:type="dxa"/>
            </w:tcMar>
            <w:vAlign w:val="center"/>
          </w:tcPr>
          <w:p w14:paraId="167791DB" w14:textId="66665E79" w:rsidR="00F57C3A" w:rsidRPr="008C044D" w:rsidRDefault="00E8739E" w:rsidP="2B675649">
            <w:pPr>
              <w:pStyle w:val="Tabletext"/>
              <w:jc w:val="left"/>
              <w:rPr>
                <w:color w:val="000000" w:themeColor="text1"/>
              </w:rPr>
            </w:pPr>
            <w:r>
              <w:rPr>
                <w:color w:val="000000" w:themeColor="text1"/>
              </w:rPr>
              <w:t>Initial project requirements</w:t>
            </w:r>
            <w:r w:rsidR="2B675649" w:rsidRPr="2B675649">
              <w:rPr>
                <w:color w:val="000000" w:themeColor="text1"/>
              </w:rPr>
              <w:t xml:space="preserve"> </w:t>
            </w:r>
          </w:p>
        </w:tc>
        <w:tc>
          <w:tcPr>
            <w:tcW w:w="946" w:type="pct"/>
            <w:tcMar>
              <w:top w:w="57" w:type="dxa"/>
            </w:tcMar>
            <w:vAlign w:val="center"/>
          </w:tcPr>
          <w:p w14:paraId="04233243" w14:textId="1AE4EA68" w:rsidR="00F57C3A" w:rsidRPr="008C044D" w:rsidRDefault="2B675649" w:rsidP="2B675649">
            <w:pPr>
              <w:pStyle w:val="Tabletext"/>
              <w:jc w:val="center"/>
              <w:rPr>
                <w:color w:val="000000" w:themeColor="text1"/>
              </w:rPr>
            </w:pPr>
            <w:r w:rsidRPr="2B675649">
              <w:rPr>
                <w:color w:val="000000" w:themeColor="text1"/>
              </w:rPr>
              <w:t>Andy Ta</w:t>
            </w:r>
          </w:p>
        </w:tc>
      </w:tr>
      <w:tr w:rsidR="00F57C3A" w14:paraId="47D57B96" w14:textId="77777777" w:rsidTr="00B36B52">
        <w:trPr>
          <w:cantSplit/>
        </w:trPr>
        <w:tc>
          <w:tcPr>
            <w:tcW w:w="879" w:type="pct"/>
            <w:tcMar>
              <w:top w:w="57" w:type="dxa"/>
            </w:tcMar>
            <w:vAlign w:val="center"/>
          </w:tcPr>
          <w:p w14:paraId="5DF1B89C" w14:textId="31F86FDE" w:rsidR="00F57C3A" w:rsidRPr="00762796" w:rsidRDefault="2B675649" w:rsidP="2B675649">
            <w:pPr>
              <w:pStyle w:val="Tabletext"/>
              <w:jc w:val="center"/>
              <w:rPr>
                <w:color w:val="000000" w:themeColor="text1"/>
              </w:rPr>
            </w:pPr>
            <w:r w:rsidRPr="2B675649">
              <w:rPr>
                <w:color w:val="000000" w:themeColor="text1"/>
              </w:rPr>
              <w:t>13/09/2017</w:t>
            </w:r>
          </w:p>
        </w:tc>
        <w:tc>
          <w:tcPr>
            <w:tcW w:w="473" w:type="pct"/>
            <w:tcMar>
              <w:top w:w="57" w:type="dxa"/>
            </w:tcMar>
            <w:vAlign w:val="center"/>
          </w:tcPr>
          <w:p w14:paraId="1D442E63" w14:textId="1D89822F" w:rsidR="00F57C3A" w:rsidRPr="00762796" w:rsidRDefault="2B675649" w:rsidP="2B675649">
            <w:pPr>
              <w:pStyle w:val="Tabletext"/>
              <w:jc w:val="center"/>
              <w:rPr>
                <w:color w:val="000000" w:themeColor="text1"/>
              </w:rPr>
            </w:pPr>
            <w:r w:rsidRPr="2B675649">
              <w:rPr>
                <w:color w:val="000000" w:themeColor="text1"/>
              </w:rPr>
              <w:t>1.1</w:t>
            </w:r>
          </w:p>
        </w:tc>
        <w:tc>
          <w:tcPr>
            <w:tcW w:w="2702" w:type="pct"/>
            <w:tcMar>
              <w:top w:w="57" w:type="dxa"/>
            </w:tcMar>
            <w:vAlign w:val="center"/>
          </w:tcPr>
          <w:p w14:paraId="5BB44D27" w14:textId="2E0741B4" w:rsidR="00F57C3A" w:rsidRPr="00762796" w:rsidRDefault="007E0EDA" w:rsidP="00F2299A">
            <w:pPr>
              <w:pStyle w:val="Tabletext"/>
              <w:jc w:val="left"/>
              <w:rPr>
                <w:color w:val="000000" w:themeColor="text1"/>
              </w:rPr>
            </w:pPr>
            <w:r>
              <w:rPr>
                <w:color w:val="000000" w:themeColor="text1"/>
              </w:rPr>
              <w:t>Updated</w:t>
            </w:r>
            <w:r w:rsidR="2B675649" w:rsidRPr="2B675649">
              <w:rPr>
                <w:color w:val="000000" w:themeColor="text1"/>
              </w:rPr>
              <w:t xml:space="preserve"> configuration flexibility aspirational requirement </w:t>
            </w:r>
            <w:r w:rsidR="00B36B52">
              <w:rPr>
                <w:color w:val="000000" w:themeColor="text1"/>
              </w:rPr>
              <w:fldChar w:fldCharType="begin"/>
            </w:r>
            <w:r w:rsidR="00BB4444">
              <w:rPr>
                <w:color w:val="000000" w:themeColor="text1"/>
              </w:rPr>
              <w:instrText xml:space="preserve"> ADDIN EN.CITE &lt;EndNote&gt;&lt;Cite&gt;&lt;Author&gt;Phan&lt;/Author&gt;&lt;Year&gt;2017&lt;/Year&gt;&lt;RecNum&gt;75&lt;/RecNum&gt;&lt;DisplayText&gt;[13]&lt;/DisplayText&gt;&lt;record&gt;&lt;rec-number&gt;75&lt;/rec-number&gt;&lt;foreign-keys&gt;&lt;key app="EN" db-id="ferwsaxades2wbearfqvrxsifszzesxz5rv2" timestamp="0"&gt;75&lt;/key&gt;&lt;/foreign-keys&gt;&lt;ref-type name="Report"&gt;27&lt;/ref-type&gt;&lt;contributors&gt;&lt;authors&gt;&lt;author&gt;Jamie Phan&lt;/author&gt;&lt;/authors&gt;&lt;/contributors&gt;&lt;titles&gt;&lt;title&gt;ELEC5552 Team 14 Minutes 170907 Week 6.2&lt;/title&gt;&lt;/titles&gt;&lt;dates&gt;&lt;year&gt;2017&lt;/year&gt;&lt;/dates&gt;&lt;urls&gt;&lt;related-urls&gt;&lt;url&gt;ELEC5552 LMS Team 14 File Exchange&lt;/url&gt;&lt;/related-urls&gt;&lt;/urls&gt;&lt;/record&gt;&lt;/Cite&gt;&lt;/EndNote&gt;</w:instrText>
            </w:r>
            <w:r w:rsidR="00B36B52">
              <w:rPr>
                <w:color w:val="000000" w:themeColor="text1"/>
              </w:rPr>
              <w:fldChar w:fldCharType="separate"/>
            </w:r>
            <w:r w:rsidR="00F2299A">
              <w:rPr>
                <w:noProof/>
                <w:color w:val="000000" w:themeColor="text1"/>
              </w:rPr>
              <w:t>[13]</w:t>
            </w:r>
            <w:r w:rsidR="00B36B52">
              <w:rPr>
                <w:color w:val="000000" w:themeColor="text1"/>
              </w:rPr>
              <w:fldChar w:fldCharType="end"/>
            </w:r>
          </w:p>
        </w:tc>
        <w:tc>
          <w:tcPr>
            <w:tcW w:w="946" w:type="pct"/>
            <w:tcMar>
              <w:top w:w="57" w:type="dxa"/>
            </w:tcMar>
            <w:vAlign w:val="center"/>
          </w:tcPr>
          <w:p w14:paraId="2F00AC0F" w14:textId="2C612A07" w:rsidR="00F57C3A" w:rsidRPr="00762796" w:rsidRDefault="2B675649" w:rsidP="2B675649">
            <w:pPr>
              <w:pStyle w:val="Tabletext"/>
              <w:jc w:val="center"/>
              <w:rPr>
                <w:color w:val="000000" w:themeColor="text1"/>
              </w:rPr>
            </w:pPr>
            <w:r w:rsidRPr="2B675649">
              <w:rPr>
                <w:color w:val="000000" w:themeColor="text1"/>
              </w:rPr>
              <w:t>Andy Ta</w:t>
            </w:r>
          </w:p>
        </w:tc>
      </w:tr>
    </w:tbl>
    <w:p w14:paraId="23B64816" w14:textId="4971085D" w:rsidR="00F57C3A" w:rsidRDefault="00F57C3A" w:rsidP="00F57C3A"/>
    <w:p w14:paraId="105AB5C0" w14:textId="77777777" w:rsidR="00F57C3A" w:rsidRPr="00F57C3A" w:rsidRDefault="00F57C3A" w:rsidP="00F57C3A"/>
    <w:p w14:paraId="51746D4B" w14:textId="1EAFE640" w:rsidR="006F4028" w:rsidRDefault="2B675649" w:rsidP="00B9354E">
      <w:pPr>
        <w:pStyle w:val="Heading2"/>
      </w:pPr>
      <w:bookmarkStart w:id="364" w:name="_Ref491432792"/>
      <w:bookmarkStart w:id="365" w:name="_Toc491436500"/>
      <w:bookmarkStart w:id="366" w:name="_Toc491436587"/>
      <w:bookmarkStart w:id="367" w:name="_Toc491438101"/>
      <w:bookmarkStart w:id="368" w:name="_Toc491438310"/>
      <w:bookmarkStart w:id="369" w:name="_Toc493245799"/>
      <w:bookmarkStart w:id="370" w:name="_Toc493250122"/>
      <w:bookmarkStart w:id="371" w:name="_Toc493250626"/>
      <w:bookmarkStart w:id="372" w:name="_Toc493250709"/>
      <w:bookmarkStart w:id="373" w:name="_Toc493250741"/>
      <w:r>
        <w:t>Appendix A – Updated Requirements Table</w:t>
      </w:r>
      <w:bookmarkEnd w:id="364"/>
      <w:bookmarkEnd w:id="365"/>
      <w:bookmarkEnd w:id="366"/>
      <w:bookmarkEnd w:id="367"/>
      <w:bookmarkEnd w:id="368"/>
      <w:bookmarkEnd w:id="369"/>
      <w:bookmarkEnd w:id="370"/>
      <w:bookmarkEnd w:id="371"/>
      <w:bookmarkEnd w:id="372"/>
      <w:bookmarkEnd w:id="373"/>
    </w:p>
    <w:p w14:paraId="3EFB19D2" w14:textId="77777777" w:rsidR="002D264A" w:rsidRPr="002D264A" w:rsidRDefault="002D264A" w:rsidP="002D264A"/>
    <w:p w14:paraId="58266C6E" w14:textId="4E0FE90D" w:rsidR="002D264A" w:rsidRDefault="002D264A" w:rsidP="00FB13F3">
      <w:pPr>
        <w:pStyle w:val="Caption"/>
      </w:pPr>
      <w:bookmarkStart w:id="374" w:name="_Toc493240049"/>
      <w:bookmarkStart w:id="375" w:name="_Toc493240525"/>
      <w:bookmarkStart w:id="376" w:name="_Toc493245770"/>
      <w:bookmarkStart w:id="377" w:name="_Toc493250095"/>
      <w:bookmarkStart w:id="378" w:name="_Toc493250680"/>
      <w:bookmarkStart w:id="379" w:name="_Toc493250712"/>
      <w:bookmarkStart w:id="380" w:name="_Toc493253948"/>
      <w:r>
        <w:t xml:space="preserve">Table </w:t>
      </w:r>
      <w:fldSimple w:instr=" SEQ Table \* ARABIC ">
        <w:r w:rsidR="006B2A18">
          <w:rPr>
            <w:noProof/>
          </w:rPr>
          <w:t>3</w:t>
        </w:r>
      </w:fldSimple>
      <w:r>
        <w:t>: Mandatory Requirements</w:t>
      </w:r>
      <w:bookmarkEnd w:id="374"/>
      <w:bookmarkEnd w:id="375"/>
      <w:bookmarkEnd w:id="376"/>
      <w:bookmarkEnd w:id="377"/>
      <w:bookmarkEnd w:id="378"/>
      <w:bookmarkEnd w:id="379"/>
      <w:bookmarkEnd w:id="380"/>
    </w:p>
    <w:tbl>
      <w:tblPr>
        <w:tblStyle w:val="GridTable4-Accent21"/>
        <w:tblW w:w="0" w:type="auto"/>
        <w:tblLook w:val="04A0" w:firstRow="1" w:lastRow="0" w:firstColumn="1" w:lastColumn="0" w:noHBand="0" w:noVBand="1"/>
      </w:tblPr>
      <w:tblGrid>
        <w:gridCol w:w="605"/>
        <w:gridCol w:w="6003"/>
        <w:gridCol w:w="2968"/>
      </w:tblGrid>
      <w:tr w:rsidR="002D264A" w:rsidRPr="00651A9C" w14:paraId="071DA504" w14:textId="77777777" w:rsidTr="2B67564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8BC26F6" w14:textId="4F20B0A5" w:rsidR="002D264A" w:rsidRPr="00651A9C" w:rsidRDefault="2B675649" w:rsidP="2B675649">
            <w:pPr>
              <w:pStyle w:val="TablesStandard"/>
              <w:jc w:val="center"/>
              <w:rPr>
                <w:sz w:val="20"/>
                <w:szCs w:val="20"/>
              </w:rPr>
            </w:pPr>
            <w:r w:rsidRPr="2B675649">
              <w:rPr>
                <w:sz w:val="20"/>
                <w:szCs w:val="20"/>
              </w:rPr>
              <w:t>ID</w:t>
            </w:r>
          </w:p>
        </w:tc>
        <w:tc>
          <w:tcPr>
            <w:tcW w:w="0" w:type="auto"/>
            <w:hideMark/>
          </w:tcPr>
          <w:p w14:paraId="452F96AA" w14:textId="19CDEE44" w:rsidR="002D264A" w:rsidRPr="00651A9C" w:rsidRDefault="2B675649" w:rsidP="2B675649">
            <w:pPr>
              <w:pStyle w:val="TablesStandard"/>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Requirements</w:t>
            </w:r>
          </w:p>
        </w:tc>
        <w:tc>
          <w:tcPr>
            <w:tcW w:w="0" w:type="auto"/>
            <w:hideMark/>
          </w:tcPr>
          <w:p w14:paraId="4DB3D5CB" w14:textId="202C6D89" w:rsidR="002D264A" w:rsidRPr="00651A9C" w:rsidRDefault="2B675649" w:rsidP="2B675649">
            <w:pPr>
              <w:pStyle w:val="TablesStandard"/>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Business Need(s)</w:t>
            </w:r>
          </w:p>
        </w:tc>
      </w:tr>
      <w:tr w:rsidR="002D264A" w:rsidRPr="00651A9C" w14:paraId="098E4599"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7503CE2" w14:textId="24C90987" w:rsidR="002D264A" w:rsidRPr="00651A9C" w:rsidRDefault="2B675649" w:rsidP="2B675649">
            <w:pPr>
              <w:pStyle w:val="TablesStandard"/>
              <w:jc w:val="center"/>
              <w:rPr>
                <w:sz w:val="20"/>
                <w:szCs w:val="20"/>
              </w:rPr>
            </w:pPr>
            <w:r w:rsidRPr="2B675649">
              <w:rPr>
                <w:sz w:val="20"/>
                <w:szCs w:val="20"/>
              </w:rPr>
              <w:t>M01</w:t>
            </w:r>
          </w:p>
        </w:tc>
        <w:tc>
          <w:tcPr>
            <w:tcW w:w="0" w:type="auto"/>
          </w:tcPr>
          <w:p w14:paraId="7C3C66F1" w14:textId="491FF04D"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Functional Operating Conditions</w:t>
            </w:r>
          </w:p>
          <w:p w14:paraId="34461846" w14:textId="394DFA2B" w:rsidR="002D264A" w:rsidRPr="00352BB1" w:rsidRDefault="002D264A" w:rsidP="2B675649">
            <w:pPr>
              <w:pStyle w:val="TablesStandard"/>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268FBE58">
              <w:rPr>
                <w:sz w:val="20"/>
                <w:szCs w:val="20"/>
              </w:rPr>
              <w:t xml:space="preserve">Operational </w:t>
            </w:r>
            <w:r w:rsidRPr="00352BB1">
              <w:rPr>
                <w:sz w:val="20"/>
                <w:szCs w:val="20"/>
              </w:rPr>
              <w:t xml:space="preserve">ambient temperature: -40 to 70°C </w:t>
            </w:r>
            <w:del w:id="381" w:author="Peter Bouvy" w:date="2017-09-15T15:04:00Z">
              <w:r w:rsidRPr="00352BB1" w:rsidDel="00721886">
                <w:fldChar w:fldCharType="begin"/>
              </w:r>
              <w:r w:rsidR="005A1C0B" w:rsidDel="00721886">
                <w:delInstrText xml:space="preserve"> ADDIN EN.CITE &lt;EndNote&gt;&lt;Cite&gt;&lt;Author&gt;Callaghan&lt;/Author&gt;&lt;Year&gt;2017&lt;/Year&gt;&lt;RecNum&gt;87&lt;/RecNum&gt;&lt;DisplayText&gt;[6]&lt;/DisplayText&gt;&lt;record&gt;&lt;rec-number&gt;87&lt;/rec-number&gt;&lt;foreign-keys&gt;&lt;key app="EN" db-id="xxa5dxs0n0zftherz2lp5s2ipa9p9ppz0ew2" timestamp="1504941154"&gt;87&lt;/key&gt;&lt;/foreign-keys&gt;&lt;ref-type name="Report"&gt;27&lt;/ref-type&gt;&lt;contributors&gt;&lt;authors&gt;&lt;author&gt;Mark Callaghan&lt;/author&gt;&lt;/authors&gt;&lt;/contributors&gt;&lt;titles&gt;&lt;title&gt;ELEC5552 Technical Queries 1-6 Week 3 20170817&lt;/title&gt;&lt;/titles&gt;&lt;dates&gt;&lt;year&gt;2017&lt;/year&gt;&lt;/dates&gt;&lt;urls&gt;&lt;related-urls&gt;&lt;url&gt;ELEC5552 LMS Team 14 File Exchange&lt;/url&gt;&lt;/related-urls&gt;&lt;/urls&gt;&lt;/record&gt;&lt;/Cite&gt;&lt;/EndNote&gt;</w:delInstrText>
              </w:r>
              <w:r w:rsidRPr="00352BB1" w:rsidDel="00721886">
                <w:fldChar w:fldCharType="separate"/>
              </w:r>
              <w:r w:rsidR="005A1C0B" w:rsidDel="00721886">
                <w:rPr>
                  <w:noProof/>
                </w:rPr>
                <w:delText>[6]</w:delText>
              </w:r>
              <w:r w:rsidRPr="00352BB1" w:rsidDel="00721886">
                <w:fldChar w:fldCharType="end"/>
              </w:r>
            </w:del>
          </w:p>
          <w:p w14:paraId="001DFE7D" w14:textId="1FF2D4B0" w:rsidR="002D264A" w:rsidRPr="00352BB1" w:rsidRDefault="002D264A" w:rsidP="2B675649">
            <w:pPr>
              <w:pStyle w:val="TablesStandard"/>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352BB1">
              <w:rPr>
                <w:sz w:val="20"/>
                <w:szCs w:val="20"/>
              </w:rPr>
              <w:t xml:space="preserve">Fully IP rated (IP68 or above) </w:t>
            </w:r>
            <w:del w:id="382" w:author="Peter Bouvy" w:date="2017-09-15T15:04:00Z">
              <w:r w:rsidRPr="00352BB1" w:rsidDel="00721886">
                <w:fldChar w:fldCharType="begin"/>
              </w:r>
              <w:r w:rsidR="005A1C0B" w:rsidDel="00721886">
                <w:delInstrText xml:space="preserve"> ADDIN EN.CITE &lt;EndNote&gt;&lt;Cite&gt;&lt;Author&gt;Ta&lt;/Author&gt;&lt;Year&gt;2017&lt;/Year&gt;&lt;RecNum&gt;88&lt;/RecNum&gt;&lt;DisplayText&gt;[3]&lt;/DisplayText&gt;&lt;record&gt;&lt;rec-number&gt;88&lt;/rec-number&gt;&lt;foreign-keys&gt;&lt;key app="EN" db-id="xxa5dxs0n0zftherz2lp5s2ipa9p9ppz0ew2" timestamp="1504941155"&gt;88&lt;/key&gt;&lt;/foreign-keys&gt;&lt;ref-type name="Report"&gt;27&lt;/ref-type&gt;&lt;contributors&gt;&lt;authors&gt;&lt;author&gt;Andy Ta&lt;/author&gt;&lt;/authors&gt;&lt;/contributors&gt;&lt;titles&gt;&lt;title&gt;ELEC5552 Team 14 Minutes 170810 Week 2&lt;/title&gt;&lt;/titles&gt;&lt;dates&gt;&lt;year&gt;2017&lt;/year&gt;&lt;/dates&gt;&lt;urls&gt;&lt;related-urls&gt;&lt;url&gt;ELEC5552 LMS Team 14 File Exchange&lt;/url&gt;&lt;/related-urls&gt;&lt;/urls&gt;&lt;/record&gt;&lt;/Cite&gt;&lt;/EndNote&gt;</w:delInstrText>
              </w:r>
              <w:r w:rsidRPr="00352BB1" w:rsidDel="00721886">
                <w:fldChar w:fldCharType="separate"/>
              </w:r>
              <w:r w:rsidR="005A1C0B" w:rsidDel="00721886">
                <w:rPr>
                  <w:noProof/>
                </w:rPr>
                <w:delText>[3]</w:delText>
              </w:r>
              <w:r w:rsidRPr="00352BB1" w:rsidDel="00721886">
                <w:fldChar w:fldCharType="end"/>
              </w:r>
            </w:del>
          </w:p>
          <w:p w14:paraId="19B8B8B6" w14:textId="70D0C97A" w:rsidR="002D264A" w:rsidRPr="00352BB1" w:rsidRDefault="002D264A" w:rsidP="2B675649">
            <w:pPr>
              <w:pStyle w:val="TablesStandard"/>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352BB1">
              <w:rPr>
                <w:sz w:val="20"/>
                <w:szCs w:val="20"/>
              </w:rPr>
              <w:t xml:space="preserve">Input Battery Voltage 3.0 to 3.6 V </w:t>
            </w:r>
            <w:del w:id="383" w:author="Peter Bouvy" w:date="2017-09-15T15:04:00Z">
              <w:r w:rsidRPr="00352BB1" w:rsidDel="00721886">
                <w:fldChar w:fldCharType="begin"/>
              </w:r>
              <w:r w:rsidR="005A1C0B" w:rsidDel="00721886">
                <w:delInstrText xml:space="preserve"> ADDIN EN.CITE &lt;EndNote&gt;&lt;Cite&gt;&lt;Author&gt;Callaghan&lt;/Author&gt;&lt;Year&gt;2017&lt;/Year&gt;&lt;RecNum&gt;87&lt;/RecNum&gt;&lt;DisplayText&gt;[6]&lt;/DisplayText&gt;&lt;record&gt;&lt;rec-number&gt;87&lt;/rec-number&gt;&lt;foreign-keys&gt;&lt;key app="EN" db-id="xxa5dxs0n0zftherz2lp5s2ipa9p9ppz0ew2" timestamp="1504941154"&gt;87&lt;/key&gt;&lt;/foreign-keys&gt;&lt;ref-type name="Report"&gt;27&lt;/ref-type&gt;&lt;contributors&gt;&lt;authors&gt;&lt;author&gt;Mark Callaghan&lt;/author&gt;&lt;/authors&gt;&lt;/contributors&gt;&lt;titles&gt;&lt;title&gt;ELEC5552 Technical Queries 1-6 Week 3 20170817&lt;/title&gt;&lt;/titles&gt;&lt;dates&gt;&lt;year&gt;2017&lt;/year&gt;&lt;/dates&gt;&lt;urls&gt;&lt;related-urls&gt;&lt;url&gt;ELEC5552 LMS Team 14 File Exchange&lt;/url&gt;&lt;/related-urls&gt;&lt;/urls&gt;&lt;/record&gt;&lt;/Cite&gt;&lt;/EndNote&gt;</w:delInstrText>
              </w:r>
              <w:r w:rsidRPr="00352BB1" w:rsidDel="00721886">
                <w:fldChar w:fldCharType="separate"/>
              </w:r>
              <w:r w:rsidR="005A1C0B" w:rsidDel="00721886">
                <w:rPr>
                  <w:noProof/>
                </w:rPr>
                <w:delText>[6]</w:delText>
              </w:r>
              <w:r w:rsidRPr="00352BB1" w:rsidDel="00721886">
                <w:fldChar w:fldCharType="end"/>
              </w:r>
            </w:del>
          </w:p>
          <w:p w14:paraId="5E92D38A" w14:textId="21F024E2" w:rsidR="002D264A" w:rsidRPr="00651A9C" w:rsidRDefault="002D264A" w:rsidP="2B675649">
            <w:pPr>
              <w:pStyle w:val="TablesStandard"/>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sidRPr="00352BB1">
              <w:rPr>
                <w:sz w:val="20"/>
                <w:szCs w:val="20"/>
              </w:rPr>
              <w:t xml:space="preserve">Humidity: 10-90% </w:t>
            </w:r>
            <w:del w:id="384" w:author="Peter Bouvy" w:date="2017-09-15T15:04:00Z">
              <w:r w:rsidRPr="00352BB1" w:rsidDel="00721886">
                <w:fldChar w:fldCharType="begin"/>
              </w:r>
              <w:r w:rsidR="005A1C0B" w:rsidDel="00721886">
                <w:delInstrText xml:space="preserve"> ADDIN EN.CITE &lt;EndNote&gt;&lt;Cite&gt;&lt;Author&gt;Dust Networks&lt;/Author&gt;&lt;Year&gt;2017&lt;/Year&gt;&lt;RecNum&gt;74&lt;/RecNum&gt;&lt;DisplayText&gt;[7]&lt;/DisplayText&gt;&lt;record&gt;&lt;rec-number&gt;74&lt;/rec-number&gt;&lt;foreign-keys&gt;&lt;key app="EN" db-id="xxa5dxs0n0zftherz2lp5s2ipa9p9ppz0ew2" timestamp="1504941153"&gt;74&lt;/key&gt;&lt;/foreign-keys&gt;&lt;ref-type name="Report"&gt;27&lt;/ref-type&gt;&lt;contributors&gt;&lt;authors&gt;&lt;author&gt;Dust Networks,&lt;/author&gt;&lt;/authors&gt;&lt;/contributors&gt;&lt;titles&gt;&lt;title&gt;LTC5800-IPM SmartMesh IP Node 2.4GHz 802.15.4e Wireless Mote-on-Chip&lt;/title&gt;&lt;/titles&gt;&lt;dates&gt;&lt;year&gt;2017&lt;/year&gt;&lt;/dates&gt;&lt;urls&gt;&lt;related-urls&gt;&lt;url&gt;http://cds.linear.com/docs/en/datasheet/5800ipmfa.pdf&lt;/url&gt;&lt;/related-urls&gt;&lt;/urls&gt;&lt;access-date&gt;Aug. 16, 2017&lt;/access-date&gt;&lt;/record&gt;&lt;/Cite&gt;&lt;/EndNote&gt;</w:delInstrText>
              </w:r>
              <w:r w:rsidRPr="00352BB1" w:rsidDel="00721886">
                <w:fldChar w:fldCharType="separate"/>
              </w:r>
              <w:r w:rsidR="005A1C0B" w:rsidDel="00721886">
                <w:rPr>
                  <w:noProof/>
                </w:rPr>
                <w:delText>[7]</w:delText>
              </w:r>
              <w:r w:rsidRPr="00352BB1" w:rsidDel="00721886">
                <w:fldChar w:fldCharType="end"/>
              </w:r>
              <w:r w:rsidRPr="268FBE58" w:rsidDel="00721886">
                <w:rPr>
                  <w:sz w:val="20"/>
                  <w:szCs w:val="20"/>
                </w:rPr>
                <w:delText xml:space="preserve"> </w:delText>
              </w:r>
            </w:del>
          </w:p>
        </w:tc>
        <w:tc>
          <w:tcPr>
            <w:tcW w:w="0" w:type="auto"/>
          </w:tcPr>
          <w:p w14:paraId="41CA50E5" w14:textId="02A672E1"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color w:val="FF0000"/>
                <w:sz w:val="20"/>
                <w:szCs w:val="20"/>
              </w:rPr>
            </w:pPr>
            <w:r w:rsidRPr="2B675649">
              <w:rPr>
                <w:sz w:val="20"/>
                <w:szCs w:val="20"/>
              </w:rPr>
              <w:t>Continual system functionality in expected operating environment</w:t>
            </w:r>
          </w:p>
        </w:tc>
      </w:tr>
      <w:tr w:rsidR="002D264A" w:rsidRPr="00651A9C" w14:paraId="31255538"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210C158" w14:textId="32D00291" w:rsidR="002D264A" w:rsidRPr="00651A9C" w:rsidRDefault="2B675649" w:rsidP="2B675649">
            <w:pPr>
              <w:pStyle w:val="TablesStandard"/>
              <w:jc w:val="center"/>
              <w:rPr>
                <w:sz w:val="20"/>
                <w:szCs w:val="20"/>
              </w:rPr>
            </w:pPr>
            <w:r w:rsidRPr="2B675649">
              <w:rPr>
                <w:sz w:val="20"/>
                <w:szCs w:val="20"/>
              </w:rPr>
              <w:t>M02</w:t>
            </w:r>
          </w:p>
        </w:tc>
        <w:tc>
          <w:tcPr>
            <w:tcW w:w="0" w:type="auto"/>
            <w:hideMark/>
          </w:tcPr>
          <w:p w14:paraId="47D620BD" w14:textId="3D703888"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Safety: </w:t>
            </w:r>
          </w:p>
          <w:p w14:paraId="7CB2CF58" w14:textId="2ED86961" w:rsidR="002D264A" w:rsidRPr="00651A9C" w:rsidRDefault="2B675649" w:rsidP="2B675649">
            <w:pPr>
              <w:pStyle w:val="TablesStandard"/>
              <w:numPr>
                <w:ilvl w:val="0"/>
                <w:numId w:val="12"/>
              </w:numPr>
              <w:cnfStyle w:val="000000000000" w:firstRow="0" w:lastRow="0" w:firstColumn="0" w:lastColumn="0" w:oddVBand="0" w:evenVBand="0" w:oddHBand="0" w:evenHBand="0" w:firstRowFirstColumn="0" w:firstRowLastColumn="0" w:lastRowFirstColumn="0" w:lastRowLastColumn="0"/>
              <w:rPr>
                <w:color w:val="FF0000"/>
                <w:sz w:val="20"/>
                <w:szCs w:val="20"/>
              </w:rPr>
            </w:pPr>
            <w:r w:rsidRPr="2B675649">
              <w:rPr>
                <w:sz w:val="20"/>
                <w:szCs w:val="20"/>
              </w:rPr>
              <w:t>The system must be safe to operate, install, and maintain with necessary precautions taken to ensure the system will not cause injury or damage.</w:t>
            </w:r>
          </w:p>
        </w:tc>
        <w:tc>
          <w:tcPr>
            <w:tcW w:w="0" w:type="auto"/>
            <w:hideMark/>
          </w:tcPr>
          <w:p w14:paraId="72C95741" w14:textId="0EBD6F4A"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color w:val="FF0000"/>
                <w:sz w:val="20"/>
                <w:szCs w:val="20"/>
              </w:rPr>
            </w:pPr>
            <w:r w:rsidRPr="2B675649">
              <w:rPr>
                <w:sz w:val="20"/>
                <w:szCs w:val="20"/>
              </w:rPr>
              <w:t>Reduce danger to human life to as low as reasonably practicable</w:t>
            </w:r>
            <w:r w:rsidRPr="2B675649">
              <w:rPr>
                <w:color w:val="FF0000"/>
                <w:sz w:val="20"/>
                <w:szCs w:val="20"/>
              </w:rPr>
              <w:t xml:space="preserve"> </w:t>
            </w:r>
          </w:p>
        </w:tc>
      </w:tr>
      <w:tr w:rsidR="002D264A" w:rsidRPr="00651A9C" w14:paraId="2ED2DD86"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004321E2" w14:textId="10A0C09A" w:rsidR="002D264A" w:rsidRPr="00651A9C" w:rsidRDefault="2B675649" w:rsidP="2B675649">
            <w:pPr>
              <w:pStyle w:val="TablesStandard"/>
              <w:jc w:val="center"/>
              <w:rPr>
                <w:sz w:val="20"/>
                <w:szCs w:val="20"/>
              </w:rPr>
            </w:pPr>
            <w:r w:rsidRPr="2B675649">
              <w:rPr>
                <w:sz w:val="20"/>
                <w:szCs w:val="20"/>
              </w:rPr>
              <w:t>M03</w:t>
            </w:r>
          </w:p>
        </w:tc>
        <w:tc>
          <w:tcPr>
            <w:tcW w:w="0" w:type="auto"/>
          </w:tcPr>
          <w:p w14:paraId="2A779B18" w14:textId="39EFEE99"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Design strategy: </w:t>
            </w:r>
          </w:p>
          <w:p w14:paraId="49859FD7" w14:textId="69EE65D8" w:rsidR="002D264A" w:rsidRPr="00651A9C" w:rsidRDefault="2B675649" w:rsidP="2B675649">
            <w:pPr>
              <w:pStyle w:val="TablesStandard"/>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A clear and defined strategy for implementation of the system must be provided.</w:t>
            </w:r>
          </w:p>
        </w:tc>
        <w:tc>
          <w:tcPr>
            <w:tcW w:w="0" w:type="auto"/>
          </w:tcPr>
          <w:p w14:paraId="2651E535" w14:textId="2D06B5BF"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Ease of implementation, maintenance and enhancement</w:t>
            </w:r>
          </w:p>
        </w:tc>
      </w:tr>
      <w:tr w:rsidR="002D264A" w:rsidRPr="00651A9C" w14:paraId="1AA6E7B9"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892B27" w14:textId="3782419F" w:rsidR="002D264A" w:rsidRPr="00651A9C" w:rsidRDefault="2B675649" w:rsidP="2B675649">
            <w:pPr>
              <w:pStyle w:val="TablesStandard"/>
              <w:jc w:val="center"/>
              <w:rPr>
                <w:sz w:val="20"/>
                <w:szCs w:val="20"/>
              </w:rPr>
            </w:pPr>
            <w:r w:rsidRPr="2B675649">
              <w:rPr>
                <w:sz w:val="20"/>
                <w:szCs w:val="20"/>
              </w:rPr>
              <w:t>M04</w:t>
            </w:r>
          </w:p>
        </w:tc>
        <w:tc>
          <w:tcPr>
            <w:tcW w:w="0" w:type="auto"/>
          </w:tcPr>
          <w:p w14:paraId="2B497054"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Operational Lifetime: </w:t>
            </w:r>
          </w:p>
          <w:p w14:paraId="3B671557" w14:textId="1ED3FBE6" w:rsidR="002D264A" w:rsidRPr="00651A9C" w:rsidRDefault="2B675649" w:rsidP="2B675649">
            <w:pPr>
              <w:pStyle w:val="TablesStandard"/>
              <w:numPr>
                <w:ilvl w:val="0"/>
                <w:numId w:val="12"/>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Sensor devices will operate for no less than 1 year for every 1000 mAh of battery capacity supplied.</w:t>
            </w:r>
          </w:p>
        </w:tc>
        <w:tc>
          <w:tcPr>
            <w:tcW w:w="0" w:type="auto"/>
          </w:tcPr>
          <w:p w14:paraId="7CAA87BD" w14:textId="77777777" w:rsidR="002D264A" w:rsidRDefault="2B675649" w:rsidP="002D264A">
            <w:pPr>
              <w:pStyle w:val="TablesStandard"/>
              <w:cnfStyle w:val="000000000000" w:firstRow="0" w:lastRow="0" w:firstColumn="0" w:lastColumn="0" w:oddVBand="0" w:evenVBand="0" w:oddHBand="0" w:evenHBand="0" w:firstRowFirstColumn="0" w:firstRowLastColumn="0" w:lastRowFirstColumn="0" w:lastRowLastColumn="0"/>
            </w:pPr>
            <w:r w:rsidRPr="2B675649">
              <w:rPr>
                <w:sz w:val="20"/>
                <w:szCs w:val="20"/>
              </w:rPr>
              <w:t>Affordability of deploying large numbers of sensors and instrumentation</w:t>
            </w:r>
          </w:p>
          <w:p w14:paraId="35265566" w14:textId="77777777" w:rsidR="002D264A" w:rsidRPr="00651A9C" w:rsidRDefault="002D264A" w:rsidP="002D264A">
            <w:pPr>
              <w:pStyle w:val="TablesStandard"/>
              <w:cnfStyle w:val="000000000000" w:firstRow="0" w:lastRow="0" w:firstColumn="0" w:lastColumn="0" w:oddVBand="0" w:evenVBand="0" w:oddHBand="0" w:evenHBand="0" w:firstRowFirstColumn="0" w:firstRowLastColumn="0" w:lastRowFirstColumn="0" w:lastRowLastColumn="0"/>
              <w:rPr>
                <w:sz w:val="20"/>
                <w:szCs w:val="20"/>
              </w:rPr>
            </w:pPr>
          </w:p>
        </w:tc>
      </w:tr>
      <w:tr w:rsidR="002D264A" w:rsidRPr="00651A9C" w14:paraId="629798FE"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0146A7E" w14:textId="77777777" w:rsidR="002D264A" w:rsidRPr="00651A9C" w:rsidRDefault="2B675649" w:rsidP="2B675649">
            <w:pPr>
              <w:pStyle w:val="TablesStandard"/>
              <w:jc w:val="center"/>
              <w:rPr>
                <w:sz w:val="20"/>
                <w:szCs w:val="20"/>
              </w:rPr>
            </w:pPr>
            <w:r w:rsidRPr="2B675649">
              <w:rPr>
                <w:sz w:val="20"/>
                <w:szCs w:val="20"/>
              </w:rPr>
              <w:t>M05</w:t>
            </w:r>
          </w:p>
        </w:tc>
        <w:tc>
          <w:tcPr>
            <w:tcW w:w="0" w:type="auto"/>
          </w:tcPr>
          <w:p w14:paraId="7A4625C8"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System Network: </w:t>
            </w:r>
          </w:p>
          <w:p w14:paraId="70246AD4" w14:textId="1ED3FBE6" w:rsidR="002D264A" w:rsidRPr="00651A9C" w:rsidRDefault="2B675649" w:rsidP="2B675649">
            <w:pPr>
              <w:pStyle w:val="TablesStandard"/>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The system must be capable of receiving data remotely from at least 3 sensor devices, with each device separated by a maximum of 50m in open air</w:t>
            </w:r>
          </w:p>
          <w:p w14:paraId="40234CEA" w14:textId="1ED3FBE6" w:rsidR="002D264A" w:rsidRPr="00651A9C" w:rsidRDefault="2B675649" w:rsidP="2B675649">
            <w:pPr>
              <w:pStyle w:val="TablesStandard"/>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The sensor hosts must be discoverable and able to synchronise to the WSN given they are within 50 m (in open air) of another SmartMesh-IP enabled host (sensor host or network manager). </w:t>
            </w:r>
          </w:p>
        </w:tc>
        <w:tc>
          <w:tcPr>
            <w:tcW w:w="0" w:type="auto"/>
          </w:tcPr>
          <w:p w14:paraId="254A7744"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2B675649">
              <w:rPr>
                <w:color w:val="000000" w:themeColor="text1"/>
                <w:sz w:val="20"/>
                <w:szCs w:val="20"/>
              </w:rPr>
              <w:t xml:space="preserve">Provides additional data points to alleviate domain-based errors </w:t>
            </w:r>
          </w:p>
          <w:p w14:paraId="34CE1F68"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2B675649">
              <w:rPr>
                <w:color w:val="000000" w:themeColor="text1"/>
                <w:sz w:val="20"/>
                <w:szCs w:val="20"/>
              </w:rPr>
              <w:t xml:space="preserve">Automates the process of data procurement </w:t>
            </w:r>
          </w:p>
        </w:tc>
      </w:tr>
      <w:tr w:rsidR="002D264A" w:rsidRPr="00651A9C" w14:paraId="07B41E18"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CD53BA9" w14:textId="77777777" w:rsidR="002D264A" w:rsidRPr="00651A9C" w:rsidRDefault="2B675649" w:rsidP="2B675649">
            <w:pPr>
              <w:pStyle w:val="TablesStandard"/>
              <w:jc w:val="center"/>
              <w:rPr>
                <w:sz w:val="20"/>
                <w:szCs w:val="20"/>
              </w:rPr>
            </w:pPr>
            <w:r w:rsidRPr="2B675649">
              <w:rPr>
                <w:sz w:val="20"/>
                <w:szCs w:val="20"/>
              </w:rPr>
              <w:lastRenderedPageBreak/>
              <w:t>M06</w:t>
            </w:r>
          </w:p>
        </w:tc>
        <w:tc>
          <w:tcPr>
            <w:tcW w:w="0" w:type="auto"/>
          </w:tcPr>
          <w:p w14:paraId="4B5EB81B"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Internet Connectivity: </w:t>
            </w:r>
          </w:p>
          <w:p w14:paraId="0BC9CB70" w14:textId="1ED3FBE6" w:rsidR="002D264A" w:rsidRPr="00651A9C" w:rsidRDefault="2B675649" w:rsidP="2B675649">
            <w:pPr>
              <w:pStyle w:val="TablesStandard"/>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The system must be capable of sending sensor data to a cloud-based database system from an internet-enabled gateway.</w:t>
            </w:r>
          </w:p>
        </w:tc>
        <w:tc>
          <w:tcPr>
            <w:tcW w:w="0" w:type="auto"/>
          </w:tcPr>
          <w:p w14:paraId="578E432E"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Continual data access</w:t>
            </w:r>
          </w:p>
        </w:tc>
      </w:tr>
      <w:tr w:rsidR="002D264A" w:rsidRPr="00651A9C" w14:paraId="6F473FDF"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3F34527" w14:textId="77777777" w:rsidR="002D264A" w:rsidRPr="00651A9C" w:rsidRDefault="2B675649" w:rsidP="2B675649">
            <w:pPr>
              <w:pStyle w:val="TablesStandard"/>
              <w:jc w:val="center"/>
              <w:rPr>
                <w:sz w:val="20"/>
                <w:szCs w:val="20"/>
              </w:rPr>
            </w:pPr>
            <w:r w:rsidRPr="2B675649">
              <w:rPr>
                <w:sz w:val="20"/>
                <w:szCs w:val="20"/>
              </w:rPr>
              <w:t>M07</w:t>
            </w:r>
          </w:p>
        </w:tc>
        <w:tc>
          <w:tcPr>
            <w:tcW w:w="0" w:type="auto"/>
          </w:tcPr>
          <w:p w14:paraId="46B0B91E"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Data validity: </w:t>
            </w:r>
          </w:p>
          <w:p w14:paraId="04BA8679" w14:textId="77777777" w:rsidR="002D264A" w:rsidRPr="00651A9C" w:rsidRDefault="2B675649" w:rsidP="2B675649">
            <w:pPr>
              <w:pStyle w:val="TablesStandard"/>
              <w:numPr>
                <w:ilvl w:val="0"/>
                <w:numId w:val="13"/>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Sensor data that is sent through the network (from sensor to gateway) must be valid, such that errors can be detected and stopped before transmission.</w:t>
            </w:r>
          </w:p>
        </w:tc>
        <w:tc>
          <w:tcPr>
            <w:tcW w:w="0" w:type="auto"/>
          </w:tcPr>
          <w:p w14:paraId="02C589E1"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Reliable data integrity</w:t>
            </w:r>
          </w:p>
        </w:tc>
      </w:tr>
      <w:tr w:rsidR="002D264A" w:rsidRPr="00651A9C" w14:paraId="3059942E"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B6A44A1" w14:textId="77777777" w:rsidR="002D264A" w:rsidRPr="00651A9C" w:rsidRDefault="2B675649" w:rsidP="2B675649">
            <w:pPr>
              <w:pStyle w:val="TablesStandard"/>
              <w:jc w:val="center"/>
              <w:rPr>
                <w:sz w:val="20"/>
                <w:szCs w:val="20"/>
              </w:rPr>
            </w:pPr>
            <w:r w:rsidRPr="2B675649">
              <w:rPr>
                <w:sz w:val="20"/>
                <w:szCs w:val="20"/>
              </w:rPr>
              <w:t>M08</w:t>
            </w:r>
          </w:p>
        </w:tc>
        <w:tc>
          <w:tcPr>
            <w:tcW w:w="0" w:type="auto"/>
          </w:tcPr>
          <w:p w14:paraId="56D78D35"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Data Specification: </w:t>
            </w:r>
          </w:p>
          <w:p w14:paraId="2651175A" w14:textId="77777777" w:rsidR="002D264A" w:rsidRPr="00651A9C" w:rsidRDefault="2B675649" w:rsidP="2B675649">
            <w:pPr>
              <w:pStyle w:val="TablesStandard"/>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Data that is transmitted from each host must contain the timestamp of the sensor data, the source of the sensor data, and the sensor data itself</w:t>
            </w:r>
          </w:p>
          <w:p w14:paraId="0FF99D28" w14:textId="77777777" w:rsidR="002D264A" w:rsidRPr="00651A9C" w:rsidRDefault="2B675649" w:rsidP="2B675649">
            <w:pPr>
              <w:pStyle w:val="TablesStandard"/>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The sensor data must be precise to at least 16-bits of resolution.</w:t>
            </w:r>
          </w:p>
        </w:tc>
        <w:tc>
          <w:tcPr>
            <w:tcW w:w="0" w:type="auto"/>
          </w:tcPr>
          <w:p w14:paraId="760EC99D"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2B675649">
              <w:rPr>
                <w:color w:val="000000" w:themeColor="text1"/>
                <w:sz w:val="20"/>
                <w:szCs w:val="20"/>
              </w:rPr>
              <w:t xml:space="preserve">Provides value where the time and location of sensor data is of practical significance  </w:t>
            </w:r>
          </w:p>
        </w:tc>
      </w:tr>
      <w:tr w:rsidR="002D264A" w:rsidRPr="00651A9C" w14:paraId="32AE2114"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7968432" w14:textId="77777777" w:rsidR="002D264A" w:rsidRPr="00651A9C" w:rsidRDefault="2B675649" w:rsidP="2B675649">
            <w:pPr>
              <w:pStyle w:val="TablesStandard"/>
              <w:jc w:val="center"/>
              <w:rPr>
                <w:sz w:val="20"/>
                <w:szCs w:val="20"/>
              </w:rPr>
            </w:pPr>
            <w:r w:rsidRPr="2B675649">
              <w:rPr>
                <w:sz w:val="20"/>
                <w:szCs w:val="20"/>
              </w:rPr>
              <w:t>M09</w:t>
            </w:r>
          </w:p>
        </w:tc>
        <w:tc>
          <w:tcPr>
            <w:tcW w:w="0" w:type="auto"/>
          </w:tcPr>
          <w:p w14:paraId="645A6A0C"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Data currency and timeliness: </w:t>
            </w:r>
          </w:p>
          <w:p w14:paraId="7BA3402C" w14:textId="77777777" w:rsidR="002D264A" w:rsidRPr="00651A9C" w:rsidRDefault="2B675649" w:rsidP="2B675649">
            <w:pPr>
              <w:pStyle w:val="TablesStandard"/>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The user must be able to view current data from the sensors from an internet-enabled gateway with a maximum of a two (2) minute delay </w:t>
            </w:r>
          </w:p>
        </w:tc>
        <w:tc>
          <w:tcPr>
            <w:tcW w:w="0" w:type="auto"/>
          </w:tcPr>
          <w:p w14:paraId="40E1D4D1"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2B675649">
              <w:rPr>
                <w:color w:val="000000" w:themeColor="text1"/>
                <w:sz w:val="20"/>
                <w:szCs w:val="20"/>
              </w:rPr>
              <w:t>Provides near real-time access to monitored data</w:t>
            </w:r>
          </w:p>
        </w:tc>
      </w:tr>
      <w:tr w:rsidR="002D264A" w:rsidRPr="00651A9C" w14:paraId="009EE3E0"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D37DD39" w14:textId="77777777" w:rsidR="002D264A" w:rsidRPr="00651A9C" w:rsidRDefault="2B675649" w:rsidP="2B675649">
            <w:pPr>
              <w:pStyle w:val="TablesStandard"/>
              <w:jc w:val="center"/>
              <w:rPr>
                <w:sz w:val="20"/>
                <w:szCs w:val="20"/>
              </w:rPr>
            </w:pPr>
            <w:r w:rsidRPr="2B675649">
              <w:rPr>
                <w:sz w:val="20"/>
                <w:szCs w:val="20"/>
              </w:rPr>
              <w:t>M10</w:t>
            </w:r>
          </w:p>
        </w:tc>
        <w:tc>
          <w:tcPr>
            <w:tcW w:w="0" w:type="auto"/>
          </w:tcPr>
          <w:p w14:paraId="432EAF32"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Client Application: </w:t>
            </w:r>
          </w:p>
          <w:p w14:paraId="7103E2AF" w14:textId="77777777" w:rsidR="002D264A" w:rsidRPr="00651A9C" w:rsidRDefault="2B675649" w:rsidP="2B675649">
            <w:pPr>
              <w:pStyle w:val="TablesStandard"/>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A clear and relevant user interface that can access and interpret the cloud-based database must be provided for demonstration purposes.</w:t>
            </w:r>
          </w:p>
        </w:tc>
        <w:tc>
          <w:tcPr>
            <w:tcW w:w="0" w:type="auto"/>
          </w:tcPr>
          <w:p w14:paraId="3D1C4564"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2B675649">
              <w:rPr>
                <w:color w:val="000000" w:themeColor="text1"/>
                <w:sz w:val="20"/>
                <w:szCs w:val="20"/>
              </w:rPr>
              <w:t xml:space="preserve">Provide convenient and coherent access to monitored data </w:t>
            </w:r>
          </w:p>
        </w:tc>
      </w:tr>
      <w:tr w:rsidR="002D264A" w:rsidRPr="00651A9C" w14:paraId="22FA3526"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A98B3FB" w14:textId="77777777" w:rsidR="002D264A" w:rsidRPr="00651A9C" w:rsidRDefault="2B675649" w:rsidP="2B675649">
            <w:pPr>
              <w:pStyle w:val="TablesStandard"/>
              <w:jc w:val="center"/>
              <w:rPr>
                <w:sz w:val="20"/>
                <w:szCs w:val="20"/>
              </w:rPr>
            </w:pPr>
            <w:r w:rsidRPr="2B675649">
              <w:rPr>
                <w:sz w:val="20"/>
                <w:szCs w:val="20"/>
              </w:rPr>
              <w:t>M11</w:t>
            </w:r>
          </w:p>
        </w:tc>
        <w:tc>
          <w:tcPr>
            <w:tcW w:w="0" w:type="auto"/>
          </w:tcPr>
          <w:p w14:paraId="7F3D9972"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Portability: </w:t>
            </w:r>
          </w:p>
          <w:p w14:paraId="793499FB" w14:textId="1ED3FBE6" w:rsidR="002D264A" w:rsidRPr="00651A9C" w:rsidRDefault="2B675649" w:rsidP="2B675649">
            <w:pPr>
              <w:pStyle w:val="TablesStandard"/>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Capable of adapting any sensor module that is designed to the ATAMO duinoPRO specification.</w:t>
            </w:r>
          </w:p>
        </w:tc>
        <w:tc>
          <w:tcPr>
            <w:tcW w:w="0" w:type="auto"/>
          </w:tcPr>
          <w:p w14:paraId="72041DDA" w14:textId="77777777" w:rsidR="002D264A" w:rsidRPr="00651A9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2B675649">
              <w:rPr>
                <w:color w:val="000000" w:themeColor="text1"/>
                <w:sz w:val="20"/>
                <w:szCs w:val="20"/>
              </w:rPr>
              <w:t>Provide cross-functionality across a wide range of end-uses</w:t>
            </w:r>
          </w:p>
        </w:tc>
      </w:tr>
      <w:tr w:rsidR="002D264A" w:rsidRPr="00651A9C" w14:paraId="5B6CD3DE"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3D5BD81" w14:textId="77777777" w:rsidR="002D264A" w:rsidRPr="00651A9C" w:rsidRDefault="2B675649" w:rsidP="2B675649">
            <w:pPr>
              <w:pStyle w:val="TablesStandard"/>
              <w:jc w:val="center"/>
              <w:rPr>
                <w:sz w:val="20"/>
                <w:szCs w:val="20"/>
              </w:rPr>
            </w:pPr>
            <w:r w:rsidRPr="2B675649">
              <w:rPr>
                <w:sz w:val="20"/>
                <w:szCs w:val="20"/>
              </w:rPr>
              <w:t>M12</w:t>
            </w:r>
          </w:p>
        </w:tc>
        <w:tc>
          <w:tcPr>
            <w:tcW w:w="0" w:type="auto"/>
          </w:tcPr>
          <w:p w14:paraId="69D401BC"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Hardware Interface</w:t>
            </w:r>
          </w:p>
          <w:p w14:paraId="05537D84" w14:textId="1ED3FBE6" w:rsidR="002D264A" w:rsidRPr="00651A9C" w:rsidRDefault="2B675649" w:rsidP="2B675649">
            <w:pPr>
              <w:pStyle w:val="TablesStandard"/>
              <w:numPr>
                <w:ilvl w:val="0"/>
                <w:numId w:val="14"/>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Interface between dusty module and duinoPRO must conform to ATAMO’s standard protocol </w:t>
            </w:r>
          </w:p>
        </w:tc>
        <w:tc>
          <w:tcPr>
            <w:tcW w:w="0" w:type="auto"/>
          </w:tcPr>
          <w:p w14:paraId="6F02D9DD" w14:textId="77777777" w:rsidR="002D264A" w:rsidRPr="00651A9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2B675649">
              <w:rPr>
                <w:color w:val="000000" w:themeColor="text1"/>
                <w:sz w:val="20"/>
                <w:szCs w:val="20"/>
              </w:rPr>
              <w:t>Provide cross-functionality across a wide range of end-uses</w:t>
            </w:r>
          </w:p>
        </w:tc>
      </w:tr>
    </w:tbl>
    <w:p w14:paraId="5E4C7260" w14:textId="5BA44D7B" w:rsidR="002D264A" w:rsidRDefault="002D264A">
      <w:pPr>
        <w:widowControl/>
        <w:spacing w:line="240" w:lineRule="auto"/>
        <w:jc w:val="left"/>
      </w:pPr>
    </w:p>
    <w:p w14:paraId="493D4D36" w14:textId="546657DD" w:rsidR="00D10EB6" w:rsidRDefault="00D10EB6">
      <w:pPr>
        <w:widowControl/>
        <w:spacing w:line="240" w:lineRule="auto"/>
        <w:jc w:val="left"/>
      </w:pPr>
      <w:r>
        <w:br w:type="page"/>
      </w:r>
    </w:p>
    <w:p w14:paraId="754589FB" w14:textId="77777777" w:rsidR="002D264A" w:rsidRDefault="002D264A">
      <w:pPr>
        <w:widowControl/>
        <w:spacing w:line="240" w:lineRule="auto"/>
        <w:jc w:val="left"/>
      </w:pPr>
    </w:p>
    <w:p w14:paraId="3EB9E8EE" w14:textId="27378C93" w:rsidR="002D264A" w:rsidRDefault="002D264A" w:rsidP="00FB13F3">
      <w:pPr>
        <w:pStyle w:val="Caption"/>
      </w:pPr>
      <w:bookmarkStart w:id="385" w:name="_Toc493240050"/>
      <w:bookmarkStart w:id="386" w:name="_Toc493240526"/>
      <w:bookmarkStart w:id="387" w:name="_Toc493245771"/>
      <w:bookmarkStart w:id="388" w:name="_Toc493250096"/>
      <w:bookmarkStart w:id="389" w:name="_Toc493250681"/>
      <w:bookmarkStart w:id="390" w:name="_Toc493250713"/>
      <w:bookmarkStart w:id="391" w:name="_Toc493253949"/>
      <w:r>
        <w:t xml:space="preserve">Table </w:t>
      </w:r>
      <w:fldSimple w:instr=" SEQ Table \* ARABIC ">
        <w:r w:rsidR="006B2A18">
          <w:rPr>
            <w:noProof/>
          </w:rPr>
          <w:t>4</w:t>
        </w:r>
      </w:fldSimple>
      <w:r>
        <w:t>: Aspirational Requirements</w:t>
      </w:r>
      <w:bookmarkEnd w:id="385"/>
      <w:bookmarkEnd w:id="386"/>
      <w:bookmarkEnd w:id="387"/>
      <w:bookmarkEnd w:id="388"/>
      <w:bookmarkEnd w:id="389"/>
      <w:bookmarkEnd w:id="390"/>
      <w:bookmarkEnd w:id="391"/>
    </w:p>
    <w:tbl>
      <w:tblPr>
        <w:tblStyle w:val="GridTable4-Accent21"/>
        <w:tblW w:w="0" w:type="auto"/>
        <w:tblLook w:val="04A0" w:firstRow="1" w:lastRow="0" w:firstColumn="1" w:lastColumn="0" w:noHBand="0" w:noVBand="1"/>
      </w:tblPr>
      <w:tblGrid>
        <w:gridCol w:w="562"/>
        <w:gridCol w:w="950"/>
        <w:gridCol w:w="4771"/>
        <w:gridCol w:w="2327"/>
        <w:gridCol w:w="966"/>
      </w:tblGrid>
      <w:tr w:rsidR="002D264A" w:rsidRPr="00B75739" w14:paraId="07882053" w14:textId="77777777" w:rsidTr="2B67564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8D7DD8" w14:textId="77777777" w:rsidR="002D264A" w:rsidRPr="00B75739" w:rsidRDefault="2B675649" w:rsidP="2B675649">
            <w:pPr>
              <w:pStyle w:val="TablesStandard"/>
              <w:jc w:val="center"/>
              <w:rPr>
                <w:sz w:val="20"/>
                <w:szCs w:val="20"/>
              </w:rPr>
            </w:pPr>
            <w:r w:rsidRPr="2B675649">
              <w:rPr>
                <w:sz w:val="20"/>
                <w:szCs w:val="20"/>
              </w:rPr>
              <w:t>ID</w:t>
            </w:r>
          </w:p>
        </w:tc>
        <w:tc>
          <w:tcPr>
            <w:tcW w:w="0" w:type="auto"/>
            <w:vAlign w:val="center"/>
          </w:tcPr>
          <w:p w14:paraId="0B21A5F6" w14:textId="77777777" w:rsidR="002D264A" w:rsidRPr="00B75739" w:rsidRDefault="2B675649" w:rsidP="2B675649">
            <w:pPr>
              <w:pStyle w:val="TablesStandard"/>
              <w:jc w:val="center"/>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Ranking</w:t>
            </w:r>
          </w:p>
        </w:tc>
        <w:tc>
          <w:tcPr>
            <w:tcW w:w="0" w:type="auto"/>
            <w:vAlign w:val="center"/>
            <w:hideMark/>
          </w:tcPr>
          <w:p w14:paraId="24E8745C" w14:textId="77777777" w:rsidR="002D264A" w:rsidRPr="00B75739" w:rsidRDefault="2B675649" w:rsidP="2B675649">
            <w:pPr>
              <w:pStyle w:val="TablesStandard"/>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Requirements</w:t>
            </w:r>
          </w:p>
        </w:tc>
        <w:tc>
          <w:tcPr>
            <w:tcW w:w="0" w:type="auto"/>
            <w:vAlign w:val="center"/>
          </w:tcPr>
          <w:p w14:paraId="04C4A46C" w14:textId="77777777" w:rsidR="002D264A" w:rsidRPr="001969E2" w:rsidRDefault="2B675649" w:rsidP="2B675649">
            <w:pPr>
              <w:pStyle w:val="TablesStandard"/>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Business Need(s)</w:t>
            </w:r>
          </w:p>
        </w:tc>
        <w:tc>
          <w:tcPr>
            <w:tcW w:w="0" w:type="auto"/>
            <w:vAlign w:val="center"/>
          </w:tcPr>
          <w:p w14:paraId="06E48327" w14:textId="77777777" w:rsidR="002D264A" w:rsidRPr="001969E2" w:rsidRDefault="2B675649" w:rsidP="2B675649">
            <w:pPr>
              <w:pStyle w:val="TablesStandard"/>
              <w:jc w:val="center"/>
              <w:cnfStyle w:val="100000000000" w:firstRow="1" w:lastRow="0" w:firstColumn="0" w:lastColumn="0" w:oddVBand="0" w:evenVBand="0" w:oddHBand="0" w:evenHBand="0" w:firstRowFirstColumn="0" w:firstRowLastColumn="0" w:lastRowFirstColumn="0" w:lastRowLastColumn="0"/>
              <w:rPr>
                <w:sz w:val="20"/>
                <w:szCs w:val="20"/>
              </w:rPr>
            </w:pPr>
            <w:r w:rsidRPr="2B675649">
              <w:rPr>
                <w:sz w:val="20"/>
                <w:szCs w:val="20"/>
              </w:rPr>
              <w:t>Client Priority</w:t>
            </w:r>
          </w:p>
        </w:tc>
      </w:tr>
      <w:tr w:rsidR="002D264A" w14:paraId="21A4A9B4"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C4CC9A0" w14:textId="77777777" w:rsidR="002D264A" w:rsidRPr="00B75739" w:rsidRDefault="2B675649" w:rsidP="2B675649">
            <w:pPr>
              <w:pStyle w:val="TablesStandard"/>
              <w:jc w:val="center"/>
              <w:rPr>
                <w:sz w:val="20"/>
                <w:szCs w:val="20"/>
              </w:rPr>
            </w:pPr>
            <w:r w:rsidRPr="2B675649">
              <w:rPr>
                <w:sz w:val="20"/>
                <w:szCs w:val="20"/>
              </w:rPr>
              <w:t>A01</w:t>
            </w:r>
          </w:p>
        </w:tc>
        <w:tc>
          <w:tcPr>
            <w:tcW w:w="0" w:type="auto"/>
          </w:tcPr>
          <w:p w14:paraId="78DFBED0" w14:textId="77777777" w:rsidR="002D264A" w:rsidRPr="00B75739"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1</w:t>
            </w:r>
          </w:p>
        </w:tc>
        <w:tc>
          <w:tcPr>
            <w:tcW w:w="0" w:type="auto"/>
          </w:tcPr>
          <w:p w14:paraId="3AA81A8A" w14:textId="77777777" w:rsidR="002D264A" w:rsidRPr="00B75739"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Data Specification: </w:t>
            </w:r>
          </w:p>
          <w:p w14:paraId="5E0EE60A" w14:textId="77777777" w:rsidR="002D264A" w:rsidRPr="00B75739" w:rsidRDefault="2B675649" w:rsidP="2B675649">
            <w:pPr>
              <w:pStyle w:val="TablesStandard"/>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In addition to sensor data of at least 16-bit resolution, diagnostic data of 16-bit resolution should be transmitted through the network</w:t>
            </w:r>
          </w:p>
        </w:tc>
        <w:tc>
          <w:tcPr>
            <w:tcW w:w="0" w:type="auto"/>
          </w:tcPr>
          <w:p w14:paraId="7C9BF987" w14:textId="77777777" w:rsidR="002D264A" w:rsidRPr="00C073C8"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Provide critical data on the current condition of the system</w:t>
            </w:r>
          </w:p>
          <w:p w14:paraId="06C09F77" w14:textId="77777777" w:rsidR="002D264A" w:rsidRPr="00B904DC" w:rsidRDefault="2B675649" w:rsidP="2B675649">
            <w:pPr>
              <w:jc w:val="left"/>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Accommodate planned downtime and potential maintenance strategies</w:t>
            </w:r>
          </w:p>
        </w:tc>
        <w:tc>
          <w:tcPr>
            <w:tcW w:w="0" w:type="auto"/>
          </w:tcPr>
          <w:p w14:paraId="26B24F9B" w14:textId="77777777" w:rsidR="002D264A" w:rsidRPr="001969E2"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5</w:t>
            </w:r>
          </w:p>
        </w:tc>
      </w:tr>
      <w:tr w:rsidR="002D264A" w14:paraId="672516F2"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50F214D" w14:textId="77777777" w:rsidR="002D264A" w:rsidRPr="00B75739" w:rsidRDefault="2B675649" w:rsidP="2B675649">
            <w:pPr>
              <w:pStyle w:val="TablesStandard"/>
              <w:jc w:val="center"/>
              <w:rPr>
                <w:sz w:val="20"/>
                <w:szCs w:val="20"/>
              </w:rPr>
            </w:pPr>
            <w:r w:rsidRPr="2B675649">
              <w:rPr>
                <w:sz w:val="20"/>
                <w:szCs w:val="20"/>
              </w:rPr>
              <w:t>A02</w:t>
            </w:r>
          </w:p>
        </w:tc>
        <w:tc>
          <w:tcPr>
            <w:tcW w:w="0" w:type="auto"/>
          </w:tcPr>
          <w:p w14:paraId="707D68AD" w14:textId="77777777" w:rsidR="002D264A" w:rsidRPr="00B75739"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2</w:t>
            </w:r>
          </w:p>
        </w:tc>
        <w:tc>
          <w:tcPr>
            <w:tcW w:w="0" w:type="auto"/>
          </w:tcPr>
          <w:p w14:paraId="1625AFA8" w14:textId="77777777" w:rsidR="002D264A" w:rsidRPr="00B75739"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System Network: </w:t>
            </w:r>
          </w:p>
          <w:p w14:paraId="3ED08EC8" w14:textId="1ED3FBE6" w:rsidR="002D264A" w:rsidRPr="00B75739" w:rsidRDefault="2B675649" w:rsidP="2B675649">
            <w:pPr>
              <w:pStyle w:val="TablesStandard"/>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The system will be capable of receiving data remotely from at least 5 sensor devices, with each device separated by a maximum of 50m in open air</w:t>
            </w:r>
          </w:p>
        </w:tc>
        <w:tc>
          <w:tcPr>
            <w:tcW w:w="0" w:type="auto"/>
          </w:tcPr>
          <w:p w14:paraId="620264D2" w14:textId="77777777" w:rsidR="002D264A" w:rsidRPr="00B65251"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lang w:val="en-US"/>
              </w:rPr>
            </w:pPr>
            <w:r w:rsidRPr="2B675649">
              <w:rPr>
                <w:sz w:val="20"/>
                <w:szCs w:val="20"/>
                <w:lang w:val="en-US"/>
              </w:rPr>
              <w:t>Increased network capacity enables improved data resolution across the monitored site</w:t>
            </w:r>
          </w:p>
        </w:tc>
        <w:tc>
          <w:tcPr>
            <w:tcW w:w="0" w:type="auto"/>
          </w:tcPr>
          <w:p w14:paraId="10E2C826" w14:textId="77777777" w:rsidR="002D264A" w:rsidRPr="001969E2"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2B675649">
              <w:rPr>
                <w:sz w:val="20"/>
                <w:szCs w:val="20"/>
                <w:lang w:val="en-US"/>
              </w:rPr>
              <w:t>5</w:t>
            </w:r>
          </w:p>
        </w:tc>
      </w:tr>
      <w:tr w:rsidR="00922471" w14:paraId="3DF99F65"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14EE2426" w14:textId="77777777" w:rsidR="00922471" w:rsidRPr="00B75739" w:rsidRDefault="2B675649" w:rsidP="2B675649">
            <w:pPr>
              <w:pStyle w:val="TablesStandard"/>
              <w:jc w:val="center"/>
              <w:rPr>
                <w:sz w:val="20"/>
                <w:szCs w:val="20"/>
              </w:rPr>
            </w:pPr>
            <w:r w:rsidRPr="2B675649">
              <w:rPr>
                <w:sz w:val="20"/>
                <w:szCs w:val="20"/>
              </w:rPr>
              <w:t>A03</w:t>
            </w:r>
          </w:p>
        </w:tc>
        <w:tc>
          <w:tcPr>
            <w:tcW w:w="0" w:type="auto"/>
          </w:tcPr>
          <w:p w14:paraId="0EED7E4E" w14:textId="77777777" w:rsidR="00922471" w:rsidRPr="00B75739"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3</w:t>
            </w:r>
          </w:p>
        </w:tc>
        <w:tc>
          <w:tcPr>
            <w:tcW w:w="0" w:type="auto"/>
          </w:tcPr>
          <w:p w14:paraId="0478D078" w14:textId="77777777" w:rsidR="00922471" w:rsidRPr="00B75739"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Configuration Flexibility</w:t>
            </w:r>
          </w:p>
          <w:p w14:paraId="21F8A515" w14:textId="4A02B9E2" w:rsidR="00922471" w:rsidRPr="00B75739" w:rsidRDefault="2B675649" w:rsidP="2B675649">
            <w:pPr>
              <w:pStyle w:val="TablesStandard"/>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The system design will allow for each mote to have and receive different configurations from the network manager. Configuration parameters will include, but are not limited to, sensor sampling interval and diagnostic data sampling interval.</w:t>
            </w:r>
          </w:p>
        </w:tc>
        <w:tc>
          <w:tcPr>
            <w:tcW w:w="0" w:type="auto"/>
          </w:tcPr>
          <w:p w14:paraId="658FDCC8" w14:textId="77777777" w:rsidR="00960518"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Ability to flexibly dispatch the network throughout a plant. </w:t>
            </w:r>
          </w:p>
          <w:p w14:paraId="5AE1D797" w14:textId="7E64369B" w:rsidR="00922471" w:rsidRPr="00B904D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Ensuring that each mote can be optimally configured to its environment and purpose</w:t>
            </w:r>
          </w:p>
        </w:tc>
        <w:tc>
          <w:tcPr>
            <w:tcW w:w="0" w:type="auto"/>
          </w:tcPr>
          <w:p w14:paraId="2518A834" w14:textId="5175D18F" w:rsidR="00922471" w:rsidRPr="001969E2"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t>5</w:t>
            </w:r>
          </w:p>
        </w:tc>
      </w:tr>
      <w:tr w:rsidR="00922471" w14:paraId="09993B54"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tcPr>
          <w:p w14:paraId="2C64AAA1" w14:textId="27AC19DA" w:rsidR="00922471" w:rsidRPr="00B75739" w:rsidRDefault="2B675649" w:rsidP="2B675649">
            <w:pPr>
              <w:pStyle w:val="TablesStandard"/>
              <w:jc w:val="center"/>
              <w:rPr>
                <w:sz w:val="20"/>
                <w:szCs w:val="20"/>
              </w:rPr>
            </w:pPr>
            <w:r w:rsidRPr="2B675649">
              <w:rPr>
                <w:sz w:val="20"/>
                <w:szCs w:val="20"/>
              </w:rPr>
              <w:t>A04</w:t>
            </w:r>
          </w:p>
        </w:tc>
        <w:tc>
          <w:tcPr>
            <w:tcW w:w="0" w:type="auto"/>
          </w:tcPr>
          <w:p w14:paraId="2CF29A29" w14:textId="6F5AB137" w:rsidR="00922471" w:rsidRPr="00B75739"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4</w:t>
            </w:r>
          </w:p>
        </w:tc>
        <w:tc>
          <w:tcPr>
            <w:tcW w:w="0" w:type="auto"/>
          </w:tcPr>
          <w:p w14:paraId="3CE95E1F" w14:textId="77777777" w:rsidR="00922471" w:rsidRPr="00B75739"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Synchronise Sensor Readings</w:t>
            </w:r>
          </w:p>
          <w:p w14:paraId="0EB3D0B0" w14:textId="5FCC9570" w:rsidR="00922471" w:rsidRPr="009028DE" w:rsidRDefault="2B675649" w:rsidP="2B675649">
            <w:pPr>
              <w:pStyle w:val="TablesStandard"/>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Ensure that sensor data readings occur at predictable and synchronised times at each node</w:t>
            </w:r>
          </w:p>
        </w:tc>
        <w:tc>
          <w:tcPr>
            <w:tcW w:w="0" w:type="auto"/>
          </w:tcPr>
          <w:p w14:paraId="2359ACDB" w14:textId="4C4FED24" w:rsidR="00922471" w:rsidRPr="00B904D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Reliable and timely data acquisition</w:t>
            </w:r>
          </w:p>
        </w:tc>
        <w:tc>
          <w:tcPr>
            <w:tcW w:w="0" w:type="auto"/>
          </w:tcPr>
          <w:p w14:paraId="42491AE3" w14:textId="63C4BACD" w:rsidR="00922471" w:rsidRPr="001969E2"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4</w:t>
            </w:r>
          </w:p>
        </w:tc>
      </w:tr>
      <w:tr w:rsidR="00922471" w14:paraId="4EA344CA"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3E8CAFA" w14:textId="75982039" w:rsidR="00922471" w:rsidRPr="00B75739" w:rsidRDefault="2B675649" w:rsidP="2B675649">
            <w:pPr>
              <w:pStyle w:val="TablesStandard"/>
              <w:jc w:val="center"/>
              <w:rPr>
                <w:sz w:val="20"/>
                <w:szCs w:val="20"/>
              </w:rPr>
            </w:pPr>
            <w:r w:rsidRPr="2B675649">
              <w:rPr>
                <w:sz w:val="20"/>
                <w:szCs w:val="20"/>
              </w:rPr>
              <w:t>A05</w:t>
            </w:r>
          </w:p>
        </w:tc>
        <w:tc>
          <w:tcPr>
            <w:tcW w:w="0" w:type="auto"/>
          </w:tcPr>
          <w:p w14:paraId="74BFD1AD" w14:textId="411977D2" w:rsidR="00922471" w:rsidRPr="00B75739"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5</w:t>
            </w:r>
          </w:p>
        </w:tc>
        <w:tc>
          <w:tcPr>
            <w:tcW w:w="0" w:type="auto"/>
          </w:tcPr>
          <w:p w14:paraId="596DCFA1" w14:textId="77777777" w:rsidR="00922471"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 xml:space="preserve">Authentication </w:t>
            </w:r>
          </w:p>
          <w:p w14:paraId="64C32B14" w14:textId="77777777" w:rsidR="00922471" w:rsidRPr="009028DE" w:rsidRDefault="2B675649" w:rsidP="2B67564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2B675649">
              <w:rPr>
                <w:rFonts w:eastAsia="Times New Roman"/>
                <w:sz w:val="20"/>
                <w:szCs w:val="20"/>
              </w:rPr>
              <w:t>Authentication will be provided to a minimum of two users on a single-tenant platform</w:t>
            </w:r>
          </w:p>
          <w:p w14:paraId="7634D74C" w14:textId="2E588512" w:rsidR="00922471" w:rsidRPr="00B75739" w:rsidRDefault="2B675649" w:rsidP="2B675649">
            <w:pPr>
              <w:pStyle w:val="TablesStandard"/>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The users will have identical permissions</w:t>
            </w:r>
          </w:p>
        </w:tc>
        <w:tc>
          <w:tcPr>
            <w:tcW w:w="0" w:type="auto"/>
          </w:tcPr>
          <w:p w14:paraId="32B15829" w14:textId="77777777" w:rsidR="00922471" w:rsidRPr="00B904D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Facilitates the procurement of confidential sensor data</w:t>
            </w:r>
          </w:p>
          <w:p w14:paraId="4B765461" w14:textId="588FDF34" w:rsidR="00922471" w:rsidRPr="00B904D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Demonstrates the potential scalability of the system</w:t>
            </w:r>
          </w:p>
        </w:tc>
        <w:tc>
          <w:tcPr>
            <w:tcW w:w="0" w:type="auto"/>
          </w:tcPr>
          <w:p w14:paraId="158FF47E" w14:textId="27EC30D1" w:rsidR="00922471" w:rsidRPr="001969E2"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4</w:t>
            </w:r>
          </w:p>
        </w:tc>
      </w:tr>
      <w:tr w:rsidR="00922471" w:rsidRPr="00B75739" w14:paraId="336CA5D1"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892CA01" w14:textId="18E805DF" w:rsidR="00922471" w:rsidRPr="00B75739" w:rsidRDefault="2B675649" w:rsidP="2B675649">
            <w:pPr>
              <w:pStyle w:val="TablesStandard"/>
              <w:jc w:val="center"/>
              <w:rPr>
                <w:sz w:val="20"/>
                <w:szCs w:val="20"/>
              </w:rPr>
            </w:pPr>
            <w:r w:rsidRPr="2B675649">
              <w:rPr>
                <w:sz w:val="20"/>
                <w:szCs w:val="20"/>
              </w:rPr>
              <w:t>A06</w:t>
            </w:r>
          </w:p>
        </w:tc>
        <w:tc>
          <w:tcPr>
            <w:tcW w:w="0" w:type="auto"/>
          </w:tcPr>
          <w:p w14:paraId="625C7349" w14:textId="7E103422" w:rsidR="00922471" w:rsidRPr="00B75739"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6</w:t>
            </w:r>
          </w:p>
        </w:tc>
        <w:tc>
          <w:tcPr>
            <w:tcW w:w="0" w:type="auto"/>
          </w:tcPr>
          <w:p w14:paraId="422DB424" w14:textId="77777777" w:rsidR="00922471" w:rsidRPr="00B75739"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Operational Lifetime</w:t>
            </w:r>
          </w:p>
          <w:p w14:paraId="44605AC6" w14:textId="1ED3FBE6" w:rsidR="00922471" w:rsidRPr="00B75739" w:rsidRDefault="2B675649" w:rsidP="2B675649">
            <w:pPr>
              <w:pStyle w:val="TablesStandard"/>
              <w:numPr>
                <w:ilvl w:val="0"/>
                <w:numId w:val="17"/>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Sensor devices will operate for no less than 2.5 years for every 1000 mAh of battery capacity supplied.</w:t>
            </w:r>
          </w:p>
        </w:tc>
        <w:tc>
          <w:tcPr>
            <w:tcW w:w="0" w:type="auto"/>
          </w:tcPr>
          <w:p w14:paraId="7967DCCA" w14:textId="77777777" w:rsidR="00922471" w:rsidRPr="00B904D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Low and infrequent system maintenance costs</w:t>
            </w:r>
          </w:p>
          <w:p w14:paraId="3F8734D9" w14:textId="208E1DBB" w:rsidR="00922471" w:rsidRPr="00B904D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High reliability sensing</w:t>
            </w:r>
          </w:p>
        </w:tc>
        <w:tc>
          <w:tcPr>
            <w:tcW w:w="0" w:type="auto"/>
          </w:tcPr>
          <w:p w14:paraId="41033748" w14:textId="26215C5D" w:rsidR="00922471" w:rsidRPr="001969E2"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3</w:t>
            </w:r>
          </w:p>
        </w:tc>
      </w:tr>
      <w:tr w:rsidR="00922471" w:rsidRPr="00B75739" w14:paraId="2A75044B" w14:textId="77777777" w:rsidTr="2B675649">
        <w:trPr>
          <w:cnfStyle w:val="000000100000" w:firstRow="0" w:lastRow="0" w:firstColumn="0" w:lastColumn="0" w:oddVBand="0" w:evenVBand="0" w:oddHBand="1" w:evenHBand="0" w:firstRowFirstColumn="0" w:firstRowLastColumn="0" w:lastRowFirstColumn="0" w:lastRowLastColumn="0"/>
          <w:cantSplit/>
          <w:trHeight w:val="638"/>
        </w:trPr>
        <w:tc>
          <w:tcPr>
            <w:cnfStyle w:val="001000000000" w:firstRow="0" w:lastRow="0" w:firstColumn="1" w:lastColumn="0" w:oddVBand="0" w:evenVBand="0" w:oddHBand="0" w:evenHBand="0" w:firstRowFirstColumn="0" w:firstRowLastColumn="0" w:lastRowFirstColumn="0" w:lastRowLastColumn="0"/>
            <w:tcW w:w="0" w:type="auto"/>
            <w:hideMark/>
          </w:tcPr>
          <w:p w14:paraId="6A22028A" w14:textId="5E255B89" w:rsidR="00922471" w:rsidRPr="00B75739" w:rsidRDefault="2B675649" w:rsidP="2B675649">
            <w:pPr>
              <w:pStyle w:val="TablesStandard"/>
              <w:jc w:val="center"/>
              <w:rPr>
                <w:sz w:val="20"/>
                <w:szCs w:val="20"/>
              </w:rPr>
            </w:pPr>
            <w:r w:rsidRPr="2B675649">
              <w:rPr>
                <w:sz w:val="20"/>
                <w:szCs w:val="20"/>
              </w:rPr>
              <w:t>A07</w:t>
            </w:r>
          </w:p>
        </w:tc>
        <w:tc>
          <w:tcPr>
            <w:tcW w:w="0" w:type="auto"/>
          </w:tcPr>
          <w:p w14:paraId="35C84A24" w14:textId="3980C725" w:rsidR="00922471" w:rsidRPr="00B75739"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7</w:t>
            </w:r>
          </w:p>
        </w:tc>
        <w:tc>
          <w:tcPr>
            <w:tcW w:w="0" w:type="auto"/>
          </w:tcPr>
          <w:p w14:paraId="2669FD2F" w14:textId="77777777" w:rsidR="00922471" w:rsidRPr="00B75739"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Minimise System Cost</w:t>
            </w:r>
          </w:p>
          <w:p w14:paraId="4A5A3391" w14:textId="4B22BC88" w:rsidR="00922471" w:rsidRPr="001969E2" w:rsidRDefault="2B675649" w:rsidP="2B675649">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Ensure total system cost is no more than $60</w:t>
            </w:r>
          </w:p>
        </w:tc>
        <w:tc>
          <w:tcPr>
            <w:tcW w:w="0" w:type="auto"/>
          </w:tcPr>
          <w:p w14:paraId="01790D48" w14:textId="49F404F7" w:rsidR="00922471" w:rsidRPr="00B904D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Affordability of deploying large numbers of sensors and instrumentation</w:t>
            </w:r>
          </w:p>
        </w:tc>
        <w:tc>
          <w:tcPr>
            <w:tcW w:w="0" w:type="auto"/>
          </w:tcPr>
          <w:p w14:paraId="1BFF4133" w14:textId="19146322" w:rsidR="00922471" w:rsidRPr="001969E2"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2</w:t>
            </w:r>
          </w:p>
        </w:tc>
      </w:tr>
      <w:tr w:rsidR="00922471" w14:paraId="6CCB21F5"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6326A27" w14:textId="3FF6C45A" w:rsidR="00922471" w:rsidRPr="00B75739" w:rsidRDefault="2B675649" w:rsidP="2B675649">
            <w:pPr>
              <w:pStyle w:val="TablesStandard"/>
              <w:jc w:val="center"/>
              <w:rPr>
                <w:sz w:val="20"/>
                <w:szCs w:val="20"/>
              </w:rPr>
            </w:pPr>
            <w:r w:rsidRPr="2B675649">
              <w:rPr>
                <w:sz w:val="20"/>
                <w:szCs w:val="20"/>
              </w:rPr>
              <w:lastRenderedPageBreak/>
              <w:t>A08</w:t>
            </w:r>
          </w:p>
        </w:tc>
        <w:tc>
          <w:tcPr>
            <w:tcW w:w="0" w:type="auto"/>
          </w:tcPr>
          <w:p w14:paraId="371F4581" w14:textId="5172BAF9" w:rsidR="00922471" w:rsidRPr="00B75739"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8</w:t>
            </w:r>
          </w:p>
        </w:tc>
        <w:tc>
          <w:tcPr>
            <w:tcW w:w="0" w:type="auto"/>
          </w:tcPr>
          <w:p w14:paraId="39C63464" w14:textId="77777777" w:rsidR="00922471"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Amplified User Experience </w:t>
            </w:r>
          </w:p>
          <w:p w14:paraId="03D4A2A5" w14:textId="77777777" w:rsidR="00922471" w:rsidRPr="009B458D" w:rsidRDefault="2B675649" w:rsidP="2B675649">
            <w:pPr>
              <w:pStyle w:val="ListParagraph"/>
              <w:numPr>
                <w:ilvl w:val="0"/>
                <w:numId w:val="17"/>
              </w:numPr>
              <w:jc w:val="lef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2B675649">
              <w:rPr>
                <w:rFonts w:eastAsia="Times New Roman"/>
                <w:sz w:val="20"/>
                <w:szCs w:val="20"/>
              </w:rPr>
              <w:t>Graphical display of time series data</w:t>
            </w:r>
          </w:p>
          <w:p w14:paraId="394F2BEE" w14:textId="0F703DE8" w:rsidR="00922471" w:rsidRPr="00B75739" w:rsidRDefault="2B675649" w:rsidP="2B675649">
            <w:pPr>
              <w:pStyle w:val="TablesStandard"/>
              <w:numPr>
                <w:ilvl w:val="0"/>
                <w:numId w:val="15"/>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Consideration of colour theory, visual hierarchy, and typography</w:t>
            </w:r>
          </w:p>
        </w:tc>
        <w:tc>
          <w:tcPr>
            <w:tcW w:w="0" w:type="auto"/>
          </w:tcPr>
          <w:p w14:paraId="2D552B18" w14:textId="049D16C6" w:rsidR="00922471" w:rsidRPr="00B904DC"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Ability to rapidly and easily discern trends and irregularities in sensor data</w:t>
            </w:r>
          </w:p>
        </w:tc>
        <w:tc>
          <w:tcPr>
            <w:tcW w:w="0" w:type="auto"/>
          </w:tcPr>
          <w:p w14:paraId="37630532" w14:textId="48CFD231" w:rsidR="00922471" w:rsidRPr="001969E2" w:rsidRDefault="2B675649" w:rsidP="2B675649">
            <w:pPr>
              <w:pStyle w:val="TablesStandard"/>
              <w:jc w:val="cente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2</w:t>
            </w:r>
          </w:p>
        </w:tc>
      </w:tr>
      <w:tr w:rsidR="00922471" w14:paraId="32A5050F" w14:textId="77777777" w:rsidTr="2B6756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7E2A931" w14:textId="6893E45B" w:rsidR="00922471" w:rsidRPr="00B75739" w:rsidRDefault="2B675649" w:rsidP="2B675649">
            <w:pPr>
              <w:pStyle w:val="TablesStandard"/>
              <w:jc w:val="center"/>
              <w:rPr>
                <w:sz w:val="20"/>
                <w:szCs w:val="20"/>
              </w:rPr>
            </w:pPr>
            <w:r w:rsidRPr="2B675649">
              <w:rPr>
                <w:sz w:val="20"/>
                <w:szCs w:val="20"/>
              </w:rPr>
              <w:t>A09</w:t>
            </w:r>
          </w:p>
        </w:tc>
        <w:tc>
          <w:tcPr>
            <w:tcW w:w="0" w:type="auto"/>
          </w:tcPr>
          <w:p w14:paraId="5D8199EF" w14:textId="5906D1E2" w:rsidR="00922471" w:rsidRPr="00B75739"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9</w:t>
            </w:r>
          </w:p>
        </w:tc>
        <w:tc>
          <w:tcPr>
            <w:tcW w:w="0" w:type="auto"/>
          </w:tcPr>
          <w:p w14:paraId="3789FEF2" w14:textId="77777777" w:rsidR="00922471" w:rsidRPr="00B75739"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Virtual Manager</w:t>
            </w:r>
          </w:p>
          <w:p w14:paraId="44064F86" w14:textId="1ED3FBE6" w:rsidR="00922471" w:rsidRPr="00B75739" w:rsidRDefault="2B675649" w:rsidP="2B675649">
            <w:pPr>
              <w:pStyle w:val="TablesStandard"/>
              <w:numPr>
                <w:ilvl w:val="0"/>
                <w:numId w:val="15"/>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The system should incorporate SmartMesh IP VManager-based network management to replace local embedded-based network management</w:t>
            </w:r>
          </w:p>
          <w:p w14:paraId="51AF15B9" w14:textId="1ED3FBE6" w:rsidR="00922471" w:rsidRPr="00B75739" w:rsidRDefault="2B675649" w:rsidP="2B675649">
            <w:pPr>
              <w:pStyle w:val="TablesStandard"/>
              <w:numPr>
                <w:ilvl w:val="0"/>
                <w:numId w:val="16"/>
              </w:numP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A remote x86 based virtual machine with the SmartMesh-IP VManager installed should be capable of performing network management functions when connected to a SmartMesh-to-IP gateway that is local to the WSN site</w:t>
            </w:r>
          </w:p>
        </w:tc>
        <w:tc>
          <w:tcPr>
            <w:tcW w:w="0" w:type="auto"/>
          </w:tcPr>
          <w:p w14:paraId="44E14AD3" w14:textId="71D25F9F" w:rsidR="00922471" w:rsidRPr="00B904DC" w:rsidRDefault="2B675649" w:rsidP="2B675649">
            <w:pPr>
              <w:pStyle w:val="TablesStandard"/>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Ability to more easily scale and reconfigure network</w:t>
            </w:r>
          </w:p>
        </w:tc>
        <w:tc>
          <w:tcPr>
            <w:tcW w:w="0" w:type="auto"/>
          </w:tcPr>
          <w:p w14:paraId="12005AB8" w14:textId="7ADB7A03" w:rsidR="00922471" w:rsidRPr="001969E2" w:rsidRDefault="2B675649" w:rsidP="2B675649">
            <w:pPr>
              <w:pStyle w:val="TablesStandard"/>
              <w:jc w:val="center"/>
              <w:cnfStyle w:val="000000100000" w:firstRow="0" w:lastRow="0" w:firstColumn="0" w:lastColumn="0" w:oddVBand="0" w:evenVBand="0" w:oddHBand="1" w:evenHBand="0" w:firstRowFirstColumn="0" w:firstRowLastColumn="0" w:lastRowFirstColumn="0" w:lastRowLastColumn="0"/>
              <w:rPr>
                <w:sz w:val="20"/>
                <w:szCs w:val="20"/>
              </w:rPr>
            </w:pPr>
            <w:r w:rsidRPr="2B675649">
              <w:rPr>
                <w:sz w:val="20"/>
                <w:szCs w:val="20"/>
              </w:rPr>
              <w:t>1</w:t>
            </w:r>
          </w:p>
        </w:tc>
      </w:tr>
      <w:tr w:rsidR="00922471" w14:paraId="6D241979" w14:textId="77777777" w:rsidTr="2B675649">
        <w:trPr>
          <w:cantSplit/>
        </w:trPr>
        <w:tc>
          <w:tcPr>
            <w:cnfStyle w:val="001000000000" w:firstRow="0" w:lastRow="0" w:firstColumn="1" w:lastColumn="0" w:oddVBand="0" w:evenVBand="0" w:oddHBand="0" w:evenHBand="0" w:firstRowFirstColumn="0" w:firstRowLastColumn="0" w:lastRowFirstColumn="0" w:lastRowLastColumn="0"/>
            <w:tcW w:w="0" w:type="auto"/>
          </w:tcPr>
          <w:p w14:paraId="796AA52E" w14:textId="03C29FDF" w:rsidR="00922471" w:rsidRPr="268FBE58" w:rsidRDefault="2B675649" w:rsidP="00922471">
            <w:pPr>
              <w:pStyle w:val="TablesStandard"/>
              <w:jc w:val="center"/>
            </w:pPr>
            <w:r w:rsidRPr="2B675649">
              <w:rPr>
                <w:sz w:val="20"/>
                <w:szCs w:val="20"/>
              </w:rPr>
              <w:t>A10</w:t>
            </w:r>
          </w:p>
        </w:tc>
        <w:tc>
          <w:tcPr>
            <w:tcW w:w="0" w:type="auto"/>
          </w:tcPr>
          <w:p w14:paraId="0B4FCB47" w14:textId="0CDD6EFA" w:rsidR="00922471" w:rsidRPr="268FBE58" w:rsidRDefault="2B675649" w:rsidP="00922471">
            <w:pPr>
              <w:pStyle w:val="TablesStandard"/>
              <w:jc w:val="center"/>
              <w:cnfStyle w:val="000000000000" w:firstRow="0" w:lastRow="0" w:firstColumn="0" w:lastColumn="0" w:oddVBand="0" w:evenVBand="0" w:oddHBand="0" w:evenHBand="0" w:firstRowFirstColumn="0" w:firstRowLastColumn="0" w:lastRowFirstColumn="0" w:lastRowLastColumn="0"/>
            </w:pPr>
            <w:r w:rsidRPr="2B675649">
              <w:rPr>
                <w:sz w:val="20"/>
                <w:szCs w:val="20"/>
              </w:rPr>
              <w:t>10</w:t>
            </w:r>
          </w:p>
        </w:tc>
        <w:tc>
          <w:tcPr>
            <w:tcW w:w="0" w:type="auto"/>
          </w:tcPr>
          <w:p w14:paraId="7851D112" w14:textId="77777777" w:rsidR="00922471" w:rsidRPr="00B75739" w:rsidRDefault="2B675649" w:rsidP="2B675649">
            <w:pPr>
              <w:pStyle w:val="TablesStandard"/>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 xml:space="preserve">Database Scalability </w:t>
            </w:r>
          </w:p>
          <w:p w14:paraId="75CE8B0F" w14:textId="77777777" w:rsidR="00922471" w:rsidRPr="00B75739" w:rsidRDefault="2B675649" w:rsidP="2B675649">
            <w:pPr>
              <w:pStyle w:val="TablesStandard"/>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2B675649">
              <w:rPr>
                <w:sz w:val="20"/>
                <w:szCs w:val="20"/>
              </w:rPr>
              <w:t>The database design may be capable of accommodating for data sent by hundreds of sensors</w:t>
            </w:r>
          </w:p>
          <w:p w14:paraId="0F362482" w14:textId="0FB9B178" w:rsidR="00922471" w:rsidRPr="268FBE58" w:rsidRDefault="2B675649" w:rsidP="00922471">
            <w:pPr>
              <w:pStyle w:val="TablesStandard"/>
              <w:numPr>
                <w:ilvl w:val="0"/>
                <w:numId w:val="16"/>
              </w:numPr>
              <w:cnfStyle w:val="000000000000" w:firstRow="0" w:lastRow="0" w:firstColumn="0" w:lastColumn="0" w:oddVBand="0" w:evenVBand="0" w:oddHBand="0" w:evenHBand="0" w:firstRowFirstColumn="0" w:firstRowLastColumn="0" w:lastRowFirstColumn="0" w:lastRowLastColumn="0"/>
            </w:pPr>
            <w:r w:rsidRPr="2B675649">
              <w:rPr>
                <w:sz w:val="20"/>
                <w:szCs w:val="20"/>
              </w:rPr>
              <w:t>This scalable database design should be incorporated into the cloud system with considerations for the ‘Big Data’ movement</w:t>
            </w:r>
          </w:p>
        </w:tc>
        <w:tc>
          <w:tcPr>
            <w:tcW w:w="0" w:type="auto"/>
          </w:tcPr>
          <w:p w14:paraId="2B234E2B" w14:textId="019F9C1D" w:rsidR="00922471" w:rsidRDefault="2B675649" w:rsidP="00922471">
            <w:pPr>
              <w:pStyle w:val="TablesStandard"/>
              <w:cnfStyle w:val="000000000000" w:firstRow="0" w:lastRow="0" w:firstColumn="0" w:lastColumn="0" w:oddVBand="0" w:evenVBand="0" w:oddHBand="0" w:evenHBand="0" w:firstRowFirstColumn="0" w:firstRowLastColumn="0" w:lastRowFirstColumn="0" w:lastRowLastColumn="0"/>
            </w:pPr>
            <w:r w:rsidRPr="2B675649">
              <w:rPr>
                <w:sz w:val="20"/>
                <w:szCs w:val="20"/>
              </w:rPr>
              <w:t>Ability to install extensive monitoring equipment throughout a plant and manage the associated data</w:t>
            </w:r>
          </w:p>
        </w:tc>
        <w:tc>
          <w:tcPr>
            <w:tcW w:w="0" w:type="auto"/>
          </w:tcPr>
          <w:p w14:paraId="047A9148" w14:textId="77C6654C" w:rsidR="00922471" w:rsidRPr="001969E2" w:rsidRDefault="2B675649" w:rsidP="00922471">
            <w:pPr>
              <w:pStyle w:val="TablesStandard"/>
              <w:jc w:val="center"/>
              <w:cnfStyle w:val="000000000000" w:firstRow="0" w:lastRow="0" w:firstColumn="0" w:lastColumn="0" w:oddVBand="0" w:evenVBand="0" w:oddHBand="0" w:evenHBand="0" w:firstRowFirstColumn="0" w:firstRowLastColumn="0" w:lastRowFirstColumn="0" w:lastRowLastColumn="0"/>
            </w:pPr>
            <w:r w:rsidRPr="2B675649">
              <w:rPr>
                <w:sz w:val="20"/>
                <w:szCs w:val="20"/>
              </w:rPr>
              <w:t>1</w:t>
            </w:r>
          </w:p>
        </w:tc>
      </w:tr>
    </w:tbl>
    <w:p w14:paraId="4F4B8367" w14:textId="10137A2C" w:rsidR="006B189E" w:rsidRPr="002A53B9" w:rsidRDefault="006B189E" w:rsidP="002A53B9">
      <w:pPr>
        <w:widowControl/>
        <w:spacing w:line="240" w:lineRule="auto"/>
        <w:jc w:val="left"/>
        <w:rPr>
          <w:b/>
          <w:sz w:val="24"/>
        </w:rPr>
      </w:pPr>
      <w:bookmarkStart w:id="392" w:name="_Toc491426828"/>
      <w:bookmarkStart w:id="393" w:name="_Toc491427423"/>
      <w:bookmarkStart w:id="394" w:name="_Toc491426829"/>
      <w:bookmarkStart w:id="395" w:name="_Toc491427424"/>
      <w:bookmarkEnd w:id="335"/>
      <w:bookmarkEnd w:id="336"/>
      <w:bookmarkEnd w:id="337"/>
      <w:bookmarkEnd w:id="338"/>
      <w:bookmarkEnd w:id="339"/>
      <w:bookmarkEnd w:id="340"/>
      <w:bookmarkEnd w:id="341"/>
      <w:bookmarkEnd w:id="342"/>
      <w:bookmarkEnd w:id="343"/>
      <w:bookmarkEnd w:id="344"/>
      <w:bookmarkEnd w:id="345"/>
      <w:bookmarkEnd w:id="346"/>
      <w:bookmarkEnd w:id="356"/>
      <w:bookmarkEnd w:id="357"/>
      <w:bookmarkEnd w:id="358"/>
      <w:bookmarkEnd w:id="359"/>
      <w:bookmarkEnd w:id="360"/>
      <w:bookmarkEnd w:id="361"/>
      <w:bookmarkEnd w:id="362"/>
      <w:bookmarkEnd w:id="392"/>
      <w:bookmarkEnd w:id="393"/>
      <w:bookmarkEnd w:id="394"/>
      <w:bookmarkEnd w:id="395"/>
    </w:p>
    <w:sectPr w:rsidR="006B189E" w:rsidRPr="002A53B9" w:rsidSect="00114F09">
      <w:headerReference w:type="default" r:id="rId38"/>
      <w:footerReference w:type="default" r:id="rId39"/>
      <w:footerReference w:type="first" r:id="rId40"/>
      <w:pgSz w:w="12240" w:h="15840" w:code="1"/>
      <w:pgMar w:top="1588"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8" w:author="Jamie Phan" w:date="2017-09-14T23:00:00Z" w:initials="kp">
    <w:p w14:paraId="331C02D1" w14:textId="22293389" w:rsidR="00436C02" w:rsidRDefault="00436C02">
      <w:pPr>
        <w:pStyle w:val="CommentText"/>
      </w:pPr>
      <w:r>
        <w:rPr>
          <w:rStyle w:val="CommentReference"/>
        </w:rPr>
        <w:annotationRef/>
      </w:r>
      <w:r>
        <w:t>Reference Peter’s Volume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1C02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1C02D1" w16cid:durableId="1D6628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7EB0D" w14:textId="77777777" w:rsidR="00E57F99" w:rsidRDefault="00E57F99">
      <w:pPr>
        <w:spacing w:line="240" w:lineRule="auto"/>
      </w:pPr>
      <w:r>
        <w:separator/>
      </w:r>
    </w:p>
  </w:endnote>
  <w:endnote w:type="continuationSeparator" w:id="0">
    <w:p w14:paraId="349FBF9C" w14:textId="77777777" w:rsidR="00E57F99" w:rsidRDefault="00E57F99">
      <w:pPr>
        <w:spacing w:line="240" w:lineRule="auto"/>
      </w:pPr>
      <w:r>
        <w:continuationSeparator/>
      </w:r>
    </w:p>
  </w:endnote>
  <w:endnote w:type="continuationNotice" w:id="1">
    <w:p w14:paraId="1A022004" w14:textId="77777777" w:rsidR="00E57F99" w:rsidRDefault="00E57F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w:altName w:val="Segoe UI Historic"/>
    <w:charset w:val="00"/>
    <w:family w:val="roman"/>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436C02" w14:paraId="6780797D" w14:textId="77777777" w:rsidTr="00491DC6">
      <w:tc>
        <w:tcPr>
          <w:tcW w:w="3120" w:type="dxa"/>
        </w:tcPr>
        <w:p w14:paraId="047F0C73" w14:textId="77777777" w:rsidR="00436C02" w:rsidRDefault="00436C02" w:rsidP="00491DC6">
          <w:pPr>
            <w:pStyle w:val="Header"/>
            <w:ind w:left="-115"/>
          </w:pPr>
        </w:p>
      </w:tc>
      <w:tc>
        <w:tcPr>
          <w:tcW w:w="3120" w:type="dxa"/>
        </w:tcPr>
        <w:p w14:paraId="190D5106" w14:textId="77777777" w:rsidR="00436C02" w:rsidRDefault="00436C02" w:rsidP="00491DC6">
          <w:pPr>
            <w:pStyle w:val="Header"/>
            <w:jc w:val="center"/>
          </w:pPr>
        </w:p>
      </w:tc>
      <w:tc>
        <w:tcPr>
          <w:tcW w:w="3120" w:type="dxa"/>
        </w:tcPr>
        <w:p w14:paraId="2EEA2454" w14:textId="77777777" w:rsidR="00436C02" w:rsidRDefault="00436C02" w:rsidP="00491DC6">
          <w:pPr>
            <w:pStyle w:val="Header"/>
            <w:ind w:right="-115"/>
            <w:jc w:val="right"/>
          </w:pPr>
        </w:p>
      </w:tc>
    </w:tr>
  </w:tbl>
  <w:p w14:paraId="46C19B7C" w14:textId="77777777" w:rsidR="00436C02" w:rsidRDefault="00436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E7BFA" w14:textId="23A30B2F" w:rsidR="00436C02" w:rsidRDefault="00436C02" w:rsidP="00491D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4A10">
      <w:rPr>
        <w:rStyle w:val="PageNumber"/>
        <w:noProof/>
      </w:rPr>
      <w:t>2</w:t>
    </w:r>
    <w:r>
      <w:rPr>
        <w:rStyle w:val="PageNumber"/>
      </w:rPr>
      <w:fldChar w:fldCharType="end"/>
    </w:r>
  </w:p>
  <w:p w14:paraId="5546FD7C" w14:textId="77777777" w:rsidR="00436C02" w:rsidRPr="003478B8" w:rsidRDefault="00436C02" w:rsidP="00491DC6">
    <w:pPr>
      <w:pStyle w:val="Footer"/>
      <w:ind w:right="360" w:firstLine="360"/>
      <w:jc w:val="right"/>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436C02" w14:paraId="3C254B94" w14:textId="77777777" w:rsidTr="00491DC6">
      <w:tc>
        <w:tcPr>
          <w:tcW w:w="3120" w:type="dxa"/>
        </w:tcPr>
        <w:p w14:paraId="0DA31D93" w14:textId="4298D734" w:rsidR="00436C02" w:rsidRDefault="00436C02" w:rsidP="00491DC6">
          <w:pPr>
            <w:pStyle w:val="Header"/>
            <w:ind w:left="-115"/>
          </w:pPr>
        </w:p>
      </w:tc>
      <w:tc>
        <w:tcPr>
          <w:tcW w:w="3120" w:type="dxa"/>
        </w:tcPr>
        <w:p w14:paraId="45B25869" w14:textId="77777777" w:rsidR="00436C02" w:rsidRDefault="00436C02" w:rsidP="00491DC6">
          <w:pPr>
            <w:pStyle w:val="Header"/>
            <w:jc w:val="center"/>
          </w:pPr>
        </w:p>
      </w:tc>
      <w:tc>
        <w:tcPr>
          <w:tcW w:w="3120" w:type="dxa"/>
        </w:tcPr>
        <w:p w14:paraId="65F67CF9" w14:textId="77777777" w:rsidR="00436C02" w:rsidRDefault="00436C02" w:rsidP="00491DC6">
          <w:pPr>
            <w:pStyle w:val="Header"/>
            <w:ind w:right="-115"/>
            <w:jc w:val="right"/>
          </w:pPr>
        </w:p>
      </w:tc>
    </w:tr>
  </w:tbl>
  <w:p w14:paraId="7DD12E8D" w14:textId="7C84B9A8" w:rsidR="00436C02" w:rsidRDefault="00436C02">
    <w:pPr>
      <w:pStyle w:val="Footer"/>
    </w:pPr>
    <w:r>
      <w:rPr>
        <w:noProof/>
        <w:lang w:val="en-GB" w:eastAsia="en-GB"/>
      </w:rPr>
      <mc:AlternateContent>
        <mc:Choice Requires="wps">
          <w:drawing>
            <wp:anchor distT="0" distB="0" distL="114300" distR="114300" simplePos="0" relativeHeight="251659264" behindDoc="0" locked="0" layoutInCell="1" allowOverlap="1" wp14:anchorId="2964EB69" wp14:editId="4D426F81">
              <wp:simplePos x="0" y="0"/>
              <wp:positionH relativeFrom="column">
                <wp:posOffset>-339725</wp:posOffset>
              </wp:positionH>
              <wp:positionV relativeFrom="paragraph">
                <wp:posOffset>-93345</wp:posOffset>
              </wp:positionV>
              <wp:extent cx="5901070" cy="395605"/>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5901070" cy="3956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0186ED" w14:textId="0C9CE9F5" w:rsidR="00436C02" w:rsidRPr="009908A6" w:rsidRDefault="00436C02" w:rsidP="00CB5A22">
                          <w:pPr>
                            <w:spacing w:line="240" w:lineRule="auto"/>
                            <w:jc w:val="left"/>
                            <w:rPr>
                              <w:bCs/>
                              <w:color w:val="000000" w:themeColor="text1"/>
                            </w:rPr>
                          </w:pPr>
                          <w:r w:rsidRPr="009908A6">
                            <w:rPr>
                              <w:color w:val="000000" w:themeColor="text1"/>
                              <w:sz w:val="28"/>
                              <w:szCs w:val="28"/>
                              <w:vertAlign w:val="superscript"/>
                            </w:rPr>
                            <w:t>1</w:t>
                          </w:r>
                          <w:r w:rsidRPr="009908A6">
                            <w:rPr>
                              <w:bCs/>
                              <w:i/>
                              <w:color w:val="000000" w:themeColor="text1"/>
                            </w:rPr>
                            <w:t>Cover page image kindly provided by Visual Hunt [1]</w:t>
                          </w:r>
                        </w:p>
                        <w:p w14:paraId="1DA214C8" w14:textId="77777777" w:rsidR="00436C02" w:rsidRPr="00D80B3F" w:rsidRDefault="00436C02" w:rsidP="00CB5A22">
                          <w:pPr>
                            <w:jc w:val="left"/>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EB69" id="_x0000_t202" coordsize="21600,21600" o:spt="202" path="m,l,21600r21600,l21600,xe">
              <v:stroke joinstyle="miter"/>
              <v:path gradientshapeok="t" o:connecttype="rect"/>
            </v:shapetype>
            <v:shape id="Text Box 25" o:spid="_x0000_s1027" type="#_x0000_t202" style="position:absolute;left:0;text-align:left;margin-left:-26.75pt;margin-top:-7.35pt;width:464.65pt;height: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" filled="f" stroked="f">
              <v:textbox>
                <w:txbxContent>
                  <w:p w14:paraId="680186ED" w14:textId="0C9CE9F5" w:rsidR="00436C02" w:rsidRPr="009908A6" w:rsidRDefault="00436C02" w:rsidP="00CB5A22">
                    <w:pPr>
                      <w:spacing w:line="240" w:lineRule="auto"/>
                      <w:jc w:val="left"/>
                      <w:rPr>
                        <w:bCs/>
                        <w:color w:val="000000" w:themeColor="text1"/>
                      </w:rPr>
                    </w:pPr>
                    <w:r w:rsidRPr="009908A6">
                      <w:rPr>
                        <w:color w:val="000000" w:themeColor="text1"/>
                        <w:sz w:val="28"/>
                        <w:szCs w:val="28"/>
                        <w:vertAlign w:val="superscript"/>
                      </w:rPr>
                      <w:t>1</w:t>
                    </w:r>
                    <w:r w:rsidRPr="009908A6">
                      <w:rPr>
                        <w:bCs/>
                        <w:i/>
                        <w:color w:val="000000" w:themeColor="text1"/>
                      </w:rPr>
                      <w:t>Cover page image kindly provided by Visual Hunt [1]</w:t>
                    </w:r>
                  </w:p>
                  <w:p w14:paraId="1DA214C8" w14:textId="77777777" w:rsidR="00436C02" w:rsidRPr="00D80B3F" w:rsidRDefault="00436C02" w:rsidP="00CB5A22">
                    <w:pPr>
                      <w:jc w:val="left"/>
                      <w:rPr>
                        <w:color w:val="FF0000"/>
                      </w:rP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68EF4" w14:textId="77777777" w:rsidR="00436C02" w:rsidRDefault="00436C02" w:rsidP="00114F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71EAD" w14:textId="77777777" w:rsidR="00436C02" w:rsidRDefault="00436C0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039D2" w14:textId="6CC20536" w:rsidR="00436C02" w:rsidRDefault="00436C02" w:rsidP="001A35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2A18">
      <w:rPr>
        <w:rStyle w:val="PageNumber"/>
        <w:noProof/>
      </w:rPr>
      <w:t>III</w:t>
    </w:r>
    <w:r>
      <w:rPr>
        <w:rStyle w:val="PageNumber"/>
      </w:rPr>
      <w:fldChar w:fldCharType="end"/>
    </w:r>
  </w:p>
  <w:p w14:paraId="0C170E2D" w14:textId="77777777" w:rsidR="00436C02" w:rsidRDefault="00436C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5C32" w14:textId="1C26CDC0" w:rsidR="00436C02" w:rsidRDefault="00436C02" w:rsidP="001A35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2A18">
      <w:rPr>
        <w:rStyle w:val="PageNumber"/>
        <w:noProof/>
      </w:rPr>
      <w:t>II</w:t>
    </w:r>
    <w:r>
      <w:rPr>
        <w:rStyle w:val="PageNumber"/>
      </w:rPr>
      <w:fldChar w:fldCharType="end"/>
    </w:r>
  </w:p>
  <w:p w14:paraId="352AC5A7" w14:textId="77777777" w:rsidR="00436C02" w:rsidRDefault="00436C02" w:rsidP="00EE310E">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316F" w14:textId="014DDDA9" w:rsidR="00436C02" w:rsidRPr="00694794" w:rsidRDefault="00436C02" w:rsidP="2B675649">
    <w:pPr>
      <w:pStyle w:val="Footer"/>
      <w:framePr w:wrap="none" w:vAnchor="text" w:hAnchor="margin" w:xAlign="right" w:y="1"/>
      <w:ind w:right="360" w:firstLine="360"/>
      <w:jc w:val="right"/>
      <w:rPr>
        <w:rStyle w:val="PageNumber"/>
        <w:b/>
        <w:bCs/>
        <w:color w:val="000000" w:themeColor="text1"/>
        <w:sz w:val="22"/>
        <w:szCs w:val="22"/>
      </w:rPr>
    </w:pPr>
    <w:r w:rsidRPr="2B675649">
      <w:rPr>
        <w:b/>
        <w:bCs/>
        <w:color w:val="000000" w:themeColor="text1"/>
        <w:sz w:val="22"/>
        <w:szCs w:val="22"/>
      </w:rPr>
      <w:t xml:space="preserve">|    </w:t>
    </w:r>
    <w:r w:rsidRPr="2B675649">
      <w:rPr>
        <w:rStyle w:val="PageNumber"/>
        <w:noProof/>
        <w:sz w:val="22"/>
        <w:szCs w:val="22"/>
      </w:rPr>
      <w:fldChar w:fldCharType="begin"/>
    </w:r>
    <w:r w:rsidRPr="2B675649">
      <w:rPr>
        <w:rStyle w:val="PageNumber"/>
        <w:noProof/>
        <w:sz w:val="22"/>
        <w:szCs w:val="22"/>
      </w:rPr>
      <w:instrText xml:space="preserve">PAGE  </w:instrText>
    </w:r>
    <w:r w:rsidRPr="2B675649">
      <w:rPr>
        <w:rStyle w:val="PageNumber"/>
        <w:noProof/>
        <w:sz w:val="22"/>
        <w:szCs w:val="22"/>
      </w:rPr>
      <w:fldChar w:fldCharType="separate"/>
    </w:r>
    <w:r w:rsidR="006B2A18">
      <w:rPr>
        <w:rStyle w:val="PageNumber"/>
        <w:noProof/>
        <w:sz w:val="22"/>
        <w:szCs w:val="22"/>
      </w:rPr>
      <w:t>16</w:t>
    </w:r>
    <w:r w:rsidRPr="2B675649">
      <w:rPr>
        <w:rStyle w:val="PageNumber"/>
        <w:noProof/>
        <w:sz w:val="22"/>
        <w:szCs w:val="22"/>
      </w:rPr>
      <w:fldChar w:fldCharType="end"/>
    </w:r>
  </w:p>
  <w:p w14:paraId="2F3B389B" w14:textId="77777777" w:rsidR="00436C02" w:rsidRDefault="00436C02" w:rsidP="00114F09">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19703" w14:textId="77777777" w:rsidR="00436C02" w:rsidRPr="00114F09" w:rsidRDefault="00436C02" w:rsidP="00EE310E">
    <w:pPr>
      <w:pStyle w:val="Footer"/>
      <w:framePr w:wrap="none" w:vAnchor="text" w:hAnchor="margin" w:xAlign="right" w:y="1"/>
      <w:rPr>
        <w:rStyle w:val="PageNumber"/>
        <w:sz w:val="22"/>
        <w:szCs w:val="22"/>
      </w:rPr>
    </w:pPr>
    <w:r w:rsidRPr="00114F09">
      <w:rPr>
        <w:rStyle w:val="PageNumber"/>
        <w:sz w:val="22"/>
        <w:szCs w:val="22"/>
      </w:rPr>
      <w:fldChar w:fldCharType="begin"/>
    </w:r>
    <w:r w:rsidRPr="00114F09">
      <w:rPr>
        <w:rStyle w:val="PageNumber"/>
        <w:sz w:val="22"/>
        <w:szCs w:val="22"/>
      </w:rPr>
      <w:instrText xml:space="preserve">PAGE  </w:instrText>
    </w:r>
    <w:r w:rsidRPr="00114F09">
      <w:rPr>
        <w:rStyle w:val="PageNumber"/>
        <w:sz w:val="22"/>
        <w:szCs w:val="22"/>
      </w:rPr>
      <w:fldChar w:fldCharType="separate"/>
    </w:r>
    <w:r>
      <w:rPr>
        <w:rStyle w:val="PageNumber"/>
        <w:noProof/>
        <w:sz w:val="22"/>
        <w:szCs w:val="22"/>
      </w:rPr>
      <w:t>1</w:t>
    </w:r>
    <w:r w:rsidRPr="00114F09">
      <w:rPr>
        <w:rStyle w:val="PageNumber"/>
        <w:sz w:val="22"/>
        <w:szCs w:val="22"/>
      </w:rPr>
      <w:fldChar w:fldCharType="end"/>
    </w:r>
  </w:p>
  <w:p w14:paraId="003B3C9D" w14:textId="77777777" w:rsidR="00436C02" w:rsidRDefault="00436C02" w:rsidP="00EE310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71072" w14:textId="77777777" w:rsidR="00E57F99" w:rsidRDefault="00E57F99">
      <w:pPr>
        <w:spacing w:line="240" w:lineRule="auto"/>
      </w:pPr>
      <w:r>
        <w:separator/>
      </w:r>
    </w:p>
  </w:footnote>
  <w:footnote w:type="continuationSeparator" w:id="0">
    <w:p w14:paraId="5B65CB0B" w14:textId="77777777" w:rsidR="00E57F99" w:rsidRDefault="00E57F99">
      <w:pPr>
        <w:spacing w:line="240" w:lineRule="auto"/>
      </w:pPr>
      <w:r>
        <w:continuationSeparator/>
      </w:r>
    </w:p>
  </w:footnote>
  <w:footnote w:type="continuationNotice" w:id="1">
    <w:p w14:paraId="780A6766" w14:textId="77777777" w:rsidR="00E57F99" w:rsidRDefault="00E57F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5913C" w14:textId="77777777" w:rsidR="00436C02" w:rsidRDefault="00436C02" w:rsidP="00491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Cs w:val="56"/>
      </w:rPr>
    </w:pPr>
    <w:r>
      <w:rPr>
        <w:noProof/>
        <w:lang w:val="en-GB" w:eastAsia="en-GB"/>
      </w:rPr>
      <mc:AlternateContent>
        <mc:Choice Requires="wps">
          <w:drawing>
            <wp:anchor distT="0" distB="0" distL="114299" distR="114299" simplePos="0" relativeHeight="251653120" behindDoc="0" locked="1" layoutInCell="1" allowOverlap="1" wp14:anchorId="62E94840" wp14:editId="2A85BC15">
              <wp:simplePos x="0" y="0"/>
              <wp:positionH relativeFrom="column">
                <wp:posOffset>-550546</wp:posOffset>
              </wp:positionH>
              <wp:positionV relativeFrom="paragraph">
                <wp:posOffset>-530860</wp:posOffset>
              </wp:positionV>
              <wp:extent cx="0" cy="11260455"/>
              <wp:effectExtent l="127000" t="0" r="127000" b="42545"/>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260455"/>
                      </a:xfrm>
                      <a:prstGeom prst="line">
                        <a:avLst/>
                      </a:prstGeom>
                      <a:noFill/>
                      <a:ln w="273050" cap="flat" cmpd="sng" algn="ctr">
                        <a:solidFill>
                          <a:srgbClr val="0048A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D42111" id="Straight Connector 6"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3.35pt,-41.8pt" to="-43.35pt,8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" strokecolor="#0048aa" strokeweight="21.5pt">
              <v:stroke joinstyle="miter"/>
              <o:lock v:ext="edit" shapetype="f"/>
              <w10:anchorlock/>
            </v:line>
          </w:pict>
        </mc:Fallback>
      </mc:AlternateContent>
    </w:r>
    <w:r>
      <w:t>GENG5506 – Renewable Energy</w:t>
    </w:r>
  </w:p>
  <w:p w14:paraId="3DC1A754" w14:textId="1CEB95B3" w:rsidR="00436C02" w:rsidRPr="00E41AD8" w:rsidRDefault="00436C02" w:rsidP="00491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Cs w:val="56"/>
      </w:rPr>
    </w:pPr>
    <w:r>
      <w:t>Group Design Project</w:t>
    </w:r>
  </w:p>
  <w:p w14:paraId="493D1729" w14:textId="77777777" w:rsidR="00436C02" w:rsidRPr="009B7A1E" w:rsidRDefault="00436C02" w:rsidP="00491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436C02" w14:paraId="6E1F2C2C" w14:textId="77777777" w:rsidTr="00491DC6">
      <w:tc>
        <w:tcPr>
          <w:tcW w:w="3120" w:type="dxa"/>
        </w:tcPr>
        <w:p w14:paraId="43700EBC" w14:textId="77777777" w:rsidR="00436C02" w:rsidRDefault="00436C02" w:rsidP="00491DC6">
          <w:pPr>
            <w:pStyle w:val="Header"/>
            <w:ind w:left="-115"/>
          </w:pPr>
        </w:p>
      </w:tc>
      <w:tc>
        <w:tcPr>
          <w:tcW w:w="3120" w:type="dxa"/>
        </w:tcPr>
        <w:p w14:paraId="3CF22C05" w14:textId="77777777" w:rsidR="00436C02" w:rsidRDefault="00436C02" w:rsidP="00491DC6">
          <w:pPr>
            <w:pStyle w:val="Header"/>
            <w:jc w:val="center"/>
          </w:pPr>
        </w:p>
      </w:tc>
      <w:tc>
        <w:tcPr>
          <w:tcW w:w="3120" w:type="dxa"/>
        </w:tcPr>
        <w:p w14:paraId="318FA0F9" w14:textId="77777777" w:rsidR="00436C02" w:rsidRDefault="00436C02" w:rsidP="00491DC6">
          <w:pPr>
            <w:pStyle w:val="Header"/>
            <w:ind w:right="-115"/>
            <w:jc w:val="right"/>
          </w:pPr>
        </w:p>
      </w:tc>
    </w:tr>
  </w:tbl>
  <w:p w14:paraId="3CEE8B45" w14:textId="77777777" w:rsidR="00436C02" w:rsidRDefault="00436C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FA4C0" w14:textId="77777777" w:rsidR="00436C02" w:rsidRDefault="00436C02">
    <w:pPr>
      <w:rPr>
        <w:sz w:val="24"/>
      </w:rPr>
    </w:pPr>
  </w:p>
  <w:p w14:paraId="1D80036A" w14:textId="77777777" w:rsidR="00436C02" w:rsidRDefault="00436C02">
    <w:pPr>
      <w:pBdr>
        <w:top w:val="single" w:sz="6" w:space="1" w:color="auto"/>
      </w:pBdr>
      <w:rPr>
        <w:sz w:val="24"/>
      </w:rPr>
    </w:pPr>
  </w:p>
  <w:p w14:paraId="530FACAF" w14:textId="214D29BC" w:rsidR="00436C02" w:rsidRPr="005A7B66" w:rsidRDefault="00436C02" w:rsidP="2B675649">
    <w:pPr>
      <w:pBdr>
        <w:bottom w:val="single" w:sz="6" w:space="1" w:color="auto"/>
      </w:pBdr>
      <w:jc w:val="right"/>
      <w:rPr>
        <w:rFonts w:ascii="Arial" w:hAnsi="Arial"/>
        <w:b/>
        <w:bCs/>
        <w:color w:val="C00000"/>
        <w:sz w:val="36"/>
        <w:szCs w:val="36"/>
      </w:rPr>
    </w:pPr>
    <w:r w:rsidRPr="2B675649">
      <w:rPr>
        <w:rFonts w:ascii="Arial" w:hAnsi="Arial"/>
        <w:b/>
        <w:bCs/>
        <w:color w:val="C00000"/>
        <w:sz w:val="36"/>
        <w:szCs w:val="36"/>
      </w:rPr>
      <w:t>UWA ELEC5551</w:t>
    </w:r>
  </w:p>
  <w:p w14:paraId="1B6091BD" w14:textId="77777777" w:rsidR="00436C02" w:rsidRDefault="00436C02">
    <w:pPr>
      <w:pBdr>
        <w:bottom w:val="single" w:sz="6" w:space="1" w:color="auto"/>
      </w:pBdr>
      <w:jc w:val="right"/>
      <w:rPr>
        <w:sz w:val="24"/>
      </w:rPr>
    </w:pPr>
  </w:p>
  <w:p w14:paraId="62C3C32B" w14:textId="77777777" w:rsidR="00436C02" w:rsidRDefault="00436C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C6E63" w14:textId="77777777" w:rsidR="00436C02" w:rsidRDefault="00436C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6482" w14:textId="77777777" w:rsidR="00436C02" w:rsidRDefault="00436C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596D0" w14:textId="6C775B44" w:rsidR="00436C02" w:rsidRPr="002E7134" w:rsidRDefault="00436C02" w:rsidP="2B6756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color w:val="000000" w:themeColor="text1"/>
      </w:rPr>
    </w:pPr>
    <w:r w:rsidRPr="002E7134">
      <w:rPr>
        <w:noProof/>
        <w:color w:val="000000" w:themeColor="text1"/>
        <w:sz w:val="4"/>
        <w:lang w:val="en-GB" w:eastAsia="en-GB"/>
      </w:rPr>
      <w:drawing>
        <wp:anchor distT="0" distB="0" distL="114300" distR="114300" simplePos="0" relativeHeight="251665408" behindDoc="0" locked="0" layoutInCell="1" allowOverlap="1" wp14:anchorId="2F3BBDD7" wp14:editId="38F84591">
          <wp:simplePos x="0" y="0"/>
          <wp:positionH relativeFrom="column">
            <wp:posOffset>-220133</wp:posOffset>
          </wp:positionH>
          <wp:positionV relativeFrom="paragraph">
            <wp:posOffset>-177800</wp:posOffset>
          </wp:positionV>
          <wp:extent cx="703368" cy="603111"/>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arth3.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10378" cy="6091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7134">
      <w:t xml:space="preserve"> </w:t>
    </w:r>
    <w:r>
      <w:rPr>
        <w:color w:val="000000" w:themeColor="text1"/>
      </w:rPr>
      <w:t>Preliminary Design</w:t>
    </w:r>
  </w:p>
  <w:p w14:paraId="3CA208E3" w14:textId="4757E3F1" w:rsidR="00436C02" w:rsidRDefault="00436C02" w:rsidP="009E6B28">
    <w:pPr>
      <w:pStyle w:val="Header"/>
      <w:jc w:val="right"/>
    </w:pPr>
    <w:r w:rsidRPr="2B675649">
      <w:rPr>
        <w:color w:val="000000" w:themeColor="text1"/>
      </w:rPr>
      <w:t>Energy Management in Low Power Wireless Sensor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5204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6122DE0"/>
    <w:lvl w:ilvl="0">
      <w:start w:val="1"/>
      <w:numFmt w:val="decimal"/>
      <w:lvlText w:val="%1."/>
      <w:legacy w:legacy="1" w:legacySpace="144" w:legacyIndent="0"/>
      <w:lvlJc w:val="left"/>
      <w:rPr>
        <w:rFonts w:ascii="Times New Roman" w:eastAsia="SimSun" w:hAnsi="Times New Roman" w:cs="Times New Roman"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F090E2A"/>
    <w:multiLevelType w:val="hybridMultilevel"/>
    <w:tmpl w:val="9698A910"/>
    <w:lvl w:ilvl="0" w:tplc="F4B43BC0">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545EA"/>
    <w:multiLevelType w:val="hybridMultilevel"/>
    <w:tmpl w:val="F0826B3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1D6449CA"/>
    <w:multiLevelType w:val="hybridMultilevel"/>
    <w:tmpl w:val="3E36EAD0"/>
    <w:lvl w:ilvl="0" w:tplc="66E6FA2A">
      <w:start w:val="1"/>
      <w:numFmt w:val="bullet"/>
      <w:lvlText w:val=""/>
      <w:lvlJc w:val="left"/>
      <w:pPr>
        <w:ind w:left="720" w:hanging="360"/>
      </w:pPr>
      <w:rPr>
        <w:rFonts w:ascii="Wingdings" w:hAnsi="Wingdings" w:hint="default"/>
        <w:color w:val="auto"/>
        <w:sz w:val="16"/>
        <w:szCs w:val="16"/>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CF25C5"/>
    <w:multiLevelType w:val="hybridMultilevel"/>
    <w:tmpl w:val="430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376BC"/>
    <w:multiLevelType w:val="hybridMultilevel"/>
    <w:tmpl w:val="FA2C3658"/>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616E7B"/>
    <w:multiLevelType w:val="hybridMultilevel"/>
    <w:tmpl w:val="8D8E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6775D"/>
    <w:multiLevelType w:val="hybridMultilevel"/>
    <w:tmpl w:val="D3B09DCA"/>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151619"/>
    <w:multiLevelType w:val="hybridMultilevel"/>
    <w:tmpl w:val="3522ABD6"/>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B05B22"/>
    <w:multiLevelType w:val="hybridMultilevel"/>
    <w:tmpl w:val="F844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E10EA"/>
    <w:multiLevelType w:val="hybridMultilevel"/>
    <w:tmpl w:val="09F65DD6"/>
    <w:lvl w:ilvl="0" w:tplc="6492D206">
      <w:numFmt w:val="bullet"/>
      <w:lvlText w:val="-"/>
      <w:lvlJc w:val="left"/>
      <w:pPr>
        <w:ind w:left="360" w:hanging="360"/>
      </w:pPr>
      <w:rPr>
        <w:rFonts w:ascii="Times New Roman" w:eastAsia="Times New Roman" w:hAnsi="Times New Roman" w:cs="Times New Roman"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D7C068B"/>
    <w:multiLevelType w:val="hybridMultilevel"/>
    <w:tmpl w:val="6FEAFBAA"/>
    <w:lvl w:ilvl="0" w:tplc="6492D206">
      <w:numFmt w:val="bullet"/>
      <w:lvlText w:val="-"/>
      <w:lvlJc w:val="left"/>
      <w:pPr>
        <w:ind w:left="720" w:hanging="360"/>
      </w:pPr>
      <w:rPr>
        <w:rFonts w:ascii="Times New Roman" w:eastAsia="Times New Roman" w:hAnsi="Times New Roman" w:cs="Times New Roman"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BA57C7"/>
    <w:multiLevelType w:val="hybridMultilevel"/>
    <w:tmpl w:val="8514D476"/>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52581D"/>
    <w:multiLevelType w:val="hybridMultilevel"/>
    <w:tmpl w:val="288E5E2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43C6441F"/>
    <w:multiLevelType w:val="hybridMultilevel"/>
    <w:tmpl w:val="60CE4934"/>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700B64"/>
    <w:multiLevelType w:val="hybridMultilevel"/>
    <w:tmpl w:val="FF24CC04"/>
    <w:lvl w:ilvl="0" w:tplc="18F6DF38">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1E2B0A"/>
    <w:multiLevelType w:val="hybridMultilevel"/>
    <w:tmpl w:val="F0826B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1C69AF"/>
    <w:multiLevelType w:val="hybridMultilevel"/>
    <w:tmpl w:val="4F5CCBDC"/>
    <w:lvl w:ilvl="0" w:tplc="6492D206">
      <w:numFmt w:val="bullet"/>
      <w:lvlText w:val="-"/>
      <w:lvlJc w:val="left"/>
      <w:pPr>
        <w:ind w:left="360" w:hanging="360"/>
      </w:pPr>
      <w:rPr>
        <w:rFonts w:ascii="Times New Roman" w:eastAsia="Times New Roman" w:hAnsi="Times New Roman" w:cs="Times New Roman"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D6010F0"/>
    <w:multiLevelType w:val="hybridMultilevel"/>
    <w:tmpl w:val="DC400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7D452F"/>
    <w:multiLevelType w:val="hybridMultilevel"/>
    <w:tmpl w:val="AC5CB300"/>
    <w:lvl w:ilvl="0" w:tplc="0C090011">
      <w:start w:val="1"/>
      <w:numFmt w:val="decimal"/>
      <w:lvlText w:val="%1)"/>
      <w:lvlJc w:val="left"/>
      <w:pPr>
        <w:ind w:left="770" w:hanging="360"/>
      </w:pPr>
      <w:rPr>
        <w:rFont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53AC476B"/>
    <w:multiLevelType w:val="hybridMultilevel"/>
    <w:tmpl w:val="0C54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57367"/>
    <w:multiLevelType w:val="multilevel"/>
    <w:tmpl w:val="67187A68"/>
    <w:lvl w:ilvl="0">
      <w:start w:val="1"/>
      <w:numFmt w:val="decimal"/>
      <w:pStyle w:val="Heading1"/>
      <w:lvlText w:val="%1"/>
      <w:lvlJc w:val="left"/>
      <w:pPr>
        <w:ind w:left="312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B337FD1"/>
    <w:multiLevelType w:val="multilevel"/>
    <w:tmpl w:val="581A6F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FA16D80"/>
    <w:multiLevelType w:val="hybridMultilevel"/>
    <w:tmpl w:val="90627314"/>
    <w:lvl w:ilvl="0" w:tplc="71FA196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8A5E22"/>
    <w:multiLevelType w:val="hybridMultilevel"/>
    <w:tmpl w:val="ED6842C8"/>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0927CC"/>
    <w:multiLevelType w:val="hybridMultilevel"/>
    <w:tmpl w:val="120E0276"/>
    <w:lvl w:ilvl="0" w:tplc="6492D206">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28" w15:restartNumberingAfterBreak="0">
    <w:nsid w:val="760450FE"/>
    <w:multiLevelType w:val="hybridMultilevel"/>
    <w:tmpl w:val="BA14384C"/>
    <w:lvl w:ilvl="0" w:tplc="897A7A42">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4"/>
  </w:num>
  <w:num w:numId="4">
    <w:abstractNumId w:val="17"/>
  </w:num>
  <w:num w:numId="5">
    <w:abstractNumId w:val="12"/>
  </w:num>
  <w:num w:numId="6">
    <w:abstractNumId w:val="2"/>
  </w:num>
  <w:num w:numId="7">
    <w:abstractNumId w:val="16"/>
  </w:num>
  <w:num w:numId="8">
    <w:abstractNumId w:val="0"/>
  </w:num>
  <w:num w:numId="9">
    <w:abstractNumId w:val="18"/>
  </w:num>
  <w:num w:numId="10">
    <w:abstractNumId w:val="24"/>
  </w:num>
  <w:num w:numId="11">
    <w:abstractNumId w:val="8"/>
  </w:num>
  <w:num w:numId="12">
    <w:abstractNumId w:val="26"/>
  </w:num>
  <w:num w:numId="13">
    <w:abstractNumId w:val="13"/>
  </w:num>
  <w:num w:numId="14">
    <w:abstractNumId w:val="9"/>
  </w:num>
  <w:num w:numId="15">
    <w:abstractNumId w:val="15"/>
  </w:num>
  <w:num w:numId="16">
    <w:abstractNumId w:val="6"/>
  </w:num>
  <w:num w:numId="17">
    <w:abstractNumId w:val="25"/>
  </w:num>
  <w:num w:numId="18">
    <w:abstractNumId w:val="28"/>
  </w:num>
  <w:num w:numId="19">
    <w:abstractNumId w:val="19"/>
  </w:num>
  <w:num w:numId="20">
    <w:abstractNumId w:val="23"/>
  </w:num>
  <w:num w:numId="21">
    <w:abstractNumId w:val="3"/>
  </w:num>
  <w:num w:numId="22">
    <w:abstractNumId w:val="7"/>
  </w:num>
  <w:num w:numId="23">
    <w:abstractNumId w:val="5"/>
  </w:num>
  <w:num w:numId="24">
    <w:abstractNumId w:val="10"/>
  </w:num>
  <w:num w:numId="25">
    <w:abstractNumId w:val="21"/>
  </w:num>
  <w:num w:numId="26">
    <w:abstractNumId w:val="22"/>
  </w:num>
  <w:num w:numId="27">
    <w:abstractNumId w:val="11"/>
  </w:num>
  <w:num w:numId="28">
    <w:abstractNumId w:val="14"/>
  </w:num>
  <w:num w:numId="29">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eter Bouvy">
    <w15:presenceInfo w15:providerId="None" w15:userId="Peter Bouvy"/>
  </w15:person>
  <w15:person w15:author="Andy Ta">
    <w15:presenceInfo w15:providerId="None" w15:userId="Andy Ta"/>
  </w15:person>
  <w15:person w15:author="Jamie Phan">
    <w15:presenceInfo w15:providerId="None" w15:userId="Jamie P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visionView w:markup="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LEC5552_Team_14_IEEE_Style_V6&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rwsaxades2wbearfqvrxsifszzesxz5rv2&quot;&gt;ELEC5552&lt;record-ids&gt;&lt;item&gt;3&lt;/item&gt;&lt;item&gt;26&lt;/item&gt;&lt;item&gt;30&lt;/item&gt;&lt;item&gt;75&lt;/item&gt;&lt;/record-ids&gt;&lt;/item&gt;&lt;/Libraries&gt;"/>
  </w:docVars>
  <w:rsids>
    <w:rsidRoot w:val="00F670FB"/>
    <w:rsid w:val="000003EE"/>
    <w:rsid w:val="0000052D"/>
    <w:rsid w:val="00000CD1"/>
    <w:rsid w:val="00001262"/>
    <w:rsid w:val="0000168A"/>
    <w:rsid w:val="00001CBA"/>
    <w:rsid w:val="00001E84"/>
    <w:rsid w:val="000022D8"/>
    <w:rsid w:val="00002468"/>
    <w:rsid w:val="00002598"/>
    <w:rsid w:val="00003486"/>
    <w:rsid w:val="000038DA"/>
    <w:rsid w:val="00003E5D"/>
    <w:rsid w:val="000043A3"/>
    <w:rsid w:val="000048D0"/>
    <w:rsid w:val="00004D58"/>
    <w:rsid w:val="000051B2"/>
    <w:rsid w:val="000054CC"/>
    <w:rsid w:val="00005880"/>
    <w:rsid w:val="0000596F"/>
    <w:rsid w:val="00005E9A"/>
    <w:rsid w:val="0000706E"/>
    <w:rsid w:val="0000750F"/>
    <w:rsid w:val="0000757F"/>
    <w:rsid w:val="00007615"/>
    <w:rsid w:val="00007885"/>
    <w:rsid w:val="000078FE"/>
    <w:rsid w:val="00007A77"/>
    <w:rsid w:val="00007C97"/>
    <w:rsid w:val="000103FA"/>
    <w:rsid w:val="000108C4"/>
    <w:rsid w:val="00010A1A"/>
    <w:rsid w:val="00010DD7"/>
    <w:rsid w:val="00010E33"/>
    <w:rsid w:val="000120D1"/>
    <w:rsid w:val="00012C3E"/>
    <w:rsid w:val="00012F04"/>
    <w:rsid w:val="00013BCB"/>
    <w:rsid w:val="00013C9D"/>
    <w:rsid w:val="00013EC8"/>
    <w:rsid w:val="00013F8F"/>
    <w:rsid w:val="000149B6"/>
    <w:rsid w:val="00014FC3"/>
    <w:rsid w:val="0001535A"/>
    <w:rsid w:val="00015513"/>
    <w:rsid w:val="00015E64"/>
    <w:rsid w:val="00015E92"/>
    <w:rsid w:val="00016664"/>
    <w:rsid w:val="000172C1"/>
    <w:rsid w:val="00017B7A"/>
    <w:rsid w:val="00017C17"/>
    <w:rsid w:val="0002051B"/>
    <w:rsid w:val="00020FEE"/>
    <w:rsid w:val="000213F6"/>
    <w:rsid w:val="00021541"/>
    <w:rsid w:val="0002157C"/>
    <w:rsid w:val="00021E30"/>
    <w:rsid w:val="000224FD"/>
    <w:rsid w:val="0002279A"/>
    <w:rsid w:val="00022DD6"/>
    <w:rsid w:val="00023C88"/>
    <w:rsid w:val="000240E8"/>
    <w:rsid w:val="000241EC"/>
    <w:rsid w:val="00024308"/>
    <w:rsid w:val="00024784"/>
    <w:rsid w:val="00024A86"/>
    <w:rsid w:val="00024E2F"/>
    <w:rsid w:val="0002508A"/>
    <w:rsid w:val="00025203"/>
    <w:rsid w:val="00025445"/>
    <w:rsid w:val="000254A4"/>
    <w:rsid w:val="000259B8"/>
    <w:rsid w:val="00025D77"/>
    <w:rsid w:val="0002604D"/>
    <w:rsid w:val="00026465"/>
    <w:rsid w:val="000266F9"/>
    <w:rsid w:val="00026719"/>
    <w:rsid w:val="00027D8D"/>
    <w:rsid w:val="0003027A"/>
    <w:rsid w:val="0003093E"/>
    <w:rsid w:val="00030958"/>
    <w:rsid w:val="00030CB4"/>
    <w:rsid w:val="000317CD"/>
    <w:rsid w:val="000317F3"/>
    <w:rsid w:val="00031A44"/>
    <w:rsid w:val="00031D6C"/>
    <w:rsid w:val="0003212A"/>
    <w:rsid w:val="00032D04"/>
    <w:rsid w:val="00033917"/>
    <w:rsid w:val="00033C3D"/>
    <w:rsid w:val="000343D0"/>
    <w:rsid w:val="00034CAB"/>
    <w:rsid w:val="00034E74"/>
    <w:rsid w:val="00034FC6"/>
    <w:rsid w:val="0003516D"/>
    <w:rsid w:val="000352A2"/>
    <w:rsid w:val="00036147"/>
    <w:rsid w:val="000374DE"/>
    <w:rsid w:val="00037716"/>
    <w:rsid w:val="00037778"/>
    <w:rsid w:val="00041A93"/>
    <w:rsid w:val="00041BD7"/>
    <w:rsid w:val="000423E1"/>
    <w:rsid w:val="000425E8"/>
    <w:rsid w:val="00042BCD"/>
    <w:rsid w:val="00043109"/>
    <w:rsid w:val="00043439"/>
    <w:rsid w:val="000435FC"/>
    <w:rsid w:val="00043B55"/>
    <w:rsid w:val="00043CC3"/>
    <w:rsid w:val="00043F4F"/>
    <w:rsid w:val="00044097"/>
    <w:rsid w:val="00044109"/>
    <w:rsid w:val="000444E9"/>
    <w:rsid w:val="00044854"/>
    <w:rsid w:val="000448FF"/>
    <w:rsid w:val="0004498C"/>
    <w:rsid w:val="000449F7"/>
    <w:rsid w:val="0004500C"/>
    <w:rsid w:val="000453CD"/>
    <w:rsid w:val="0004563A"/>
    <w:rsid w:val="000458ED"/>
    <w:rsid w:val="00046441"/>
    <w:rsid w:val="000464D0"/>
    <w:rsid w:val="00046ED0"/>
    <w:rsid w:val="00046FDA"/>
    <w:rsid w:val="000475C0"/>
    <w:rsid w:val="000479ED"/>
    <w:rsid w:val="00047E91"/>
    <w:rsid w:val="000501CD"/>
    <w:rsid w:val="000505D4"/>
    <w:rsid w:val="00050A30"/>
    <w:rsid w:val="00050A40"/>
    <w:rsid w:val="00050AFC"/>
    <w:rsid w:val="00050FE2"/>
    <w:rsid w:val="0005166B"/>
    <w:rsid w:val="00051E05"/>
    <w:rsid w:val="000522E4"/>
    <w:rsid w:val="000523FC"/>
    <w:rsid w:val="00052488"/>
    <w:rsid w:val="000525AB"/>
    <w:rsid w:val="0005295E"/>
    <w:rsid w:val="00052F00"/>
    <w:rsid w:val="00053817"/>
    <w:rsid w:val="00053A7F"/>
    <w:rsid w:val="00053DBB"/>
    <w:rsid w:val="00054136"/>
    <w:rsid w:val="00054A43"/>
    <w:rsid w:val="00055292"/>
    <w:rsid w:val="000553A6"/>
    <w:rsid w:val="0005589D"/>
    <w:rsid w:val="00055FC5"/>
    <w:rsid w:val="000563FC"/>
    <w:rsid w:val="0005680A"/>
    <w:rsid w:val="00056D36"/>
    <w:rsid w:val="00056D8E"/>
    <w:rsid w:val="0005755E"/>
    <w:rsid w:val="00057A46"/>
    <w:rsid w:val="0006020A"/>
    <w:rsid w:val="00060750"/>
    <w:rsid w:val="00060AAF"/>
    <w:rsid w:val="00061558"/>
    <w:rsid w:val="000615C4"/>
    <w:rsid w:val="00061975"/>
    <w:rsid w:val="00061AEE"/>
    <w:rsid w:val="00061E0C"/>
    <w:rsid w:val="0006207C"/>
    <w:rsid w:val="00062687"/>
    <w:rsid w:val="000629B5"/>
    <w:rsid w:val="00063659"/>
    <w:rsid w:val="00063D51"/>
    <w:rsid w:val="00063E1E"/>
    <w:rsid w:val="00064DD0"/>
    <w:rsid w:val="000655E9"/>
    <w:rsid w:val="00065702"/>
    <w:rsid w:val="00065BFC"/>
    <w:rsid w:val="00065DFA"/>
    <w:rsid w:val="00066122"/>
    <w:rsid w:val="00066274"/>
    <w:rsid w:val="00066693"/>
    <w:rsid w:val="00066CAF"/>
    <w:rsid w:val="00066DA8"/>
    <w:rsid w:val="000676BE"/>
    <w:rsid w:val="0006784F"/>
    <w:rsid w:val="00067EAF"/>
    <w:rsid w:val="00067EB9"/>
    <w:rsid w:val="000704B6"/>
    <w:rsid w:val="00070616"/>
    <w:rsid w:val="000708C0"/>
    <w:rsid w:val="000708E4"/>
    <w:rsid w:val="00070AC6"/>
    <w:rsid w:val="00070B20"/>
    <w:rsid w:val="00070E5F"/>
    <w:rsid w:val="0007130C"/>
    <w:rsid w:val="00071D68"/>
    <w:rsid w:val="000720E6"/>
    <w:rsid w:val="0007259F"/>
    <w:rsid w:val="00072A4A"/>
    <w:rsid w:val="00073169"/>
    <w:rsid w:val="000738F1"/>
    <w:rsid w:val="00073D4F"/>
    <w:rsid w:val="00073E47"/>
    <w:rsid w:val="000746E1"/>
    <w:rsid w:val="00074937"/>
    <w:rsid w:val="00074C2B"/>
    <w:rsid w:val="00074DED"/>
    <w:rsid w:val="00074FE3"/>
    <w:rsid w:val="00075644"/>
    <w:rsid w:val="00075824"/>
    <w:rsid w:val="00075A0B"/>
    <w:rsid w:val="0007613E"/>
    <w:rsid w:val="000779B2"/>
    <w:rsid w:val="00077EDA"/>
    <w:rsid w:val="00080190"/>
    <w:rsid w:val="000805C0"/>
    <w:rsid w:val="00080A8B"/>
    <w:rsid w:val="00080CD7"/>
    <w:rsid w:val="00080D94"/>
    <w:rsid w:val="0008154F"/>
    <w:rsid w:val="00081B7E"/>
    <w:rsid w:val="00082053"/>
    <w:rsid w:val="00082871"/>
    <w:rsid w:val="0008287E"/>
    <w:rsid w:val="00082A92"/>
    <w:rsid w:val="00082DB5"/>
    <w:rsid w:val="00082FB6"/>
    <w:rsid w:val="00083B66"/>
    <w:rsid w:val="00083E98"/>
    <w:rsid w:val="000843B4"/>
    <w:rsid w:val="00084631"/>
    <w:rsid w:val="000849F2"/>
    <w:rsid w:val="00086025"/>
    <w:rsid w:val="00086D37"/>
    <w:rsid w:val="00087158"/>
    <w:rsid w:val="000876F0"/>
    <w:rsid w:val="00087ECF"/>
    <w:rsid w:val="000900FA"/>
    <w:rsid w:val="000905B5"/>
    <w:rsid w:val="000909FB"/>
    <w:rsid w:val="00090C89"/>
    <w:rsid w:val="000916D1"/>
    <w:rsid w:val="00091E9E"/>
    <w:rsid w:val="000922FA"/>
    <w:rsid w:val="00092B67"/>
    <w:rsid w:val="00092B71"/>
    <w:rsid w:val="00092EBF"/>
    <w:rsid w:val="00093057"/>
    <w:rsid w:val="00093250"/>
    <w:rsid w:val="0009359F"/>
    <w:rsid w:val="000936D3"/>
    <w:rsid w:val="00093B20"/>
    <w:rsid w:val="00093CBC"/>
    <w:rsid w:val="00093CF4"/>
    <w:rsid w:val="00093FD7"/>
    <w:rsid w:val="0009460F"/>
    <w:rsid w:val="00094BAA"/>
    <w:rsid w:val="00094E70"/>
    <w:rsid w:val="00095283"/>
    <w:rsid w:val="00095C19"/>
    <w:rsid w:val="00096790"/>
    <w:rsid w:val="000969DC"/>
    <w:rsid w:val="0009741C"/>
    <w:rsid w:val="00097AD2"/>
    <w:rsid w:val="000A063D"/>
    <w:rsid w:val="000A0794"/>
    <w:rsid w:val="000A0F40"/>
    <w:rsid w:val="000A18F2"/>
    <w:rsid w:val="000A1D8F"/>
    <w:rsid w:val="000A1FC8"/>
    <w:rsid w:val="000A26AC"/>
    <w:rsid w:val="000A29C5"/>
    <w:rsid w:val="000A2B99"/>
    <w:rsid w:val="000A309F"/>
    <w:rsid w:val="000A33FD"/>
    <w:rsid w:val="000A36C0"/>
    <w:rsid w:val="000A37FA"/>
    <w:rsid w:val="000A381C"/>
    <w:rsid w:val="000A3C88"/>
    <w:rsid w:val="000A3F8A"/>
    <w:rsid w:val="000A4236"/>
    <w:rsid w:val="000A5129"/>
    <w:rsid w:val="000A69E3"/>
    <w:rsid w:val="000A6E0F"/>
    <w:rsid w:val="000A6FFF"/>
    <w:rsid w:val="000A71A8"/>
    <w:rsid w:val="000A734C"/>
    <w:rsid w:val="000A7FEB"/>
    <w:rsid w:val="000B0239"/>
    <w:rsid w:val="000B0422"/>
    <w:rsid w:val="000B04A6"/>
    <w:rsid w:val="000B0971"/>
    <w:rsid w:val="000B0ACC"/>
    <w:rsid w:val="000B1493"/>
    <w:rsid w:val="000B1B48"/>
    <w:rsid w:val="000B1E3F"/>
    <w:rsid w:val="000B22D4"/>
    <w:rsid w:val="000B2317"/>
    <w:rsid w:val="000B2870"/>
    <w:rsid w:val="000B2D5F"/>
    <w:rsid w:val="000B2FFC"/>
    <w:rsid w:val="000B339E"/>
    <w:rsid w:val="000B420A"/>
    <w:rsid w:val="000B48E5"/>
    <w:rsid w:val="000B4BAF"/>
    <w:rsid w:val="000B5005"/>
    <w:rsid w:val="000B51C7"/>
    <w:rsid w:val="000B56BC"/>
    <w:rsid w:val="000B5D6A"/>
    <w:rsid w:val="000B6159"/>
    <w:rsid w:val="000B619E"/>
    <w:rsid w:val="000B6BCE"/>
    <w:rsid w:val="000B6C97"/>
    <w:rsid w:val="000B7644"/>
    <w:rsid w:val="000B7EBE"/>
    <w:rsid w:val="000C02FC"/>
    <w:rsid w:val="000C0827"/>
    <w:rsid w:val="000C0911"/>
    <w:rsid w:val="000C09A5"/>
    <w:rsid w:val="000C15D5"/>
    <w:rsid w:val="000C1820"/>
    <w:rsid w:val="000C1F15"/>
    <w:rsid w:val="000C22FF"/>
    <w:rsid w:val="000C2D5D"/>
    <w:rsid w:val="000C304C"/>
    <w:rsid w:val="000C37BB"/>
    <w:rsid w:val="000C3D2A"/>
    <w:rsid w:val="000C3F63"/>
    <w:rsid w:val="000C4178"/>
    <w:rsid w:val="000C44CA"/>
    <w:rsid w:val="000C492A"/>
    <w:rsid w:val="000C533D"/>
    <w:rsid w:val="000C5975"/>
    <w:rsid w:val="000C5FE1"/>
    <w:rsid w:val="000C61E9"/>
    <w:rsid w:val="000C6834"/>
    <w:rsid w:val="000C6E11"/>
    <w:rsid w:val="000C74F0"/>
    <w:rsid w:val="000C7E1E"/>
    <w:rsid w:val="000D0668"/>
    <w:rsid w:val="000D06C5"/>
    <w:rsid w:val="000D079F"/>
    <w:rsid w:val="000D0E66"/>
    <w:rsid w:val="000D1282"/>
    <w:rsid w:val="000D1EBD"/>
    <w:rsid w:val="000D25DF"/>
    <w:rsid w:val="000D26E2"/>
    <w:rsid w:val="000D274C"/>
    <w:rsid w:val="000D3085"/>
    <w:rsid w:val="000D329D"/>
    <w:rsid w:val="000D3B3F"/>
    <w:rsid w:val="000D40E2"/>
    <w:rsid w:val="000D4518"/>
    <w:rsid w:val="000D4D01"/>
    <w:rsid w:val="000D5560"/>
    <w:rsid w:val="000D5823"/>
    <w:rsid w:val="000D5845"/>
    <w:rsid w:val="000D5DA4"/>
    <w:rsid w:val="000D6127"/>
    <w:rsid w:val="000D6261"/>
    <w:rsid w:val="000D653A"/>
    <w:rsid w:val="000D6707"/>
    <w:rsid w:val="000D6753"/>
    <w:rsid w:val="000D6F95"/>
    <w:rsid w:val="000D73B0"/>
    <w:rsid w:val="000D73D0"/>
    <w:rsid w:val="000D766E"/>
    <w:rsid w:val="000D7E08"/>
    <w:rsid w:val="000E0389"/>
    <w:rsid w:val="000E09C4"/>
    <w:rsid w:val="000E0AB1"/>
    <w:rsid w:val="000E0D02"/>
    <w:rsid w:val="000E0FF7"/>
    <w:rsid w:val="000E106D"/>
    <w:rsid w:val="000E14D2"/>
    <w:rsid w:val="000E18B8"/>
    <w:rsid w:val="000E199F"/>
    <w:rsid w:val="000E1A50"/>
    <w:rsid w:val="000E1BC0"/>
    <w:rsid w:val="000E1F92"/>
    <w:rsid w:val="000E225B"/>
    <w:rsid w:val="000E22AA"/>
    <w:rsid w:val="000E238E"/>
    <w:rsid w:val="000E2BBD"/>
    <w:rsid w:val="000E3136"/>
    <w:rsid w:val="000E322F"/>
    <w:rsid w:val="000E3585"/>
    <w:rsid w:val="000E3ADF"/>
    <w:rsid w:val="000E3B4F"/>
    <w:rsid w:val="000E3C08"/>
    <w:rsid w:val="000E43F2"/>
    <w:rsid w:val="000E48A7"/>
    <w:rsid w:val="000E48E2"/>
    <w:rsid w:val="000E4B25"/>
    <w:rsid w:val="000E4B64"/>
    <w:rsid w:val="000E4C1B"/>
    <w:rsid w:val="000E4E10"/>
    <w:rsid w:val="000E4F4C"/>
    <w:rsid w:val="000E50BA"/>
    <w:rsid w:val="000E52FC"/>
    <w:rsid w:val="000E5C32"/>
    <w:rsid w:val="000E5C96"/>
    <w:rsid w:val="000E6183"/>
    <w:rsid w:val="000E62F7"/>
    <w:rsid w:val="000E6359"/>
    <w:rsid w:val="000E64A7"/>
    <w:rsid w:val="000E690C"/>
    <w:rsid w:val="000E6A48"/>
    <w:rsid w:val="000E712F"/>
    <w:rsid w:val="000E74A2"/>
    <w:rsid w:val="000E79A6"/>
    <w:rsid w:val="000F019A"/>
    <w:rsid w:val="000F0905"/>
    <w:rsid w:val="000F098E"/>
    <w:rsid w:val="000F11F5"/>
    <w:rsid w:val="000F13AC"/>
    <w:rsid w:val="000F1ADD"/>
    <w:rsid w:val="000F29B6"/>
    <w:rsid w:val="000F3452"/>
    <w:rsid w:val="000F3BC9"/>
    <w:rsid w:val="000F450E"/>
    <w:rsid w:val="000F4634"/>
    <w:rsid w:val="000F4C34"/>
    <w:rsid w:val="000F4D64"/>
    <w:rsid w:val="000F5380"/>
    <w:rsid w:val="000F5495"/>
    <w:rsid w:val="000F5C0C"/>
    <w:rsid w:val="000F5D32"/>
    <w:rsid w:val="000F606E"/>
    <w:rsid w:val="000F6475"/>
    <w:rsid w:val="000F69D8"/>
    <w:rsid w:val="000F6A13"/>
    <w:rsid w:val="000F6A30"/>
    <w:rsid w:val="000F6F86"/>
    <w:rsid w:val="000F7036"/>
    <w:rsid w:val="000F73F8"/>
    <w:rsid w:val="000F7642"/>
    <w:rsid w:val="000F7A0E"/>
    <w:rsid w:val="000F7C8C"/>
    <w:rsid w:val="0010042B"/>
    <w:rsid w:val="00100E13"/>
    <w:rsid w:val="00100E60"/>
    <w:rsid w:val="0010193F"/>
    <w:rsid w:val="00101AF4"/>
    <w:rsid w:val="00101C1F"/>
    <w:rsid w:val="00102AAA"/>
    <w:rsid w:val="001034A6"/>
    <w:rsid w:val="00104127"/>
    <w:rsid w:val="00104294"/>
    <w:rsid w:val="00104BCA"/>
    <w:rsid w:val="00104D05"/>
    <w:rsid w:val="00104FDF"/>
    <w:rsid w:val="00105703"/>
    <w:rsid w:val="00105C9B"/>
    <w:rsid w:val="00105FEF"/>
    <w:rsid w:val="001062E6"/>
    <w:rsid w:val="001064A0"/>
    <w:rsid w:val="0010681A"/>
    <w:rsid w:val="001069A9"/>
    <w:rsid w:val="00106D4B"/>
    <w:rsid w:val="00107901"/>
    <w:rsid w:val="00107B18"/>
    <w:rsid w:val="00107C66"/>
    <w:rsid w:val="0011001A"/>
    <w:rsid w:val="00110182"/>
    <w:rsid w:val="00110191"/>
    <w:rsid w:val="001106E7"/>
    <w:rsid w:val="00110E69"/>
    <w:rsid w:val="00110E77"/>
    <w:rsid w:val="001110D4"/>
    <w:rsid w:val="001111ED"/>
    <w:rsid w:val="00111461"/>
    <w:rsid w:val="001118C3"/>
    <w:rsid w:val="0011216B"/>
    <w:rsid w:val="0011232D"/>
    <w:rsid w:val="001134D2"/>
    <w:rsid w:val="00113C46"/>
    <w:rsid w:val="001149A7"/>
    <w:rsid w:val="00114A46"/>
    <w:rsid w:val="00114F09"/>
    <w:rsid w:val="00114FAA"/>
    <w:rsid w:val="00115665"/>
    <w:rsid w:val="00115E76"/>
    <w:rsid w:val="00116534"/>
    <w:rsid w:val="001166EA"/>
    <w:rsid w:val="00116BAD"/>
    <w:rsid w:val="00116C27"/>
    <w:rsid w:val="00116C7B"/>
    <w:rsid w:val="00116E07"/>
    <w:rsid w:val="00117FE2"/>
    <w:rsid w:val="00120A84"/>
    <w:rsid w:val="00120F05"/>
    <w:rsid w:val="00120F70"/>
    <w:rsid w:val="0012104D"/>
    <w:rsid w:val="001214D7"/>
    <w:rsid w:val="0012151E"/>
    <w:rsid w:val="00121837"/>
    <w:rsid w:val="00121C9A"/>
    <w:rsid w:val="00122199"/>
    <w:rsid w:val="0012221A"/>
    <w:rsid w:val="00122931"/>
    <w:rsid w:val="00122B4F"/>
    <w:rsid w:val="00122E2F"/>
    <w:rsid w:val="00122E9E"/>
    <w:rsid w:val="00123095"/>
    <w:rsid w:val="001231BB"/>
    <w:rsid w:val="0012372F"/>
    <w:rsid w:val="0012374A"/>
    <w:rsid w:val="0012402B"/>
    <w:rsid w:val="001243BF"/>
    <w:rsid w:val="00124474"/>
    <w:rsid w:val="0012466F"/>
    <w:rsid w:val="0012498D"/>
    <w:rsid w:val="00124F17"/>
    <w:rsid w:val="00125181"/>
    <w:rsid w:val="00125B52"/>
    <w:rsid w:val="00125FD9"/>
    <w:rsid w:val="001261DB"/>
    <w:rsid w:val="00126563"/>
    <w:rsid w:val="00126766"/>
    <w:rsid w:val="001268EF"/>
    <w:rsid w:val="00126AA3"/>
    <w:rsid w:val="00126C4F"/>
    <w:rsid w:val="00126D78"/>
    <w:rsid w:val="00126D95"/>
    <w:rsid w:val="00126F66"/>
    <w:rsid w:val="00126FE7"/>
    <w:rsid w:val="001274F9"/>
    <w:rsid w:val="0012771D"/>
    <w:rsid w:val="00127957"/>
    <w:rsid w:val="00127C4A"/>
    <w:rsid w:val="00127F21"/>
    <w:rsid w:val="00130BBF"/>
    <w:rsid w:val="00130EAC"/>
    <w:rsid w:val="0013105A"/>
    <w:rsid w:val="001313D8"/>
    <w:rsid w:val="00131502"/>
    <w:rsid w:val="00131A87"/>
    <w:rsid w:val="00131CBC"/>
    <w:rsid w:val="00131DF9"/>
    <w:rsid w:val="00131EE8"/>
    <w:rsid w:val="00132833"/>
    <w:rsid w:val="00132B9A"/>
    <w:rsid w:val="00132CCE"/>
    <w:rsid w:val="00133A9E"/>
    <w:rsid w:val="00133CC7"/>
    <w:rsid w:val="00133DA4"/>
    <w:rsid w:val="00134316"/>
    <w:rsid w:val="001352A3"/>
    <w:rsid w:val="00135EB9"/>
    <w:rsid w:val="001360B2"/>
    <w:rsid w:val="001363E6"/>
    <w:rsid w:val="00137059"/>
    <w:rsid w:val="001373AE"/>
    <w:rsid w:val="00140259"/>
    <w:rsid w:val="00140313"/>
    <w:rsid w:val="00140480"/>
    <w:rsid w:val="00140554"/>
    <w:rsid w:val="00141C1F"/>
    <w:rsid w:val="00142846"/>
    <w:rsid w:val="001429C1"/>
    <w:rsid w:val="00142EB9"/>
    <w:rsid w:val="0014304E"/>
    <w:rsid w:val="001438D3"/>
    <w:rsid w:val="00143F2C"/>
    <w:rsid w:val="001444B7"/>
    <w:rsid w:val="00144AE8"/>
    <w:rsid w:val="00144CA5"/>
    <w:rsid w:val="00144F83"/>
    <w:rsid w:val="00145789"/>
    <w:rsid w:val="0014579C"/>
    <w:rsid w:val="00145C02"/>
    <w:rsid w:val="00145DE0"/>
    <w:rsid w:val="00146A43"/>
    <w:rsid w:val="00146B3E"/>
    <w:rsid w:val="00146C12"/>
    <w:rsid w:val="00146E65"/>
    <w:rsid w:val="00147158"/>
    <w:rsid w:val="0015041D"/>
    <w:rsid w:val="00150999"/>
    <w:rsid w:val="00150BA0"/>
    <w:rsid w:val="001510F9"/>
    <w:rsid w:val="00151F53"/>
    <w:rsid w:val="001520C2"/>
    <w:rsid w:val="0015270A"/>
    <w:rsid w:val="00152F29"/>
    <w:rsid w:val="001540F5"/>
    <w:rsid w:val="001555AC"/>
    <w:rsid w:val="001559FB"/>
    <w:rsid w:val="00155D75"/>
    <w:rsid w:val="00155FCA"/>
    <w:rsid w:val="00156237"/>
    <w:rsid w:val="001562B8"/>
    <w:rsid w:val="0015632F"/>
    <w:rsid w:val="001566CD"/>
    <w:rsid w:val="001566F8"/>
    <w:rsid w:val="001569C7"/>
    <w:rsid w:val="00156ACB"/>
    <w:rsid w:val="001571C4"/>
    <w:rsid w:val="0015742A"/>
    <w:rsid w:val="00157575"/>
    <w:rsid w:val="00157677"/>
    <w:rsid w:val="00157755"/>
    <w:rsid w:val="00157949"/>
    <w:rsid w:val="001579ED"/>
    <w:rsid w:val="00157A51"/>
    <w:rsid w:val="00157E04"/>
    <w:rsid w:val="00160310"/>
    <w:rsid w:val="00160B31"/>
    <w:rsid w:val="00160C25"/>
    <w:rsid w:val="00160EBB"/>
    <w:rsid w:val="001615E5"/>
    <w:rsid w:val="00161750"/>
    <w:rsid w:val="001617E5"/>
    <w:rsid w:val="00161954"/>
    <w:rsid w:val="00161FF1"/>
    <w:rsid w:val="001628CB"/>
    <w:rsid w:val="0016297B"/>
    <w:rsid w:val="00162DD2"/>
    <w:rsid w:val="001632BF"/>
    <w:rsid w:val="001632E6"/>
    <w:rsid w:val="00163655"/>
    <w:rsid w:val="0016367D"/>
    <w:rsid w:val="00163982"/>
    <w:rsid w:val="001641BB"/>
    <w:rsid w:val="0016488B"/>
    <w:rsid w:val="00164929"/>
    <w:rsid w:val="00164DD3"/>
    <w:rsid w:val="00164E50"/>
    <w:rsid w:val="0016503C"/>
    <w:rsid w:val="0016509E"/>
    <w:rsid w:val="00165146"/>
    <w:rsid w:val="001651D6"/>
    <w:rsid w:val="0016530C"/>
    <w:rsid w:val="001653CC"/>
    <w:rsid w:val="00165493"/>
    <w:rsid w:val="001655C6"/>
    <w:rsid w:val="001658B2"/>
    <w:rsid w:val="00165A36"/>
    <w:rsid w:val="00165BBD"/>
    <w:rsid w:val="00165CA1"/>
    <w:rsid w:val="001662CD"/>
    <w:rsid w:val="00166608"/>
    <w:rsid w:val="0016692A"/>
    <w:rsid w:val="00166B95"/>
    <w:rsid w:val="00166FCD"/>
    <w:rsid w:val="00167080"/>
    <w:rsid w:val="00167A08"/>
    <w:rsid w:val="00167B2C"/>
    <w:rsid w:val="00167F46"/>
    <w:rsid w:val="00170245"/>
    <w:rsid w:val="0017043F"/>
    <w:rsid w:val="001705B3"/>
    <w:rsid w:val="00170E54"/>
    <w:rsid w:val="00170F59"/>
    <w:rsid w:val="00171C9C"/>
    <w:rsid w:val="00171EEF"/>
    <w:rsid w:val="00172284"/>
    <w:rsid w:val="001725DA"/>
    <w:rsid w:val="0017285C"/>
    <w:rsid w:val="00172A7F"/>
    <w:rsid w:val="00173990"/>
    <w:rsid w:val="00173EF5"/>
    <w:rsid w:val="00174AEE"/>
    <w:rsid w:val="00174DE7"/>
    <w:rsid w:val="00174E32"/>
    <w:rsid w:val="0017516F"/>
    <w:rsid w:val="00175351"/>
    <w:rsid w:val="001754BC"/>
    <w:rsid w:val="001761E7"/>
    <w:rsid w:val="001769C2"/>
    <w:rsid w:val="00176D2A"/>
    <w:rsid w:val="00177432"/>
    <w:rsid w:val="0017762D"/>
    <w:rsid w:val="0017763C"/>
    <w:rsid w:val="001806DF"/>
    <w:rsid w:val="001809AF"/>
    <w:rsid w:val="00180B6E"/>
    <w:rsid w:val="00180C31"/>
    <w:rsid w:val="00180D08"/>
    <w:rsid w:val="00181138"/>
    <w:rsid w:val="001817A7"/>
    <w:rsid w:val="00183153"/>
    <w:rsid w:val="00183642"/>
    <w:rsid w:val="00183789"/>
    <w:rsid w:val="0018441B"/>
    <w:rsid w:val="00184BEA"/>
    <w:rsid w:val="00184C55"/>
    <w:rsid w:val="00184C9A"/>
    <w:rsid w:val="0018507E"/>
    <w:rsid w:val="00185FDE"/>
    <w:rsid w:val="001869A7"/>
    <w:rsid w:val="00186EDB"/>
    <w:rsid w:val="00186F5C"/>
    <w:rsid w:val="00187091"/>
    <w:rsid w:val="00187331"/>
    <w:rsid w:val="0018754A"/>
    <w:rsid w:val="001876FA"/>
    <w:rsid w:val="001879BF"/>
    <w:rsid w:val="001901BD"/>
    <w:rsid w:val="0019094B"/>
    <w:rsid w:val="00190A35"/>
    <w:rsid w:val="00190E06"/>
    <w:rsid w:val="00192720"/>
    <w:rsid w:val="00192938"/>
    <w:rsid w:val="00192F4B"/>
    <w:rsid w:val="0019380F"/>
    <w:rsid w:val="001944A4"/>
    <w:rsid w:val="00194619"/>
    <w:rsid w:val="00194D32"/>
    <w:rsid w:val="001950E8"/>
    <w:rsid w:val="00195616"/>
    <w:rsid w:val="00195794"/>
    <w:rsid w:val="00195C95"/>
    <w:rsid w:val="001965F7"/>
    <w:rsid w:val="00196979"/>
    <w:rsid w:val="001969E2"/>
    <w:rsid w:val="00196B6C"/>
    <w:rsid w:val="00196EE2"/>
    <w:rsid w:val="00197144"/>
    <w:rsid w:val="001972FB"/>
    <w:rsid w:val="001975C7"/>
    <w:rsid w:val="00197723"/>
    <w:rsid w:val="001977D9"/>
    <w:rsid w:val="001979E2"/>
    <w:rsid w:val="001A0B00"/>
    <w:rsid w:val="001A1EE5"/>
    <w:rsid w:val="001A2386"/>
    <w:rsid w:val="001A29E8"/>
    <w:rsid w:val="001A2D5E"/>
    <w:rsid w:val="001A2DF4"/>
    <w:rsid w:val="001A2E8A"/>
    <w:rsid w:val="001A3051"/>
    <w:rsid w:val="001A32E7"/>
    <w:rsid w:val="001A3505"/>
    <w:rsid w:val="001A36EC"/>
    <w:rsid w:val="001A375C"/>
    <w:rsid w:val="001A38F9"/>
    <w:rsid w:val="001A3D62"/>
    <w:rsid w:val="001A3FE5"/>
    <w:rsid w:val="001A4C21"/>
    <w:rsid w:val="001A51FD"/>
    <w:rsid w:val="001A5B0F"/>
    <w:rsid w:val="001A5F5A"/>
    <w:rsid w:val="001A61BB"/>
    <w:rsid w:val="001A6947"/>
    <w:rsid w:val="001A695F"/>
    <w:rsid w:val="001A6F57"/>
    <w:rsid w:val="001A7240"/>
    <w:rsid w:val="001A75EC"/>
    <w:rsid w:val="001A763B"/>
    <w:rsid w:val="001A76BC"/>
    <w:rsid w:val="001B0181"/>
    <w:rsid w:val="001B052F"/>
    <w:rsid w:val="001B0889"/>
    <w:rsid w:val="001B0CBF"/>
    <w:rsid w:val="001B0D1C"/>
    <w:rsid w:val="001B13F3"/>
    <w:rsid w:val="001B13FE"/>
    <w:rsid w:val="001B163C"/>
    <w:rsid w:val="001B1D0B"/>
    <w:rsid w:val="001B1EC8"/>
    <w:rsid w:val="001B1F07"/>
    <w:rsid w:val="001B2BBD"/>
    <w:rsid w:val="001B2E94"/>
    <w:rsid w:val="001B35A5"/>
    <w:rsid w:val="001B3D21"/>
    <w:rsid w:val="001B3FA0"/>
    <w:rsid w:val="001B4392"/>
    <w:rsid w:val="001B4473"/>
    <w:rsid w:val="001B4FB7"/>
    <w:rsid w:val="001B5490"/>
    <w:rsid w:val="001B565E"/>
    <w:rsid w:val="001B571C"/>
    <w:rsid w:val="001B5934"/>
    <w:rsid w:val="001B6325"/>
    <w:rsid w:val="001B6D6D"/>
    <w:rsid w:val="001B79CE"/>
    <w:rsid w:val="001B7AF3"/>
    <w:rsid w:val="001B7BF3"/>
    <w:rsid w:val="001B7F78"/>
    <w:rsid w:val="001C023E"/>
    <w:rsid w:val="001C0D27"/>
    <w:rsid w:val="001C0E25"/>
    <w:rsid w:val="001C0F7E"/>
    <w:rsid w:val="001C1069"/>
    <w:rsid w:val="001C12DF"/>
    <w:rsid w:val="001C15DA"/>
    <w:rsid w:val="001C17F2"/>
    <w:rsid w:val="001C195D"/>
    <w:rsid w:val="001C2183"/>
    <w:rsid w:val="001C24B4"/>
    <w:rsid w:val="001C2568"/>
    <w:rsid w:val="001C2A2F"/>
    <w:rsid w:val="001C2A33"/>
    <w:rsid w:val="001C2B0A"/>
    <w:rsid w:val="001C306D"/>
    <w:rsid w:val="001C325E"/>
    <w:rsid w:val="001C348A"/>
    <w:rsid w:val="001C3CCB"/>
    <w:rsid w:val="001C4056"/>
    <w:rsid w:val="001C4082"/>
    <w:rsid w:val="001C42D8"/>
    <w:rsid w:val="001C512E"/>
    <w:rsid w:val="001C53C4"/>
    <w:rsid w:val="001C5499"/>
    <w:rsid w:val="001C5DFE"/>
    <w:rsid w:val="001C65AF"/>
    <w:rsid w:val="001C66BC"/>
    <w:rsid w:val="001C6792"/>
    <w:rsid w:val="001C67A3"/>
    <w:rsid w:val="001C6E42"/>
    <w:rsid w:val="001C7DEE"/>
    <w:rsid w:val="001D046A"/>
    <w:rsid w:val="001D1048"/>
    <w:rsid w:val="001D19E6"/>
    <w:rsid w:val="001D271B"/>
    <w:rsid w:val="001D2721"/>
    <w:rsid w:val="001D2884"/>
    <w:rsid w:val="001D29D9"/>
    <w:rsid w:val="001D2D25"/>
    <w:rsid w:val="001D346E"/>
    <w:rsid w:val="001D356A"/>
    <w:rsid w:val="001D3830"/>
    <w:rsid w:val="001D384E"/>
    <w:rsid w:val="001D397D"/>
    <w:rsid w:val="001D3990"/>
    <w:rsid w:val="001D3CA5"/>
    <w:rsid w:val="001D3D59"/>
    <w:rsid w:val="001D3E47"/>
    <w:rsid w:val="001D417E"/>
    <w:rsid w:val="001D43ED"/>
    <w:rsid w:val="001D5072"/>
    <w:rsid w:val="001D5497"/>
    <w:rsid w:val="001D5940"/>
    <w:rsid w:val="001D59BC"/>
    <w:rsid w:val="001D5B4A"/>
    <w:rsid w:val="001D5D1D"/>
    <w:rsid w:val="001D5EEA"/>
    <w:rsid w:val="001D61D5"/>
    <w:rsid w:val="001D665F"/>
    <w:rsid w:val="001D74BB"/>
    <w:rsid w:val="001D7AFC"/>
    <w:rsid w:val="001D7E44"/>
    <w:rsid w:val="001D7F5B"/>
    <w:rsid w:val="001E04A1"/>
    <w:rsid w:val="001E0BF1"/>
    <w:rsid w:val="001E14BF"/>
    <w:rsid w:val="001E176C"/>
    <w:rsid w:val="001E1938"/>
    <w:rsid w:val="001E1B6D"/>
    <w:rsid w:val="001E21BA"/>
    <w:rsid w:val="001E280C"/>
    <w:rsid w:val="001E2F14"/>
    <w:rsid w:val="001E442A"/>
    <w:rsid w:val="001E45F9"/>
    <w:rsid w:val="001E47B4"/>
    <w:rsid w:val="001E5483"/>
    <w:rsid w:val="001E55CD"/>
    <w:rsid w:val="001E5FA1"/>
    <w:rsid w:val="001E6176"/>
    <w:rsid w:val="001E65FD"/>
    <w:rsid w:val="001E6669"/>
    <w:rsid w:val="001E6976"/>
    <w:rsid w:val="001E72F7"/>
    <w:rsid w:val="001F0549"/>
    <w:rsid w:val="001F0696"/>
    <w:rsid w:val="001F10C0"/>
    <w:rsid w:val="001F1AEB"/>
    <w:rsid w:val="001F1B18"/>
    <w:rsid w:val="001F1D0A"/>
    <w:rsid w:val="001F2108"/>
    <w:rsid w:val="001F2691"/>
    <w:rsid w:val="001F2F65"/>
    <w:rsid w:val="001F3A84"/>
    <w:rsid w:val="001F4287"/>
    <w:rsid w:val="001F4370"/>
    <w:rsid w:val="001F46AE"/>
    <w:rsid w:val="001F5B56"/>
    <w:rsid w:val="001F62AF"/>
    <w:rsid w:val="001F6309"/>
    <w:rsid w:val="001F6781"/>
    <w:rsid w:val="001F6933"/>
    <w:rsid w:val="001F7C08"/>
    <w:rsid w:val="001F7C52"/>
    <w:rsid w:val="00200222"/>
    <w:rsid w:val="0020052F"/>
    <w:rsid w:val="002018AC"/>
    <w:rsid w:val="00201912"/>
    <w:rsid w:val="00201B7D"/>
    <w:rsid w:val="00201EED"/>
    <w:rsid w:val="00202014"/>
    <w:rsid w:val="002031A3"/>
    <w:rsid w:val="002035C6"/>
    <w:rsid w:val="002036A7"/>
    <w:rsid w:val="002039BB"/>
    <w:rsid w:val="00203FB3"/>
    <w:rsid w:val="00204299"/>
    <w:rsid w:val="00204384"/>
    <w:rsid w:val="00204433"/>
    <w:rsid w:val="0020549F"/>
    <w:rsid w:val="00205CDD"/>
    <w:rsid w:val="00206A90"/>
    <w:rsid w:val="0020712E"/>
    <w:rsid w:val="0020731E"/>
    <w:rsid w:val="00207A3B"/>
    <w:rsid w:val="00207F0A"/>
    <w:rsid w:val="0021016B"/>
    <w:rsid w:val="002102D6"/>
    <w:rsid w:val="00210814"/>
    <w:rsid w:val="00210A63"/>
    <w:rsid w:val="00210FB2"/>
    <w:rsid w:val="00211096"/>
    <w:rsid w:val="0021161D"/>
    <w:rsid w:val="00211E10"/>
    <w:rsid w:val="0021246F"/>
    <w:rsid w:val="002128A8"/>
    <w:rsid w:val="00213126"/>
    <w:rsid w:val="00214031"/>
    <w:rsid w:val="00214147"/>
    <w:rsid w:val="00214229"/>
    <w:rsid w:val="002147C4"/>
    <w:rsid w:val="0021486B"/>
    <w:rsid w:val="00214B95"/>
    <w:rsid w:val="00214BCF"/>
    <w:rsid w:val="002150F9"/>
    <w:rsid w:val="0021521C"/>
    <w:rsid w:val="002157A0"/>
    <w:rsid w:val="002160BB"/>
    <w:rsid w:val="002160F7"/>
    <w:rsid w:val="00216675"/>
    <w:rsid w:val="00216985"/>
    <w:rsid w:val="0021705A"/>
    <w:rsid w:val="002175E8"/>
    <w:rsid w:val="002176E4"/>
    <w:rsid w:val="00217D3D"/>
    <w:rsid w:val="002200B6"/>
    <w:rsid w:val="002207A6"/>
    <w:rsid w:val="00220A6C"/>
    <w:rsid w:val="00220CCA"/>
    <w:rsid w:val="00221467"/>
    <w:rsid w:val="002220E6"/>
    <w:rsid w:val="0022238F"/>
    <w:rsid w:val="00222665"/>
    <w:rsid w:val="002227CB"/>
    <w:rsid w:val="00222A0F"/>
    <w:rsid w:val="00222A33"/>
    <w:rsid w:val="00223383"/>
    <w:rsid w:val="00223423"/>
    <w:rsid w:val="00223EA7"/>
    <w:rsid w:val="00223ED1"/>
    <w:rsid w:val="002242AB"/>
    <w:rsid w:val="00224401"/>
    <w:rsid w:val="00224963"/>
    <w:rsid w:val="00224EF2"/>
    <w:rsid w:val="00225548"/>
    <w:rsid w:val="00225C1B"/>
    <w:rsid w:val="00226500"/>
    <w:rsid w:val="002265FE"/>
    <w:rsid w:val="00226784"/>
    <w:rsid w:val="0022721B"/>
    <w:rsid w:val="00227465"/>
    <w:rsid w:val="0022777A"/>
    <w:rsid w:val="002279F1"/>
    <w:rsid w:val="002300A3"/>
    <w:rsid w:val="00230107"/>
    <w:rsid w:val="00230CB6"/>
    <w:rsid w:val="00230F41"/>
    <w:rsid w:val="00231185"/>
    <w:rsid w:val="00231531"/>
    <w:rsid w:val="0023164B"/>
    <w:rsid w:val="00231E44"/>
    <w:rsid w:val="00232650"/>
    <w:rsid w:val="002330F9"/>
    <w:rsid w:val="00233283"/>
    <w:rsid w:val="002332DC"/>
    <w:rsid w:val="00233BB7"/>
    <w:rsid w:val="00233D9E"/>
    <w:rsid w:val="0023456B"/>
    <w:rsid w:val="00234738"/>
    <w:rsid w:val="0023480A"/>
    <w:rsid w:val="00234B6F"/>
    <w:rsid w:val="0023506D"/>
    <w:rsid w:val="00235EFE"/>
    <w:rsid w:val="00236784"/>
    <w:rsid w:val="00236811"/>
    <w:rsid w:val="002369AE"/>
    <w:rsid w:val="00236F19"/>
    <w:rsid w:val="00237158"/>
    <w:rsid w:val="002372FB"/>
    <w:rsid w:val="002374B7"/>
    <w:rsid w:val="00237512"/>
    <w:rsid w:val="00237FF2"/>
    <w:rsid w:val="00240F96"/>
    <w:rsid w:val="00241578"/>
    <w:rsid w:val="00241811"/>
    <w:rsid w:val="00242141"/>
    <w:rsid w:val="0024254F"/>
    <w:rsid w:val="00242822"/>
    <w:rsid w:val="00242B6F"/>
    <w:rsid w:val="00242BDA"/>
    <w:rsid w:val="00242F6E"/>
    <w:rsid w:val="002437E6"/>
    <w:rsid w:val="00243862"/>
    <w:rsid w:val="00243906"/>
    <w:rsid w:val="0024399C"/>
    <w:rsid w:val="00243BEF"/>
    <w:rsid w:val="00243C33"/>
    <w:rsid w:val="00244890"/>
    <w:rsid w:val="002450E4"/>
    <w:rsid w:val="002451BC"/>
    <w:rsid w:val="00245D51"/>
    <w:rsid w:val="00245E3F"/>
    <w:rsid w:val="00246234"/>
    <w:rsid w:val="00246CA0"/>
    <w:rsid w:val="00246E18"/>
    <w:rsid w:val="002508B8"/>
    <w:rsid w:val="00250CD7"/>
    <w:rsid w:val="00250E16"/>
    <w:rsid w:val="002524BF"/>
    <w:rsid w:val="002524EB"/>
    <w:rsid w:val="002527B8"/>
    <w:rsid w:val="002538CE"/>
    <w:rsid w:val="00253D0C"/>
    <w:rsid w:val="00253D60"/>
    <w:rsid w:val="00253E56"/>
    <w:rsid w:val="0025482C"/>
    <w:rsid w:val="00254E87"/>
    <w:rsid w:val="0025522E"/>
    <w:rsid w:val="00255422"/>
    <w:rsid w:val="002556CB"/>
    <w:rsid w:val="0025571E"/>
    <w:rsid w:val="00255FD5"/>
    <w:rsid w:val="002560C9"/>
    <w:rsid w:val="00256297"/>
    <w:rsid w:val="00256383"/>
    <w:rsid w:val="0025646B"/>
    <w:rsid w:val="00256574"/>
    <w:rsid w:val="002569BA"/>
    <w:rsid w:val="00256B34"/>
    <w:rsid w:val="00257908"/>
    <w:rsid w:val="00257AE1"/>
    <w:rsid w:val="002602DE"/>
    <w:rsid w:val="00260CF5"/>
    <w:rsid w:val="00260E7E"/>
    <w:rsid w:val="00261070"/>
    <w:rsid w:val="00261E49"/>
    <w:rsid w:val="00261F1E"/>
    <w:rsid w:val="00262924"/>
    <w:rsid w:val="00262999"/>
    <w:rsid w:val="00263791"/>
    <w:rsid w:val="00263CA9"/>
    <w:rsid w:val="00264922"/>
    <w:rsid w:val="00264A58"/>
    <w:rsid w:val="00264C53"/>
    <w:rsid w:val="00264E06"/>
    <w:rsid w:val="0026513B"/>
    <w:rsid w:val="00265C3C"/>
    <w:rsid w:val="00266732"/>
    <w:rsid w:val="00266887"/>
    <w:rsid w:val="00266E5B"/>
    <w:rsid w:val="00267320"/>
    <w:rsid w:val="00267966"/>
    <w:rsid w:val="00270435"/>
    <w:rsid w:val="002705B6"/>
    <w:rsid w:val="002707F4"/>
    <w:rsid w:val="002710E3"/>
    <w:rsid w:val="00271E04"/>
    <w:rsid w:val="00271E96"/>
    <w:rsid w:val="00271EEA"/>
    <w:rsid w:val="00272ACB"/>
    <w:rsid w:val="00272CB7"/>
    <w:rsid w:val="0027325C"/>
    <w:rsid w:val="00273272"/>
    <w:rsid w:val="00273440"/>
    <w:rsid w:val="002734E9"/>
    <w:rsid w:val="0027360A"/>
    <w:rsid w:val="00273638"/>
    <w:rsid w:val="00273733"/>
    <w:rsid w:val="002737D2"/>
    <w:rsid w:val="00274549"/>
    <w:rsid w:val="00274B91"/>
    <w:rsid w:val="0027562F"/>
    <w:rsid w:val="00275C16"/>
    <w:rsid w:val="00275C8A"/>
    <w:rsid w:val="00276102"/>
    <w:rsid w:val="00276E86"/>
    <w:rsid w:val="00277593"/>
    <w:rsid w:val="00277946"/>
    <w:rsid w:val="00277A66"/>
    <w:rsid w:val="0028097E"/>
    <w:rsid w:val="0028130F"/>
    <w:rsid w:val="002817AF"/>
    <w:rsid w:val="00281949"/>
    <w:rsid w:val="00282303"/>
    <w:rsid w:val="00282751"/>
    <w:rsid w:val="002837B2"/>
    <w:rsid w:val="00284663"/>
    <w:rsid w:val="002848B0"/>
    <w:rsid w:val="00284ADB"/>
    <w:rsid w:val="002850BF"/>
    <w:rsid w:val="00285809"/>
    <w:rsid w:val="0028594D"/>
    <w:rsid w:val="00285F8E"/>
    <w:rsid w:val="00286519"/>
    <w:rsid w:val="002869AA"/>
    <w:rsid w:val="002877D4"/>
    <w:rsid w:val="002879D2"/>
    <w:rsid w:val="0029054F"/>
    <w:rsid w:val="00290CBC"/>
    <w:rsid w:val="00290D34"/>
    <w:rsid w:val="00290E15"/>
    <w:rsid w:val="00290F1F"/>
    <w:rsid w:val="002916C6"/>
    <w:rsid w:val="00291A33"/>
    <w:rsid w:val="002924E9"/>
    <w:rsid w:val="0029268B"/>
    <w:rsid w:val="00292A92"/>
    <w:rsid w:val="00292B06"/>
    <w:rsid w:val="00292BBF"/>
    <w:rsid w:val="002935C4"/>
    <w:rsid w:val="00294324"/>
    <w:rsid w:val="00294816"/>
    <w:rsid w:val="00294E1D"/>
    <w:rsid w:val="002953A3"/>
    <w:rsid w:val="0029576B"/>
    <w:rsid w:val="002961D7"/>
    <w:rsid w:val="00296602"/>
    <w:rsid w:val="00296BE9"/>
    <w:rsid w:val="00296CE6"/>
    <w:rsid w:val="00297499"/>
    <w:rsid w:val="002A0AC6"/>
    <w:rsid w:val="002A0B17"/>
    <w:rsid w:val="002A0D60"/>
    <w:rsid w:val="002A0E03"/>
    <w:rsid w:val="002A1042"/>
    <w:rsid w:val="002A114F"/>
    <w:rsid w:val="002A1287"/>
    <w:rsid w:val="002A1291"/>
    <w:rsid w:val="002A1BA3"/>
    <w:rsid w:val="002A1E2D"/>
    <w:rsid w:val="002A24E7"/>
    <w:rsid w:val="002A26B0"/>
    <w:rsid w:val="002A278E"/>
    <w:rsid w:val="002A287E"/>
    <w:rsid w:val="002A2E76"/>
    <w:rsid w:val="002A2F93"/>
    <w:rsid w:val="002A3438"/>
    <w:rsid w:val="002A37B6"/>
    <w:rsid w:val="002A45C2"/>
    <w:rsid w:val="002A4682"/>
    <w:rsid w:val="002A4F83"/>
    <w:rsid w:val="002A53B9"/>
    <w:rsid w:val="002A55B7"/>
    <w:rsid w:val="002A57F9"/>
    <w:rsid w:val="002A5AE9"/>
    <w:rsid w:val="002A5BA2"/>
    <w:rsid w:val="002A5CFE"/>
    <w:rsid w:val="002A63AF"/>
    <w:rsid w:val="002A63EB"/>
    <w:rsid w:val="002A6C0B"/>
    <w:rsid w:val="002A6DAD"/>
    <w:rsid w:val="002A6FBA"/>
    <w:rsid w:val="002A72F1"/>
    <w:rsid w:val="002A7422"/>
    <w:rsid w:val="002A754F"/>
    <w:rsid w:val="002B06FA"/>
    <w:rsid w:val="002B07D4"/>
    <w:rsid w:val="002B0A8E"/>
    <w:rsid w:val="002B0F4E"/>
    <w:rsid w:val="002B1397"/>
    <w:rsid w:val="002B14B7"/>
    <w:rsid w:val="002B1A91"/>
    <w:rsid w:val="002B1C8C"/>
    <w:rsid w:val="002B1CD7"/>
    <w:rsid w:val="002B2009"/>
    <w:rsid w:val="002B2285"/>
    <w:rsid w:val="002B2639"/>
    <w:rsid w:val="002B2A2F"/>
    <w:rsid w:val="002B2B6C"/>
    <w:rsid w:val="002B36CB"/>
    <w:rsid w:val="002B3A0A"/>
    <w:rsid w:val="002B3A11"/>
    <w:rsid w:val="002B3B5B"/>
    <w:rsid w:val="002B3C30"/>
    <w:rsid w:val="002B3C55"/>
    <w:rsid w:val="002B3FC4"/>
    <w:rsid w:val="002B41AE"/>
    <w:rsid w:val="002B42D7"/>
    <w:rsid w:val="002B46A8"/>
    <w:rsid w:val="002B4924"/>
    <w:rsid w:val="002B4AB5"/>
    <w:rsid w:val="002B4D93"/>
    <w:rsid w:val="002B5013"/>
    <w:rsid w:val="002B525A"/>
    <w:rsid w:val="002B5A27"/>
    <w:rsid w:val="002B5F93"/>
    <w:rsid w:val="002B6BDA"/>
    <w:rsid w:val="002B7644"/>
    <w:rsid w:val="002B79D7"/>
    <w:rsid w:val="002C015D"/>
    <w:rsid w:val="002C055A"/>
    <w:rsid w:val="002C0668"/>
    <w:rsid w:val="002C0D61"/>
    <w:rsid w:val="002C1161"/>
    <w:rsid w:val="002C162F"/>
    <w:rsid w:val="002C173B"/>
    <w:rsid w:val="002C287B"/>
    <w:rsid w:val="002C2F2B"/>
    <w:rsid w:val="002C2F50"/>
    <w:rsid w:val="002C31F4"/>
    <w:rsid w:val="002C3A7C"/>
    <w:rsid w:val="002C3D24"/>
    <w:rsid w:val="002C3E19"/>
    <w:rsid w:val="002C42A7"/>
    <w:rsid w:val="002C4813"/>
    <w:rsid w:val="002C481C"/>
    <w:rsid w:val="002C494E"/>
    <w:rsid w:val="002C52B8"/>
    <w:rsid w:val="002C55B5"/>
    <w:rsid w:val="002C5733"/>
    <w:rsid w:val="002C5B09"/>
    <w:rsid w:val="002C6C0B"/>
    <w:rsid w:val="002C6E6F"/>
    <w:rsid w:val="002C759E"/>
    <w:rsid w:val="002C77C6"/>
    <w:rsid w:val="002C786C"/>
    <w:rsid w:val="002C7B52"/>
    <w:rsid w:val="002C7FCC"/>
    <w:rsid w:val="002D058B"/>
    <w:rsid w:val="002D0726"/>
    <w:rsid w:val="002D0D3B"/>
    <w:rsid w:val="002D0D5F"/>
    <w:rsid w:val="002D115E"/>
    <w:rsid w:val="002D167B"/>
    <w:rsid w:val="002D17F0"/>
    <w:rsid w:val="002D19A8"/>
    <w:rsid w:val="002D264A"/>
    <w:rsid w:val="002D2802"/>
    <w:rsid w:val="002D2F30"/>
    <w:rsid w:val="002D2F96"/>
    <w:rsid w:val="002D3186"/>
    <w:rsid w:val="002D4081"/>
    <w:rsid w:val="002D42F2"/>
    <w:rsid w:val="002D43C6"/>
    <w:rsid w:val="002D497C"/>
    <w:rsid w:val="002D4997"/>
    <w:rsid w:val="002D4B39"/>
    <w:rsid w:val="002D4DE2"/>
    <w:rsid w:val="002D51EA"/>
    <w:rsid w:val="002D5FF9"/>
    <w:rsid w:val="002D6019"/>
    <w:rsid w:val="002D66A1"/>
    <w:rsid w:val="002D700C"/>
    <w:rsid w:val="002D70C2"/>
    <w:rsid w:val="002D70E8"/>
    <w:rsid w:val="002D7A6F"/>
    <w:rsid w:val="002E0095"/>
    <w:rsid w:val="002E056F"/>
    <w:rsid w:val="002E08FD"/>
    <w:rsid w:val="002E0F8A"/>
    <w:rsid w:val="002E1836"/>
    <w:rsid w:val="002E1C33"/>
    <w:rsid w:val="002E1D08"/>
    <w:rsid w:val="002E207B"/>
    <w:rsid w:val="002E2526"/>
    <w:rsid w:val="002E262D"/>
    <w:rsid w:val="002E26F1"/>
    <w:rsid w:val="002E29AA"/>
    <w:rsid w:val="002E2A92"/>
    <w:rsid w:val="002E2F77"/>
    <w:rsid w:val="002E34EF"/>
    <w:rsid w:val="002E4196"/>
    <w:rsid w:val="002E4ADE"/>
    <w:rsid w:val="002E4C32"/>
    <w:rsid w:val="002E5362"/>
    <w:rsid w:val="002E557C"/>
    <w:rsid w:val="002E592D"/>
    <w:rsid w:val="002E62B3"/>
    <w:rsid w:val="002E631B"/>
    <w:rsid w:val="002E6729"/>
    <w:rsid w:val="002E6978"/>
    <w:rsid w:val="002E6BC1"/>
    <w:rsid w:val="002E7134"/>
    <w:rsid w:val="002E76CB"/>
    <w:rsid w:val="002E7AB4"/>
    <w:rsid w:val="002F0438"/>
    <w:rsid w:val="002F050F"/>
    <w:rsid w:val="002F1228"/>
    <w:rsid w:val="002F13F1"/>
    <w:rsid w:val="002F1B05"/>
    <w:rsid w:val="002F1CF1"/>
    <w:rsid w:val="002F1FEC"/>
    <w:rsid w:val="002F2151"/>
    <w:rsid w:val="002F222F"/>
    <w:rsid w:val="002F23DA"/>
    <w:rsid w:val="002F2730"/>
    <w:rsid w:val="002F28BD"/>
    <w:rsid w:val="002F2FF3"/>
    <w:rsid w:val="002F3074"/>
    <w:rsid w:val="002F33AF"/>
    <w:rsid w:val="002F347C"/>
    <w:rsid w:val="002F3B6D"/>
    <w:rsid w:val="002F4590"/>
    <w:rsid w:val="002F5301"/>
    <w:rsid w:val="002F552E"/>
    <w:rsid w:val="002F5B78"/>
    <w:rsid w:val="002F6491"/>
    <w:rsid w:val="002F68D0"/>
    <w:rsid w:val="002F6E39"/>
    <w:rsid w:val="002F74D5"/>
    <w:rsid w:val="002F7592"/>
    <w:rsid w:val="002F75A9"/>
    <w:rsid w:val="00300F91"/>
    <w:rsid w:val="003012EE"/>
    <w:rsid w:val="003013FB"/>
    <w:rsid w:val="00301E80"/>
    <w:rsid w:val="00302F9A"/>
    <w:rsid w:val="00303568"/>
    <w:rsid w:val="00303623"/>
    <w:rsid w:val="00303938"/>
    <w:rsid w:val="00303F95"/>
    <w:rsid w:val="0030411F"/>
    <w:rsid w:val="00304176"/>
    <w:rsid w:val="003041F0"/>
    <w:rsid w:val="00304335"/>
    <w:rsid w:val="003045F2"/>
    <w:rsid w:val="00304CE7"/>
    <w:rsid w:val="00304D93"/>
    <w:rsid w:val="00305225"/>
    <w:rsid w:val="003057BA"/>
    <w:rsid w:val="00305C33"/>
    <w:rsid w:val="00305EA2"/>
    <w:rsid w:val="003066CE"/>
    <w:rsid w:val="003066F2"/>
    <w:rsid w:val="00306B86"/>
    <w:rsid w:val="0030792A"/>
    <w:rsid w:val="00307A83"/>
    <w:rsid w:val="00310123"/>
    <w:rsid w:val="00310278"/>
    <w:rsid w:val="0031033D"/>
    <w:rsid w:val="00310575"/>
    <w:rsid w:val="00310BBC"/>
    <w:rsid w:val="003112E1"/>
    <w:rsid w:val="0031181E"/>
    <w:rsid w:val="003119B7"/>
    <w:rsid w:val="00311B06"/>
    <w:rsid w:val="00311E31"/>
    <w:rsid w:val="00311FEC"/>
    <w:rsid w:val="003121E9"/>
    <w:rsid w:val="003122D1"/>
    <w:rsid w:val="00312661"/>
    <w:rsid w:val="00312E4E"/>
    <w:rsid w:val="00312F5E"/>
    <w:rsid w:val="00313217"/>
    <w:rsid w:val="00313B4A"/>
    <w:rsid w:val="00313ECF"/>
    <w:rsid w:val="00314434"/>
    <w:rsid w:val="003144D3"/>
    <w:rsid w:val="003147C8"/>
    <w:rsid w:val="0031490E"/>
    <w:rsid w:val="00314C50"/>
    <w:rsid w:val="00314C6A"/>
    <w:rsid w:val="00314D1F"/>
    <w:rsid w:val="0031511B"/>
    <w:rsid w:val="00315228"/>
    <w:rsid w:val="00315551"/>
    <w:rsid w:val="00315723"/>
    <w:rsid w:val="00315B12"/>
    <w:rsid w:val="00315E07"/>
    <w:rsid w:val="003164BD"/>
    <w:rsid w:val="0031660A"/>
    <w:rsid w:val="003178A2"/>
    <w:rsid w:val="00317DB9"/>
    <w:rsid w:val="00320060"/>
    <w:rsid w:val="003203B2"/>
    <w:rsid w:val="00320E5C"/>
    <w:rsid w:val="00320E92"/>
    <w:rsid w:val="003213EF"/>
    <w:rsid w:val="00321980"/>
    <w:rsid w:val="00321AB2"/>
    <w:rsid w:val="003225F6"/>
    <w:rsid w:val="00322627"/>
    <w:rsid w:val="0032296B"/>
    <w:rsid w:val="003229D0"/>
    <w:rsid w:val="00322AD1"/>
    <w:rsid w:val="00322D75"/>
    <w:rsid w:val="00322E5B"/>
    <w:rsid w:val="00322FB2"/>
    <w:rsid w:val="0032305B"/>
    <w:rsid w:val="00323BA9"/>
    <w:rsid w:val="00323CC1"/>
    <w:rsid w:val="00323D12"/>
    <w:rsid w:val="00324AE6"/>
    <w:rsid w:val="00324B97"/>
    <w:rsid w:val="0032502F"/>
    <w:rsid w:val="00325433"/>
    <w:rsid w:val="00325C47"/>
    <w:rsid w:val="00326579"/>
    <w:rsid w:val="003266D2"/>
    <w:rsid w:val="003267CF"/>
    <w:rsid w:val="0032683C"/>
    <w:rsid w:val="0032685A"/>
    <w:rsid w:val="00326FE9"/>
    <w:rsid w:val="003274C0"/>
    <w:rsid w:val="00330040"/>
    <w:rsid w:val="00330539"/>
    <w:rsid w:val="00330B32"/>
    <w:rsid w:val="00330C14"/>
    <w:rsid w:val="00330C4C"/>
    <w:rsid w:val="00330F97"/>
    <w:rsid w:val="003311E1"/>
    <w:rsid w:val="0033165E"/>
    <w:rsid w:val="003320D6"/>
    <w:rsid w:val="00333442"/>
    <w:rsid w:val="00333693"/>
    <w:rsid w:val="00333F6C"/>
    <w:rsid w:val="00333F86"/>
    <w:rsid w:val="00334033"/>
    <w:rsid w:val="0033462F"/>
    <w:rsid w:val="00335882"/>
    <w:rsid w:val="0033616B"/>
    <w:rsid w:val="00336E25"/>
    <w:rsid w:val="00337781"/>
    <w:rsid w:val="00340503"/>
    <w:rsid w:val="003405B4"/>
    <w:rsid w:val="00341142"/>
    <w:rsid w:val="00341175"/>
    <w:rsid w:val="0034141F"/>
    <w:rsid w:val="0034186A"/>
    <w:rsid w:val="00341CBE"/>
    <w:rsid w:val="00342655"/>
    <w:rsid w:val="0034277D"/>
    <w:rsid w:val="00342C81"/>
    <w:rsid w:val="00342E1D"/>
    <w:rsid w:val="003431E0"/>
    <w:rsid w:val="0034345E"/>
    <w:rsid w:val="003434D0"/>
    <w:rsid w:val="0034381A"/>
    <w:rsid w:val="00343CB5"/>
    <w:rsid w:val="00344C11"/>
    <w:rsid w:val="00344F39"/>
    <w:rsid w:val="00344FB0"/>
    <w:rsid w:val="00345275"/>
    <w:rsid w:val="003455E9"/>
    <w:rsid w:val="0034580B"/>
    <w:rsid w:val="00345924"/>
    <w:rsid w:val="00345B41"/>
    <w:rsid w:val="00345CE2"/>
    <w:rsid w:val="00345FAC"/>
    <w:rsid w:val="00345FC5"/>
    <w:rsid w:val="00346800"/>
    <w:rsid w:val="00346D44"/>
    <w:rsid w:val="00347001"/>
    <w:rsid w:val="00347403"/>
    <w:rsid w:val="003478B8"/>
    <w:rsid w:val="003505C9"/>
    <w:rsid w:val="003505DB"/>
    <w:rsid w:val="003506F7"/>
    <w:rsid w:val="00350B3A"/>
    <w:rsid w:val="003514A9"/>
    <w:rsid w:val="00351646"/>
    <w:rsid w:val="0035166D"/>
    <w:rsid w:val="0035194E"/>
    <w:rsid w:val="003523DE"/>
    <w:rsid w:val="0035249E"/>
    <w:rsid w:val="00352740"/>
    <w:rsid w:val="003529CF"/>
    <w:rsid w:val="00352BB1"/>
    <w:rsid w:val="00352FD5"/>
    <w:rsid w:val="003543FA"/>
    <w:rsid w:val="00354FAA"/>
    <w:rsid w:val="0035517F"/>
    <w:rsid w:val="00355287"/>
    <w:rsid w:val="0035577A"/>
    <w:rsid w:val="00355851"/>
    <w:rsid w:val="00355A68"/>
    <w:rsid w:val="00355C73"/>
    <w:rsid w:val="00355DA4"/>
    <w:rsid w:val="00355F8C"/>
    <w:rsid w:val="00356525"/>
    <w:rsid w:val="00356898"/>
    <w:rsid w:val="00356960"/>
    <w:rsid w:val="00357036"/>
    <w:rsid w:val="003571AD"/>
    <w:rsid w:val="003576A7"/>
    <w:rsid w:val="003577C6"/>
    <w:rsid w:val="00357F2E"/>
    <w:rsid w:val="00360CBE"/>
    <w:rsid w:val="00360F4B"/>
    <w:rsid w:val="0036109C"/>
    <w:rsid w:val="0036122D"/>
    <w:rsid w:val="0036135D"/>
    <w:rsid w:val="0036138B"/>
    <w:rsid w:val="003613A3"/>
    <w:rsid w:val="00361620"/>
    <w:rsid w:val="00361BCB"/>
    <w:rsid w:val="00361C75"/>
    <w:rsid w:val="003624C2"/>
    <w:rsid w:val="00362811"/>
    <w:rsid w:val="00362A18"/>
    <w:rsid w:val="00362AAD"/>
    <w:rsid w:val="00362AD6"/>
    <w:rsid w:val="00362F7A"/>
    <w:rsid w:val="00362F7F"/>
    <w:rsid w:val="00363F00"/>
    <w:rsid w:val="00364097"/>
    <w:rsid w:val="00364342"/>
    <w:rsid w:val="003645E4"/>
    <w:rsid w:val="00364807"/>
    <w:rsid w:val="00364FF2"/>
    <w:rsid w:val="003654AB"/>
    <w:rsid w:val="00365C30"/>
    <w:rsid w:val="00365C55"/>
    <w:rsid w:val="00366106"/>
    <w:rsid w:val="00366332"/>
    <w:rsid w:val="00366D2C"/>
    <w:rsid w:val="00366E5F"/>
    <w:rsid w:val="0036712F"/>
    <w:rsid w:val="0036783E"/>
    <w:rsid w:val="00367B4A"/>
    <w:rsid w:val="00367B93"/>
    <w:rsid w:val="00370382"/>
    <w:rsid w:val="00371120"/>
    <w:rsid w:val="0037164E"/>
    <w:rsid w:val="0037172C"/>
    <w:rsid w:val="00371D03"/>
    <w:rsid w:val="00372116"/>
    <w:rsid w:val="0037230C"/>
    <w:rsid w:val="00372F75"/>
    <w:rsid w:val="0037396F"/>
    <w:rsid w:val="003741B5"/>
    <w:rsid w:val="003742F0"/>
    <w:rsid w:val="003744A5"/>
    <w:rsid w:val="0037492E"/>
    <w:rsid w:val="00374ACE"/>
    <w:rsid w:val="00375478"/>
    <w:rsid w:val="00375AF7"/>
    <w:rsid w:val="00375D00"/>
    <w:rsid w:val="00375E56"/>
    <w:rsid w:val="00375ED8"/>
    <w:rsid w:val="0037615A"/>
    <w:rsid w:val="003765D7"/>
    <w:rsid w:val="00376988"/>
    <w:rsid w:val="00376D96"/>
    <w:rsid w:val="00376F1B"/>
    <w:rsid w:val="003774E9"/>
    <w:rsid w:val="00377899"/>
    <w:rsid w:val="0038007C"/>
    <w:rsid w:val="0038039D"/>
    <w:rsid w:val="00380465"/>
    <w:rsid w:val="00380506"/>
    <w:rsid w:val="0038096F"/>
    <w:rsid w:val="00380B1D"/>
    <w:rsid w:val="00380E12"/>
    <w:rsid w:val="003813E2"/>
    <w:rsid w:val="00381801"/>
    <w:rsid w:val="00381C6F"/>
    <w:rsid w:val="00381DC6"/>
    <w:rsid w:val="00381F73"/>
    <w:rsid w:val="00382095"/>
    <w:rsid w:val="00382887"/>
    <w:rsid w:val="0038290A"/>
    <w:rsid w:val="0038290F"/>
    <w:rsid w:val="00382A71"/>
    <w:rsid w:val="00382DDB"/>
    <w:rsid w:val="00382E75"/>
    <w:rsid w:val="0038321C"/>
    <w:rsid w:val="003832D0"/>
    <w:rsid w:val="0038395A"/>
    <w:rsid w:val="00383BF8"/>
    <w:rsid w:val="00383F2B"/>
    <w:rsid w:val="00384503"/>
    <w:rsid w:val="00384558"/>
    <w:rsid w:val="003849DF"/>
    <w:rsid w:val="00384F00"/>
    <w:rsid w:val="00384F11"/>
    <w:rsid w:val="0038521D"/>
    <w:rsid w:val="0038587A"/>
    <w:rsid w:val="00386B90"/>
    <w:rsid w:val="00386DA6"/>
    <w:rsid w:val="00390175"/>
    <w:rsid w:val="003901DD"/>
    <w:rsid w:val="003910AA"/>
    <w:rsid w:val="00391A80"/>
    <w:rsid w:val="00391D8D"/>
    <w:rsid w:val="00391D9F"/>
    <w:rsid w:val="00391EC1"/>
    <w:rsid w:val="003929B3"/>
    <w:rsid w:val="00392B96"/>
    <w:rsid w:val="00392BAE"/>
    <w:rsid w:val="00392F25"/>
    <w:rsid w:val="00392FA3"/>
    <w:rsid w:val="00393582"/>
    <w:rsid w:val="00393A1E"/>
    <w:rsid w:val="00393B16"/>
    <w:rsid w:val="00393D7F"/>
    <w:rsid w:val="003941DA"/>
    <w:rsid w:val="003945DA"/>
    <w:rsid w:val="0039497E"/>
    <w:rsid w:val="00394E9D"/>
    <w:rsid w:val="0039554A"/>
    <w:rsid w:val="003956D9"/>
    <w:rsid w:val="00395A55"/>
    <w:rsid w:val="00395A8B"/>
    <w:rsid w:val="00396485"/>
    <w:rsid w:val="003965E7"/>
    <w:rsid w:val="00396BCC"/>
    <w:rsid w:val="00396F52"/>
    <w:rsid w:val="003972EC"/>
    <w:rsid w:val="00397E5E"/>
    <w:rsid w:val="003A0441"/>
    <w:rsid w:val="003A0570"/>
    <w:rsid w:val="003A065B"/>
    <w:rsid w:val="003A0B86"/>
    <w:rsid w:val="003A0D7F"/>
    <w:rsid w:val="003A0E65"/>
    <w:rsid w:val="003A0EE5"/>
    <w:rsid w:val="003A1157"/>
    <w:rsid w:val="003A15A7"/>
    <w:rsid w:val="003A1C31"/>
    <w:rsid w:val="003A2472"/>
    <w:rsid w:val="003A28CB"/>
    <w:rsid w:val="003A2B3D"/>
    <w:rsid w:val="003A2C6C"/>
    <w:rsid w:val="003A2CE3"/>
    <w:rsid w:val="003A30C0"/>
    <w:rsid w:val="003A32C6"/>
    <w:rsid w:val="003A3611"/>
    <w:rsid w:val="003A3858"/>
    <w:rsid w:val="003A3B43"/>
    <w:rsid w:val="003A40AE"/>
    <w:rsid w:val="003A42F6"/>
    <w:rsid w:val="003A432F"/>
    <w:rsid w:val="003A45FE"/>
    <w:rsid w:val="003A4789"/>
    <w:rsid w:val="003A489C"/>
    <w:rsid w:val="003A4B17"/>
    <w:rsid w:val="003A4FCE"/>
    <w:rsid w:val="003A500C"/>
    <w:rsid w:val="003A530D"/>
    <w:rsid w:val="003A5382"/>
    <w:rsid w:val="003A57BD"/>
    <w:rsid w:val="003A5AAB"/>
    <w:rsid w:val="003A5ABD"/>
    <w:rsid w:val="003A5C86"/>
    <w:rsid w:val="003A5CAC"/>
    <w:rsid w:val="003A5D16"/>
    <w:rsid w:val="003A61D4"/>
    <w:rsid w:val="003A77F8"/>
    <w:rsid w:val="003A7C05"/>
    <w:rsid w:val="003A7C3C"/>
    <w:rsid w:val="003B0101"/>
    <w:rsid w:val="003B01AB"/>
    <w:rsid w:val="003B089F"/>
    <w:rsid w:val="003B0D63"/>
    <w:rsid w:val="003B0DBE"/>
    <w:rsid w:val="003B133F"/>
    <w:rsid w:val="003B1934"/>
    <w:rsid w:val="003B1AC5"/>
    <w:rsid w:val="003B2072"/>
    <w:rsid w:val="003B236C"/>
    <w:rsid w:val="003B270B"/>
    <w:rsid w:val="003B27BF"/>
    <w:rsid w:val="003B2B18"/>
    <w:rsid w:val="003B2D20"/>
    <w:rsid w:val="003B2DFA"/>
    <w:rsid w:val="003B3033"/>
    <w:rsid w:val="003B3289"/>
    <w:rsid w:val="003B377D"/>
    <w:rsid w:val="003B3A87"/>
    <w:rsid w:val="003B447B"/>
    <w:rsid w:val="003B465A"/>
    <w:rsid w:val="003B4708"/>
    <w:rsid w:val="003B497B"/>
    <w:rsid w:val="003B49D3"/>
    <w:rsid w:val="003B4A23"/>
    <w:rsid w:val="003B578B"/>
    <w:rsid w:val="003B591D"/>
    <w:rsid w:val="003B5A04"/>
    <w:rsid w:val="003B5A36"/>
    <w:rsid w:val="003B5C4A"/>
    <w:rsid w:val="003B5DD3"/>
    <w:rsid w:val="003B5E3E"/>
    <w:rsid w:val="003B6007"/>
    <w:rsid w:val="003B6575"/>
    <w:rsid w:val="003B668F"/>
    <w:rsid w:val="003B7014"/>
    <w:rsid w:val="003B71B2"/>
    <w:rsid w:val="003B7A1A"/>
    <w:rsid w:val="003B7B1C"/>
    <w:rsid w:val="003B7D9C"/>
    <w:rsid w:val="003B7E18"/>
    <w:rsid w:val="003C03EF"/>
    <w:rsid w:val="003C0910"/>
    <w:rsid w:val="003C0C64"/>
    <w:rsid w:val="003C0FCB"/>
    <w:rsid w:val="003C13C1"/>
    <w:rsid w:val="003C156E"/>
    <w:rsid w:val="003C16A7"/>
    <w:rsid w:val="003C170F"/>
    <w:rsid w:val="003C27EC"/>
    <w:rsid w:val="003C2991"/>
    <w:rsid w:val="003C2ED2"/>
    <w:rsid w:val="003C35EB"/>
    <w:rsid w:val="003C37E8"/>
    <w:rsid w:val="003C387D"/>
    <w:rsid w:val="003C3892"/>
    <w:rsid w:val="003C3C0D"/>
    <w:rsid w:val="003C48E4"/>
    <w:rsid w:val="003C4D1D"/>
    <w:rsid w:val="003C4E01"/>
    <w:rsid w:val="003C4EB8"/>
    <w:rsid w:val="003C5374"/>
    <w:rsid w:val="003C544A"/>
    <w:rsid w:val="003C5719"/>
    <w:rsid w:val="003C596A"/>
    <w:rsid w:val="003C5A83"/>
    <w:rsid w:val="003C6333"/>
    <w:rsid w:val="003C6393"/>
    <w:rsid w:val="003C74E1"/>
    <w:rsid w:val="003C76D9"/>
    <w:rsid w:val="003C78E7"/>
    <w:rsid w:val="003C7942"/>
    <w:rsid w:val="003C79CB"/>
    <w:rsid w:val="003C7BCB"/>
    <w:rsid w:val="003C7CDE"/>
    <w:rsid w:val="003D0500"/>
    <w:rsid w:val="003D0BB2"/>
    <w:rsid w:val="003D0E33"/>
    <w:rsid w:val="003D0F2F"/>
    <w:rsid w:val="003D172F"/>
    <w:rsid w:val="003D1FE1"/>
    <w:rsid w:val="003D291A"/>
    <w:rsid w:val="003D3969"/>
    <w:rsid w:val="003D3C20"/>
    <w:rsid w:val="003D4144"/>
    <w:rsid w:val="003D4242"/>
    <w:rsid w:val="003D43CB"/>
    <w:rsid w:val="003D445B"/>
    <w:rsid w:val="003D4A16"/>
    <w:rsid w:val="003D56D6"/>
    <w:rsid w:val="003D5767"/>
    <w:rsid w:val="003D5B8C"/>
    <w:rsid w:val="003D5F2D"/>
    <w:rsid w:val="003D6529"/>
    <w:rsid w:val="003D673A"/>
    <w:rsid w:val="003D6A5F"/>
    <w:rsid w:val="003D6A7B"/>
    <w:rsid w:val="003D6EE8"/>
    <w:rsid w:val="003D71F1"/>
    <w:rsid w:val="003D74B2"/>
    <w:rsid w:val="003D7921"/>
    <w:rsid w:val="003D7A82"/>
    <w:rsid w:val="003E0604"/>
    <w:rsid w:val="003E1092"/>
    <w:rsid w:val="003E1826"/>
    <w:rsid w:val="003E198E"/>
    <w:rsid w:val="003E19FA"/>
    <w:rsid w:val="003E1FC3"/>
    <w:rsid w:val="003E27C3"/>
    <w:rsid w:val="003E29F0"/>
    <w:rsid w:val="003E2C28"/>
    <w:rsid w:val="003E34BC"/>
    <w:rsid w:val="003E3ADC"/>
    <w:rsid w:val="003E3C25"/>
    <w:rsid w:val="003E3FB7"/>
    <w:rsid w:val="003E44F6"/>
    <w:rsid w:val="003E4FDA"/>
    <w:rsid w:val="003E604F"/>
    <w:rsid w:val="003E6176"/>
    <w:rsid w:val="003E66B5"/>
    <w:rsid w:val="003E6B4D"/>
    <w:rsid w:val="003E6BAF"/>
    <w:rsid w:val="003E6D4E"/>
    <w:rsid w:val="003E7380"/>
    <w:rsid w:val="003E74E2"/>
    <w:rsid w:val="003E7CF3"/>
    <w:rsid w:val="003F000E"/>
    <w:rsid w:val="003F0157"/>
    <w:rsid w:val="003F0A6A"/>
    <w:rsid w:val="003F0AE9"/>
    <w:rsid w:val="003F0C5B"/>
    <w:rsid w:val="003F0FB6"/>
    <w:rsid w:val="003F0FD8"/>
    <w:rsid w:val="003F1A31"/>
    <w:rsid w:val="003F20DF"/>
    <w:rsid w:val="003F2468"/>
    <w:rsid w:val="003F2BE3"/>
    <w:rsid w:val="003F3B9E"/>
    <w:rsid w:val="003F3CC1"/>
    <w:rsid w:val="003F3E2D"/>
    <w:rsid w:val="003F3E6C"/>
    <w:rsid w:val="003F40FC"/>
    <w:rsid w:val="003F41AA"/>
    <w:rsid w:val="003F4497"/>
    <w:rsid w:val="003F4619"/>
    <w:rsid w:val="003F5E39"/>
    <w:rsid w:val="003F5FBE"/>
    <w:rsid w:val="003F60F5"/>
    <w:rsid w:val="003F61BA"/>
    <w:rsid w:val="003F6AB9"/>
    <w:rsid w:val="003F6E1C"/>
    <w:rsid w:val="003F73A6"/>
    <w:rsid w:val="00400147"/>
    <w:rsid w:val="0040061F"/>
    <w:rsid w:val="0040087C"/>
    <w:rsid w:val="004009E8"/>
    <w:rsid w:val="00400E63"/>
    <w:rsid w:val="00401225"/>
    <w:rsid w:val="0040180C"/>
    <w:rsid w:val="00401975"/>
    <w:rsid w:val="00401C0F"/>
    <w:rsid w:val="00401ED3"/>
    <w:rsid w:val="0040280D"/>
    <w:rsid w:val="00402F92"/>
    <w:rsid w:val="00403908"/>
    <w:rsid w:val="0040451D"/>
    <w:rsid w:val="00404554"/>
    <w:rsid w:val="004048D9"/>
    <w:rsid w:val="004048F7"/>
    <w:rsid w:val="00404CFC"/>
    <w:rsid w:val="0040510E"/>
    <w:rsid w:val="00405254"/>
    <w:rsid w:val="00405F0C"/>
    <w:rsid w:val="00405FED"/>
    <w:rsid w:val="004069AE"/>
    <w:rsid w:val="004069FE"/>
    <w:rsid w:val="00406B89"/>
    <w:rsid w:val="004070DC"/>
    <w:rsid w:val="00407321"/>
    <w:rsid w:val="00407694"/>
    <w:rsid w:val="004078B9"/>
    <w:rsid w:val="00407924"/>
    <w:rsid w:val="00407ADE"/>
    <w:rsid w:val="00407BCC"/>
    <w:rsid w:val="00410AB2"/>
    <w:rsid w:val="00410D9C"/>
    <w:rsid w:val="00411B92"/>
    <w:rsid w:val="00411F44"/>
    <w:rsid w:val="00412CC4"/>
    <w:rsid w:val="00412D00"/>
    <w:rsid w:val="004137F7"/>
    <w:rsid w:val="00413B8A"/>
    <w:rsid w:val="00414173"/>
    <w:rsid w:val="0041417D"/>
    <w:rsid w:val="00414228"/>
    <w:rsid w:val="00414295"/>
    <w:rsid w:val="00415094"/>
    <w:rsid w:val="004155A4"/>
    <w:rsid w:val="004159CE"/>
    <w:rsid w:val="00415BF1"/>
    <w:rsid w:val="0041682B"/>
    <w:rsid w:val="00416A6A"/>
    <w:rsid w:val="00416D06"/>
    <w:rsid w:val="004174E1"/>
    <w:rsid w:val="00417AE0"/>
    <w:rsid w:val="00417C8E"/>
    <w:rsid w:val="0042017C"/>
    <w:rsid w:val="00420714"/>
    <w:rsid w:val="00420CAD"/>
    <w:rsid w:val="0042119D"/>
    <w:rsid w:val="00421202"/>
    <w:rsid w:val="0042157F"/>
    <w:rsid w:val="004217CE"/>
    <w:rsid w:val="00421C35"/>
    <w:rsid w:val="0042228E"/>
    <w:rsid w:val="00422369"/>
    <w:rsid w:val="0042242E"/>
    <w:rsid w:val="00422ABC"/>
    <w:rsid w:val="00422B6B"/>
    <w:rsid w:val="00423813"/>
    <w:rsid w:val="004240FE"/>
    <w:rsid w:val="0042488D"/>
    <w:rsid w:val="00424B98"/>
    <w:rsid w:val="00424EAD"/>
    <w:rsid w:val="0042514B"/>
    <w:rsid w:val="00426227"/>
    <w:rsid w:val="00426271"/>
    <w:rsid w:val="00426293"/>
    <w:rsid w:val="004265DD"/>
    <w:rsid w:val="004268AD"/>
    <w:rsid w:val="0042697F"/>
    <w:rsid w:val="00426A9A"/>
    <w:rsid w:val="0042711C"/>
    <w:rsid w:val="00427143"/>
    <w:rsid w:val="00427350"/>
    <w:rsid w:val="0042757A"/>
    <w:rsid w:val="004300B9"/>
    <w:rsid w:val="004300DE"/>
    <w:rsid w:val="00430215"/>
    <w:rsid w:val="00430622"/>
    <w:rsid w:val="00430733"/>
    <w:rsid w:val="00430A15"/>
    <w:rsid w:val="00430AC4"/>
    <w:rsid w:val="00430C4F"/>
    <w:rsid w:val="0043164F"/>
    <w:rsid w:val="00431847"/>
    <w:rsid w:val="004323DF"/>
    <w:rsid w:val="00432578"/>
    <w:rsid w:val="00432D32"/>
    <w:rsid w:val="00433404"/>
    <w:rsid w:val="00433A56"/>
    <w:rsid w:val="00433AE4"/>
    <w:rsid w:val="00433F66"/>
    <w:rsid w:val="00434149"/>
    <w:rsid w:val="00434D9F"/>
    <w:rsid w:val="004351CB"/>
    <w:rsid w:val="004352AB"/>
    <w:rsid w:val="004362CD"/>
    <w:rsid w:val="004364AB"/>
    <w:rsid w:val="004365AC"/>
    <w:rsid w:val="0043684E"/>
    <w:rsid w:val="0043685C"/>
    <w:rsid w:val="00436C02"/>
    <w:rsid w:val="00437442"/>
    <w:rsid w:val="00437470"/>
    <w:rsid w:val="00437774"/>
    <w:rsid w:val="00437D9A"/>
    <w:rsid w:val="004403DA"/>
    <w:rsid w:val="0044049C"/>
    <w:rsid w:val="00440719"/>
    <w:rsid w:val="004407DC"/>
    <w:rsid w:val="0044183A"/>
    <w:rsid w:val="00441D39"/>
    <w:rsid w:val="00441F37"/>
    <w:rsid w:val="00442AB2"/>
    <w:rsid w:val="00442C62"/>
    <w:rsid w:val="00443012"/>
    <w:rsid w:val="0044353C"/>
    <w:rsid w:val="00443D26"/>
    <w:rsid w:val="00443FF5"/>
    <w:rsid w:val="00444782"/>
    <w:rsid w:val="00444ED8"/>
    <w:rsid w:val="004450F7"/>
    <w:rsid w:val="004454C1"/>
    <w:rsid w:val="004457D2"/>
    <w:rsid w:val="004458AA"/>
    <w:rsid w:val="00445B32"/>
    <w:rsid w:val="00445DC5"/>
    <w:rsid w:val="00445E66"/>
    <w:rsid w:val="00446122"/>
    <w:rsid w:val="00446512"/>
    <w:rsid w:val="00446609"/>
    <w:rsid w:val="0044675D"/>
    <w:rsid w:val="00446AD4"/>
    <w:rsid w:val="00446AFA"/>
    <w:rsid w:val="00446C75"/>
    <w:rsid w:val="0044735C"/>
    <w:rsid w:val="0044739F"/>
    <w:rsid w:val="00447434"/>
    <w:rsid w:val="00447963"/>
    <w:rsid w:val="004508F8"/>
    <w:rsid w:val="0045099F"/>
    <w:rsid w:val="004509CE"/>
    <w:rsid w:val="004509FF"/>
    <w:rsid w:val="00450A70"/>
    <w:rsid w:val="004512A2"/>
    <w:rsid w:val="00451396"/>
    <w:rsid w:val="00451D85"/>
    <w:rsid w:val="0045211B"/>
    <w:rsid w:val="00452D12"/>
    <w:rsid w:val="004539D9"/>
    <w:rsid w:val="004546FA"/>
    <w:rsid w:val="004548C0"/>
    <w:rsid w:val="00455139"/>
    <w:rsid w:val="004552EB"/>
    <w:rsid w:val="00455B3D"/>
    <w:rsid w:val="004561C7"/>
    <w:rsid w:val="00456DA4"/>
    <w:rsid w:val="00456DE0"/>
    <w:rsid w:val="00456F93"/>
    <w:rsid w:val="0045783C"/>
    <w:rsid w:val="00457BD5"/>
    <w:rsid w:val="00457C79"/>
    <w:rsid w:val="004606E7"/>
    <w:rsid w:val="00460873"/>
    <w:rsid w:val="0046094F"/>
    <w:rsid w:val="00460A04"/>
    <w:rsid w:val="00460C8C"/>
    <w:rsid w:val="00460C97"/>
    <w:rsid w:val="00461514"/>
    <w:rsid w:val="004615E9"/>
    <w:rsid w:val="004617F1"/>
    <w:rsid w:val="00461956"/>
    <w:rsid w:val="00461A27"/>
    <w:rsid w:val="00461AAF"/>
    <w:rsid w:val="00462210"/>
    <w:rsid w:val="0046279B"/>
    <w:rsid w:val="0046343D"/>
    <w:rsid w:val="004639D5"/>
    <w:rsid w:val="00463F43"/>
    <w:rsid w:val="00464C06"/>
    <w:rsid w:val="00464E14"/>
    <w:rsid w:val="004651FD"/>
    <w:rsid w:val="00465621"/>
    <w:rsid w:val="00465811"/>
    <w:rsid w:val="004659EE"/>
    <w:rsid w:val="00465C02"/>
    <w:rsid w:val="00466152"/>
    <w:rsid w:val="004667B3"/>
    <w:rsid w:val="0046758D"/>
    <w:rsid w:val="0046769F"/>
    <w:rsid w:val="00470A52"/>
    <w:rsid w:val="00471555"/>
    <w:rsid w:val="00471611"/>
    <w:rsid w:val="00471D0D"/>
    <w:rsid w:val="00471FCF"/>
    <w:rsid w:val="00472BD3"/>
    <w:rsid w:val="00473B54"/>
    <w:rsid w:val="00474CDD"/>
    <w:rsid w:val="004750CB"/>
    <w:rsid w:val="00475506"/>
    <w:rsid w:val="00475C72"/>
    <w:rsid w:val="0047643F"/>
    <w:rsid w:val="004767DF"/>
    <w:rsid w:val="00476A56"/>
    <w:rsid w:val="00477001"/>
    <w:rsid w:val="004770CF"/>
    <w:rsid w:val="00477225"/>
    <w:rsid w:val="00477287"/>
    <w:rsid w:val="0047731D"/>
    <w:rsid w:val="004776D8"/>
    <w:rsid w:val="00477712"/>
    <w:rsid w:val="00477716"/>
    <w:rsid w:val="004779F5"/>
    <w:rsid w:val="00477A07"/>
    <w:rsid w:val="00480285"/>
    <w:rsid w:val="00480450"/>
    <w:rsid w:val="0048077B"/>
    <w:rsid w:val="00480BD5"/>
    <w:rsid w:val="00480EDA"/>
    <w:rsid w:val="00481498"/>
    <w:rsid w:val="004831A5"/>
    <w:rsid w:val="0048355E"/>
    <w:rsid w:val="00483A38"/>
    <w:rsid w:val="00483CC1"/>
    <w:rsid w:val="00483EC7"/>
    <w:rsid w:val="004843F3"/>
    <w:rsid w:val="00484815"/>
    <w:rsid w:val="00485691"/>
    <w:rsid w:val="00485E68"/>
    <w:rsid w:val="00485E77"/>
    <w:rsid w:val="00485E94"/>
    <w:rsid w:val="00486313"/>
    <w:rsid w:val="004866CB"/>
    <w:rsid w:val="0048695F"/>
    <w:rsid w:val="00487797"/>
    <w:rsid w:val="004879EB"/>
    <w:rsid w:val="004900D8"/>
    <w:rsid w:val="00490193"/>
    <w:rsid w:val="00491DC6"/>
    <w:rsid w:val="00491E6D"/>
    <w:rsid w:val="004922B3"/>
    <w:rsid w:val="00492857"/>
    <w:rsid w:val="0049290F"/>
    <w:rsid w:val="00492D3C"/>
    <w:rsid w:val="00493056"/>
    <w:rsid w:val="00493F9E"/>
    <w:rsid w:val="00494182"/>
    <w:rsid w:val="00494183"/>
    <w:rsid w:val="004943DB"/>
    <w:rsid w:val="00494E1F"/>
    <w:rsid w:val="00495238"/>
    <w:rsid w:val="00495284"/>
    <w:rsid w:val="004952AD"/>
    <w:rsid w:val="004953AE"/>
    <w:rsid w:val="0049627B"/>
    <w:rsid w:val="0049644C"/>
    <w:rsid w:val="00496572"/>
    <w:rsid w:val="00496B45"/>
    <w:rsid w:val="00496C2A"/>
    <w:rsid w:val="00496C42"/>
    <w:rsid w:val="00496E92"/>
    <w:rsid w:val="00497374"/>
    <w:rsid w:val="004975FE"/>
    <w:rsid w:val="00497A38"/>
    <w:rsid w:val="004A0323"/>
    <w:rsid w:val="004A0765"/>
    <w:rsid w:val="004A0C43"/>
    <w:rsid w:val="004A0F33"/>
    <w:rsid w:val="004A1BA1"/>
    <w:rsid w:val="004A1E2E"/>
    <w:rsid w:val="004A1EDB"/>
    <w:rsid w:val="004A2442"/>
    <w:rsid w:val="004A2451"/>
    <w:rsid w:val="004A25C6"/>
    <w:rsid w:val="004A2727"/>
    <w:rsid w:val="004A2C2A"/>
    <w:rsid w:val="004A3B73"/>
    <w:rsid w:val="004A3B75"/>
    <w:rsid w:val="004A3F02"/>
    <w:rsid w:val="004A43C1"/>
    <w:rsid w:val="004A45DF"/>
    <w:rsid w:val="004A5094"/>
    <w:rsid w:val="004A58D1"/>
    <w:rsid w:val="004A58FC"/>
    <w:rsid w:val="004A5E02"/>
    <w:rsid w:val="004A6529"/>
    <w:rsid w:val="004A66B6"/>
    <w:rsid w:val="004A7534"/>
    <w:rsid w:val="004A7583"/>
    <w:rsid w:val="004A7B3B"/>
    <w:rsid w:val="004A7BCD"/>
    <w:rsid w:val="004B0063"/>
    <w:rsid w:val="004B00AA"/>
    <w:rsid w:val="004B07C9"/>
    <w:rsid w:val="004B0A85"/>
    <w:rsid w:val="004B0C5F"/>
    <w:rsid w:val="004B0F25"/>
    <w:rsid w:val="004B14D5"/>
    <w:rsid w:val="004B1656"/>
    <w:rsid w:val="004B1712"/>
    <w:rsid w:val="004B23F7"/>
    <w:rsid w:val="004B2C16"/>
    <w:rsid w:val="004B2C9B"/>
    <w:rsid w:val="004B2D3F"/>
    <w:rsid w:val="004B2E42"/>
    <w:rsid w:val="004B2EBB"/>
    <w:rsid w:val="004B399D"/>
    <w:rsid w:val="004B3CDA"/>
    <w:rsid w:val="004B3DAC"/>
    <w:rsid w:val="004B457E"/>
    <w:rsid w:val="004B4819"/>
    <w:rsid w:val="004B4F7E"/>
    <w:rsid w:val="004B5417"/>
    <w:rsid w:val="004B58B1"/>
    <w:rsid w:val="004B7619"/>
    <w:rsid w:val="004B770B"/>
    <w:rsid w:val="004B7805"/>
    <w:rsid w:val="004B7814"/>
    <w:rsid w:val="004B789C"/>
    <w:rsid w:val="004B7931"/>
    <w:rsid w:val="004C0834"/>
    <w:rsid w:val="004C0D48"/>
    <w:rsid w:val="004C0D54"/>
    <w:rsid w:val="004C1034"/>
    <w:rsid w:val="004C19EE"/>
    <w:rsid w:val="004C1E93"/>
    <w:rsid w:val="004C1FE7"/>
    <w:rsid w:val="004C2876"/>
    <w:rsid w:val="004C2899"/>
    <w:rsid w:val="004C29F0"/>
    <w:rsid w:val="004C3100"/>
    <w:rsid w:val="004C313F"/>
    <w:rsid w:val="004C3544"/>
    <w:rsid w:val="004C368F"/>
    <w:rsid w:val="004C3AE1"/>
    <w:rsid w:val="004C48D5"/>
    <w:rsid w:val="004C4907"/>
    <w:rsid w:val="004C4BB9"/>
    <w:rsid w:val="004C4D1F"/>
    <w:rsid w:val="004C4E27"/>
    <w:rsid w:val="004C4FE9"/>
    <w:rsid w:val="004C50A1"/>
    <w:rsid w:val="004C5E74"/>
    <w:rsid w:val="004C68E8"/>
    <w:rsid w:val="004C7455"/>
    <w:rsid w:val="004C7CC9"/>
    <w:rsid w:val="004D0238"/>
    <w:rsid w:val="004D075E"/>
    <w:rsid w:val="004D0816"/>
    <w:rsid w:val="004D084C"/>
    <w:rsid w:val="004D0893"/>
    <w:rsid w:val="004D0A39"/>
    <w:rsid w:val="004D0B8F"/>
    <w:rsid w:val="004D12E8"/>
    <w:rsid w:val="004D1676"/>
    <w:rsid w:val="004D19CC"/>
    <w:rsid w:val="004D1FDE"/>
    <w:rsid w:val="004D2079"/>
    <w:rsid w:val="004D244B"/>
    <w:rsid w:val="004D2935"/>
    <w:rsid w:val="004D2AE7"/>
    <w:rsid w:val="004D2EC0"/>
    <w:rsid w:val="004D3322"/>
    <w:rsid w:val="004D35A0"/>
    <w:rsid w:val="004D391A"/>
    <w:rsid w:val="004D39FD"/>
    <w:rsid w:val="004D3D54"/>
    <w:rsid w:val="004D3E26"/>
    <w:rsid w:val="004D4248"/>
    <w:rsid w:val="004D4295"/>
    <w:rsid w:val="004D46DB"/>
    <w:rsid w:val="004D5F9C"/>
    <w:rsid w:val="004D60CC"/>
    <w:rsid w:val="004D6407"/>
    <w:rsid w:val="004D6720"/>
    <w:rsid w:val="004D7164"/>
    <w:rsid w:val="004D7957"/>
    <w:rsid w:val="004E003B"/>
    <w:rsid w:val="004E0AAC"/>
    <w:rsid w:val="004E0B03"/>
    <w:rsid w:val="004E0F00"/>
    <w:rsid w:val="004E0FE8"/>
    <w:rsid w:val="004E103F"/>
    <w:rsid w:val="004E139C"/>
    <w:rsid w:val="004E1FE9"/>
    <w:rsid w:val="004E2482"/>
    <w:rsid w:val="004E2C35"/>
    <w:rsid w:val="004E356A"/>
    <w:rsid w:val="004E3EB9"/>
    <w:rsid w:val="004E421E"/>
    <w:rsid w:val="004E4531"/>
    <w:rsid w:val="004E49FB"/>
    <w:rsid w:val="004E4ED4"/>
    <w:rsid w:val="004E50B3"/>
    <w:rsid w:val="004E52BF"/>
    <w:rsid w:val="004E563D"/>
    <w:rsid w:val="004E5ACD"/>
    <w:rsid w:val="004E5CE5"/>
    <w:rsid w:val="004E600A"/>
    <w:rsid w:val="004E605E"/>
    <w:rsid w:val="004E6986"/>
    <w:rsid w:val="004E6BA9"/>
    <w:rsid w:val="004E6BAB"/>
    <w:rsid w:val="004E79F2"/>
    <w:rsid w:val="004E7B81"/>
    <w:rsid w:val="004F02BD"/>
    <w:rsid w:val="004F0542"/>
    <w:rsid w:val="004F0D61"/>
    <w:rsid w:val="004F115C"/>
    <w:rsid w:val="004F18E5"/>
    <w:rsid w:val="004F217E"/>
    <w:rsid w:val="004F26EA"/>
    <w:rsid w:val="004F27DC"/>
    <w:rsid w:val="004F28F4"/>
    <w:rsid w:val="004F2FFD"/>
    <w:rsid w:val="004F3102"/>
    <w:rsid w:val="004F3BB7"/>
    <w:rsid w:val="004F44BA"/>
    <w:rsid w:val="004F523C"/>
    <w:rsid w:val="004F5449"/>
    <w:rsid w:val="004F59CB"/>
    <w:rsid w:val="004F61D8"/>
    <w:rsid w:val="004F69EE"/>
    <w:rsid w:val="004F6AD2"/>
    <w:rsid w:val="004F70BB"/>
    <w:rsid w:val="004F70F8"/>
    <w:rsid w:val="004F78F7"/>
    <w:rsid w:val="004F7A06"/>
    <w:rsid w:val="004F7E3E"/>
    <w:rsid w:val="0050027C"/>
    <w:rsid w:val="005002F0"/>
    <w:rsid w:val="0050074A"/>
    <w:rsid w:val="00500C4F"/>
    <w:rsid w:val="00501212"/>
    <w:rsid w:val="005014CF"/>
    <w:rsid w:val="005015A0"/>
    <w:rsid w:val="00501981"/>
    <w:rsid w:val="00501C63"/>
    <w:rsid w:val="00501D2C"/>
    <w:rsid w:val="00502382"/>
    <w:rsid w:val="0050243D"/>
    <w:rsid w:val="00502488"/>
    <w:rsid w:val="00502B0A"/>
    <w:rsid w:val="00503744"/>
    <w:rsid w:val="00503778"/>
    <w:rsid w:val="00503B7A"/>
    <w:rsid w:val="00503FB5"/>
    <w:rsid w:val="00504477"/>
    <w:rsid w:val="005048AA"/>
    <w:rsid w:val="00504C26"/>
    <w:rsid w:val="00504D70"/>
    <w:rsid w:val="00505449"/>
    <w:rsid w:val="00505CEE"/>
    <w:rsid w:val="005061B8"/>
    <w:rsid w:val="00506804"/>
    <w:rsid w:val="00506874"/>
    <w:rsid w:val="00506A87"/>
    <w:rsid w:val="00506B6B"/>
    <w:rsid w:val="00506D35"/>
    <w:rsid w:val="00506F3A"/>
    <w:rsid w:val="00507EE3"/>
    <w:rsid w:val="00507FDF"/>
    <w:rsid w:val="00510618"/>
    <w:rsid w:val="00510AD2"/>
    <w:rsid w:val="00511405"/>
    <w:rsid w:val="00511532"/>
    <w:rsid w:val="0051160F"/>
    <w:rsid w:val="00511E41"/>
    <w:rsid w:val="00511FF0"/>
    <w:rsid w:val="00512862"/>
    <w:rsid w:val="005128F0"/>
    <w:rsid w:val="00512A28"/>
    <w:rsid w:val="00512A86"/>
    <w:rsid w:val="00512ABB"/>
    <w:rsid w:val="00512AF9"/>
    <w:rsid w:val="005131D7"/>
    <w:rsid w:val="00513991"/>
    <w:rsid w:val="00513D7F"/>
    <w:rsid w:val="00514613"/>
    <w:rsid w:val="0051499B"/>
    <w:rsid w:val="00514ECD"/>
    <w:rsid w:val="00514F44"/>
    <w:rsid w:val="005150F0"/>
    <w:rsid w:val="0051604D"/>
    <w:rsid w:val="00516569"/>
    <w:rsid w:val="0051665A"/>
    <w:rsid w:val="00516834"/>
    <w:rsid w:val="00516DE6"/>
    <w:rsid w:val="00517535"/>
    <w:rsid w:val="00517D39"/>
    <w:rsid w:val="00517F28"/>
    <w:rsid w:val="005211A3"/>
    <w:rsid w:val="005215D2"/>
    <w:rsid w:val="00521D86"/>
    <w:rsid w:val="00522152"/>
    <w:rsid w:val="00522D78"/>
    <w:rsid w:val="00523BD5"/>
    <w:rsid w:val="005241FF"/>
    <w:rsid w:val="00524294"/>
    <w:rsid w:val="00524743"/>
    <w:rsid w:val="00524846"/>
    <w:rsid w:val="00524D46"/>
    <w:rsid w:val="00525477"/>
    <w:rsid w:val="00525738"/>
    <w:rsid w:val="00526379"/>
    <w:rsid w:val="00526845"/>
    <w:rsid w:val="00526A4A"/>
    <w:rsid w:val="00526C8F"/>
    <w:rsid w:val="00526FC6"/>
    <w:rsid w:val="00527246"/>
    <w:rsid w:val="00527477"/>
    <w:rsid w:val="00527BD5"/>
    <w:rsid w:val="00527BF6"/>
    <w:rsid w:val="00527CFD"/>
    <w:rsid w:val="0053009F"/>
    <w:rsid w:val="005301C6"/>
    <w:rsid w:val="005305F4"/>
    <w:rsid w:val="00530A55"/>
    <w:rsid w:val="00530C12"/>
    <w:rsid w:val="005315D0"/>
    <w:rsid w:val="005317B3"/>
    <w:rsid w:val="0053197E"/>
    <w:rsid w:val="00531A38"/>
    <w:rsid w:val="00531E69"/>
    <w:rsid w:val="00532277"/>
    <w:rsid w:val="005325B3"/>
    <w:rsid w:val="005326F7"/>
    <w:rsid w:val="00532710"/>
    <w:rsid w:val="00532A48"/>
    <w:rsid w:val="00533D42"/>
    <w:rsid w:val="005341CF"/>
    <w:rsid w:val="005346E7"/>
    <w:rsid w:val="00534C40"/>
    <w:rsid w:val="00534DC9"/>
    <w:rsid w:val="00535492"/>
    <w:rsid w:val="005354A4"/>
    <w:rsid w:val="005358D5"/>
    <w:rsid w:val="00535C8B"/>
    <w:rsid w:val="00535ED5"/>
    <w:rsid w:val="0053604F"/>
    <w:rsid w:val="005365C5"/>
    <w:rsid w:val="00536AAD"/>
    <w:rsid w:val="00537082"/>
    <w:rsid w:val="00537A9B"/>
    <w:rsid w:val="00537EA2"/>
    <w:rsid w:val="00537EC1"/>
    <w:rsid w:val="0054020C"/>
    <w:rsid w:val="00540341"/>
    <w:rsid w:val="00540A54"/>
    <w:rsid w:val="00540DCC"/>
    <w:rsid w:val="00540F94"/>
    <w:rsid w:val="005411A3"/>
    <w:rsid w:val="005412F9"/>
    <w:rsid w:val="00541330"/>
    <w:rsid w:val="00541702"/>
    <w:rsid w:val="00542236"/>
    <w:rsid w:val="005430C2"/>
    <w:rsid w:val="0054327F"/>
    <w:rsid w:val="00543DAE"/>
    <w:rsid w:val="00544281"/>
    <w:rsid w:val="00544C5E"/>
    <w:rsid w:val="00544DD9"/>
    <w:rsid w:val="005452A7"/>
    <w:rsid w:val="00545996"/>
    <w:rsid w:val="00545B10"/>
    <w:rsid w:val="00545D77"/>
    <w:rsid w:val="00545DAA"/>
    <w:rsid w:val="00545F0D"/>
    <w:rsid w:val="005460C4"/>
    <w:rsid w:val="00546385"/>
    <w:rsid w:val="005466FB"/>
    <w:rsid w:val="00546788"/>
    <w:rsid w:val="00546A19"/>
    <w:rsid w:val="00546AD7"/>
    <w:rsid w:val="00546CA7"/>
    <w:rsid w:val="00547067"/>
    <w:rsid w:val="00547923"/>
    <w:rsid w:val="00547A0B"/>
    <w:rsid w:val="00547B49"/>
    <w:rsid w:val="00547C79"/>
    <w:rsid w:val="00547D08"/>
    <w:rsid w:val="005502AA"/>
    <w:rsid w:val="00550315"/>
    <w:rsid w:val="0055042A"/>
    <w:rsid w:val="00550670"/>
    <w:rsid w:val="005506E7"/>
    <w:rsid w:val="00550A09"/>
    <w:rsid w:val="00550BD0"/>
    <w:rsid w:val="00550DFA"/>
    <w:rsid w:val="00551287"/>
    <w:rsid w:val="00551442"/>
    <w:rsid w:val="00551BDB"/>
    <w:rsid w:val="00552949"/>
    <w:rsid w:val="00552B8F"/>
    <w:rsid w:val="00552D11"/>
    <w:rsid w:val="00552F08"/>
    <w:rsid w:val="00552F9F"/>
    <w:rsid w:val="00553D79"/>
    <w:rsid w:val="00553F55"/>
    <w:rsid w:val="00554A86"/>
    <w:rsid w:val="00554ADF"/>
    <w:rsid w:val="0055507A"/>
    <w:rsid w:val="00555310"/>
    <w:rsid w:val="005556F4"/>
    <w:rsid w:val="00555A8B"/>
    <w:rsid w:val="00556BE9"/>
    <w:rsid w:val="00556BF5"/>
    <w:rsid w:val="00556E22"/>
    <w:rsid w:val="00557E28"/>
    <w:rsid w:val="005606DE"/>
    <w:rsid w:val="005609C6"/>
    <w:rsid w:val="00560CC4"/>
    <w:rsid w:val="005610E1"/>
    <w:rsid w:val="005615EA"/>
    <w:rsid w:val="005617D0"/>
    <w:rsid w:val="00561E26"/>
    <w:rsid w:val="005629CF"/>
    <w:rsid w:val="005632E6"/>
    <w:rsid w:val="00563E65"/>
    <w:rsid w:val="0056483E"/>
    <w:rsid w:val="00564AF3"/>
    <w:rsid w:val="005651EC"/>
    <w:rsid w:val="00565350"/>
    <w:rsid w:val="005658AE"/>
    <w:rsid w:val="005660EA"/>
    <w:rsid w:val="00566166"/>
    <w:rsid w:val="00567BFC"/>
    <w:rsid w:val="00567D12"/>
    <w:rsid w:val="00570318"/>
    <w:rsid w:val="005703A8"/>
    <w:rsid w:val="00570458"/>
    <w:rsid w:val="005704DD"/>
    <w:rsid w:val="005705D7"/>
    <w:rsid w:val="00570BAA"/>
    <w:rsid w:val="00571338"/>
    <w:rsid w:val="0057135A"/>
    <w:rsid w:val="00571BB1"/>
    <w:rsid w:val="005720AA"/>
    <w:rsid w:val="00572522"/>
    <w:rsid w:val="00572995"/>
    <w:rsid w:val="00572FCE"/>
    <w:rsid w:val="00575068"/>
    <w:rsid w:val="005752C5"/>
    <w:rsid w:val="00575442"/>
    <w:rsid w:val="005755CF"/>
    <w:rsid w:val="005764EF"/>
    <w:rsid w:val="0057659B"/>
    <w:rsid w:val="00576A09"/>
    <w:rsid w:val="00576B36"/>
    <w:rsid w:val="00576B6A"/>
    <w:rsid w:val="00576CE4"/>
    <w:rsid w:val="00576D5E"/>
    <w:rsid w:val="00576F53"/>
    <w:rsid w:val="00577485"/>
    <w:rsid w:val="00577E6C"/>
    <w:rsid w:val="00577F0A"/>
    <w:rsid w:val="005801B6"/>
    <w:rsid w:val="005802FE"/>
    <w:rsid w:val="00580AAC"/>
    <w:rsid w:val="00580E51"/>
    <w:rsid w:val="00582093"/>
    <w:rsid w:val="00582A61"/>
    <w:rsid w:val="00582A6E"/>
    <w:rsid w:val="00582D11"/>
    <w:rsid w:val="00582EAF"/>
    <w:rsid w:val="005830A1"/>
    <w:rsid w:val="00583263"/>
    <w:rsid w:val="0058335E"/>
    <w:rsid w:val="00583FA8"/>
    <w:rsid w:val="00584036"/>
    <w:rsid w:val="00584186"/>
    <w:rsid w:val="00584BC7"/>
    <w:rsid w:val="00584F15"/>
    <w:rsid w:val="005853B1"/>
    <w:rsid w:val="00585890"/>
    <w:rsid w:val="0058591E"/>
    <w:rsid w:val="00585B39"/>
    <w:rsid w:val="0058617E"/>
    <w:rsid w:val="00586860"/>
    <w:rsid w:val="00586A06"/>
    <w:rsid w:val="00587289"/>
    <w:rsid w:val="005874C4"/>
    <w:rsid w:val="0058784C"/>
    <w:rsid w:val="0058798C"/>
    <w:rsid w:val="00587A2B"/>
    <w:rsid w:val="00587E67"/>
    <w:rsid w:val="00590311"/>
    <w:rsid w:val="005903BA"/>
    <w:rsid w:val="005903DE"/>
    <w:rsid w:val="00590733"/>
    <w:rsid w:val="00590B2E"/>
    <w:rsid w:val="00590B80"/>
    <w:rsid w:val="00590C15"/>
    <w:rsid w:val="00591268"/>
    <w:rsid w:val="005916D5"/>
    <w:rsid w:val="005918B5"/>
    <w:rsid w:val="00591AC2"/>
    <w:rsid w:val="00591F16"/>
    <w:rsid w:val="005923C0"/>
    <w:rsid w:val="0059272C"/>
    <w:rsid w:val="00592830"/>
    <w:rsid w:val="0059306A"/>
    <w:rsid w:val="005935FD"/>
    <w:rsid w:val="00593617"/>
    <w:rsid w:val="005937FD"/>
    <w:rsid w:val="00593849"/>
    <w:rsid w:val="00593EF4"/>
    <w:rsid w:val="00594256"/>
    <w:rsid w:val="00594328"/>
    <w:rsid w:val="00594E37"/>
    <w:rsid w:val="00594F06"/>
    <w:rsid w:val="0059518A"/>
    <w:rsid w:val="00595400"/>
    <w:rsid w:val="00595C1D"/>
    <w:rsid w:val="00595CDF"/>
    <w:rsid w:val="00595F81"/>
    <w:rsid w:val="00596072"/>
    <w:rsid w:val="005962B9"/>
    <w:rsid w:val="0059641A"/>
    <w:rsid w:val="005965CA"/>
    <w:rsid w:val="00596753"/>
    <w:rsid w:val="00596FAB"/>
    <w:rsid w:val="00596FD3"/>
    <w:rsid w:val="005970C5"/>
    <w:rsid w:val="005976FE"/>
    <w:rsid w:val="00597D3D"/>
    <w:rsid w:val="005A05D6"/>
    <w:rsid w:val="005A08E6"/>
    <w:rsid w:val="005A0984"/>
    <w:rsid w:val="005A0B63"/>
    <w:rsid w:val="005A1660"/>
    <w:rsid w:val="005A191C"/>
    <w:rsid w:val="005A1A4B"/>
    <w:rsid w:val="005A1A87"/>
    <w:rsid w:val="005A1C0B"/>
    <w:rsid w:val="005A1E8A"/>
    <w:rsid w:val="005A1FA6"/>
    <w:rsid w:val="005A22D3"/>
    <w:rsid w:val="005A2E78"/>
    <w:rsid w:val="005A2F06"/>
    <w:rsid w:val="005A390A"/>
    <w:rsid w:val="005A4058"/>
    <w:rsid w:val="005A4D38"/>
    <w:rsid w:val="005A53FB"/>
    <w:rsid w:val="005A571F"/>
    <w:rsid w:val="005A5D33"/>
    <w:rsid w:val="005A5EE9"/>
    <w:rsid w:val="005A67C8"/>
    <w:rsid w:val="005A724F"/>
    <w:rsid w:val="005A7660"/>
    <w:rsid w:val="005A76FA"/>
    <w:rsid w:val="005A78D4"/>
    <w:rsid w:val="005A797D"/>
    <w:rsid w:val="005A7B66"/>
    <w:rsid w:val="005A7CDC"/>
    <w:rsid w:val="005A7D15"/>
    <w:rsid w:val="005A7F3B"/>
    <w:rsid w:val="005B0073"/>
    <w:rsid w:val="005B0197"/>
    <w:rsid w:val="005B0CA3"/>
    <w:rsid w:val="005B0DFC"/>
    <w:rsid w:val="005B0E68"/>
    <w:rsid w:val="005B0FB5"/>
    <w:rsid w:val="005B1197"/>
    <w:rsid w:val="005B15AD"/>
    <w:rsid w:val="005B1977"/>
    <w:rsid w:val="005B1D3C"/>
    <w:rsid w:val="005B1E24"/>
    <w:rsid w:val="005B1EB9"/>
    <w:rsid w:val="005B2DDC"/>
    <w:rsid w:val="005B2E14"/>
    <w:rsid w:val="005B2EE0"/>
    <w:rsid w:val="005B3160"/>
    <w:rsid w:val="005B3C1B"/>
    <w:rsid w:val="005B473C"/>
    <w:rsid w:val="005B4787"/>
    <w:rsid w:val="005B4B93"/>
    <w:rsid w:val="005B5245"/>
    <w:rsid w:val="005B6A60"/>
    <w:rsid w:val="005B6B46"/>
    <w:rsid w:val="005B7B50"/>
    <w:rsid w:val="005B7B98"/>
    <w:rsid w:val="005B7BE2"/>
    <w:rsid w:val="005B7DBE"/>
    <w:rsid w:val="005C0615"/>
    <w:rsid w:val="005C068D"/>
    <w:rsid w:val="005C097D"/>
    <w:rsid w:val="005C0D8D"/>
    <w:rsid w:val="005C10FB"/>
    <w:rsid w:val="005C121D"/>
    <w:rsid w:val="005C13AE"/>
    <w:rsid w:val="005C1EBA"/>
    <w:rsid w:val="005C1F3A"/>
    <w:rsid w:val="005C2C3A"/>
    <w:rsid w:val="005C2FB2"/>
    <w:rsid w:val="005C3157"/>
    <w:rsid w:val="005C3557"/>
    <w:rsid w:val="005C36DE"/>
    <w:rsid w:val="005C3D5A"/>
    <w:rsid w:val="005C5019"/>
    <w:rsid w:val="005C5316"/>
    <w:rsid w:val="005C5B7E"/>
    <w:rsid w:val="005C5C04"/>
    <w:rsid w:val="005C6AA0"/>
    <w:rsid w:val="005C6E1D"/>
    <w:rsid w:val="005C6F81"/>
    <w:rsid w:val="005C710F"/>
    <w:rsid w:val="005C7A4E"/>
    <w:rsid w:val="005D03EF"/>
    <w:rsid w:val="005D065A"/>
    <w:rsid w:val="005D1275"/>
    <w:rsid w:val="005D133B"/>
    <w:rsid w:val="005D1739"/>
    <w:rsid w:val="005D1900"/>
    <w:rsid w:val="005D19CA"/>
    <w:rsid w:val="005D1E27"/>
    <w:rsid w:val="005D1F15"/>
    <w:rsid w:val="005D29B0"/>
    <w:rsid w:val="005D2BC6"/>
    <w:rsid w:val="005D343B"/>
    <w:rsid w:val="005D3E62"/>
    <w:rsid w:val="005D3F7B"/>
    <w:rsid w:val="005D437F"/>
    <w:rsid w:val="005D45E0"/>
    <w:rsid w:val="005D4CAB"/>
    <w:rsid w:val="005D5564"/>
    <w:rsid w:val="005D66C0"/>
    <w:rsid w:val="005D6861"/>
    <w:rsid w:val="005D70D7"/>
    <w:rsid w:val="005D7247"/>
    <w:rsid w:val="005D74BC"/>
    <w:rsid w:val="005D79E7"/>
    <w:rsid w:val="005D7C1F"/>
    <w:rsid w:val="005D7C22"/>
    <w:rsid w:val="005D7FCE"/>
    <w:rsid w:val="005E03B9"/>
    <w:rsid w:val="005E052B"/>
    <w:rsid w:val="005E0558"/>
    <w:rsid w:val="005E0FF8"/>
    <w:rsid w:val="005E1381"/>
    <w:rsid w:val="005E15F5"/>
    <w:rsid w:val="005E194D"/>
    <w:rsid w:val="005E19FD"/>
    <w:rsid w:val="005E1CC0"/>
    <w:rsid w:val="005E24A9"/>
    <w:rsid w:val="005E2988"/>
    <w:rsid w:val="005E3A74"/>
    <w:rsid w:val="005E3B97"/>
    <w:rsid w:val="005E410D"/>
    <w:rsid w:val="005E4778"/>
    <w:rsid w:val="005E47A2"/>
    <w:rsid w:val="005E4847"/>
    <w:rsid w:val="005E49AA"/>
    <w:rsid w:val="005E50FA"/>
    <w:rsid w:val="005E516C"/>
    <w:rsid w:val="005E56B1"/>
    <w:rsid w:val="005E574D"/>
    <w:rsid w:val="005E75C6"/>
    <w:rsid w:val="005E7B64"/>
    <w:rsid w:val="005E7C96"/>
    <w:rsid w:val="005F0231"/>
    <w:rsid w:val="005F02D0"/>
    <w:rsid w:val="005F08BF"/>
    <w:rsid w:val="005F1262"/>
    <w:rsid w:val="005F1643"/>
    <w:rsid w:val="005F17E8"/>
    <w:rsid w:val="005F1CCA"/>
    <w:rsid w:val="005F28A7"/>
    <w:rsid w:val="005F2D4A"/>
    <w:rsid w:val="005F2D54"/>
    <w:rsid w:val="005F33FD"/>
    <w:rsid w:val="005F395E"/>
    <w:rsid w:val="005F3C45"/>
    <w:rsid w:val="005F3CE6"/>
    <w:rsid w:val="005F449F"/>
    <w:rsid w:val="005F4756"/>
    <w:rsid w:val="005F48A9"/>
    <w:rsid w:val="005F4DA1"/>
    <w:rsid w:val="005F5C1F"/>
    <w:rsid w:val="005F61BA"/>
    <w:rsid w:val="005F68D3"/>
    <w:rsid w:val="005F68E5"/>
    <w:rsid w:val="005F6C1E"/>
    <w:rsid w:val="005F6C3F"/>
    <w:rsid w:val="005F6F42"/>
    <w:rsid w:val="005F705C"/>
    <w:rsid w:val="005F7117"/>
    <w:rsid w:val="005F75F1"/>
    <w:rsid w:val="005F795E"/>
    <w:rsid w:val="006004D6"/>
    <w:rsid w:val="006005A0"/>
    <w:rsid w:val="006010E2"/>
    <w:rsid w:val="00602603"/>
    <w:rsid w:val="006026AB"/>
    <w:rsid w:val="00602F97"/>
    <w:rsid w:val="0060309A"/>
    <w:rsid w:val="00603C71"/>
    <w:rsid w:val="00603E8B"/>
    <w:rsid w:val="00603EFF"/>
    <w:rsid w:val="006042B2"/>
    <w:rsid w:val="006049CB"/>
    <w:rsid w:val="00605F6D"/>
    <w:rsid w:val="006068B1"/>
    <w:rsid w:val="00606AF5"/>
    <w:rsid w:val="00606D67"/>
    <w:rsid w:val="00606F36"/>
    <w:rsid w:val="0061040C"/>
    <w:rsid w:val="006104F0"/>
    <w:rsid w:val="00610BFF"/>
    <w:rsid w:val="0061157C"/>
    <w:rsid w:val="00611761"/>
    <w:rsid w:val="00611963"/>
    <w:rsid w:val="006119E7"/>
    <w:rsid w:val="0061215B"/>
    <w:rsid w:val="006123DA"/>
    <w:rsid w:val="00612702"/>
    <w:rsid w:val="00612FDD"/>
    <w:rsid w:val="0061324C"/>
    <w:rsid w:val="006136A1"/>
    <w:rsid w:val="006136F4"/>
    <w:rsid w:val="00613A9B"/>
    <w:rsid w:val="00613B13"/>
    <w:rsid w:val="00613DCE"/>
    <w:rsid w:val="006142C4"/>
    <w:rsid w:val="00614CD3"/>
    <w:rsid w:val="006150DC"/>
    <w:rsid w:val="00615D68"/>
    <w:rsid w:val="0061613F"/>
    <w:rsid w:val="00616312"/>
    <w:rsid w:val="0061695C"/>
    <w:rsid w:val="00616A3F"/>
    <w:rsid w:val="006177D0"/>
    <w:rsid w:val="006200EB"/>
    <w:rsid w:val="00620224"/>
    <w:rsid w:val="00620320"/>
    <w:rsid w:val="006210FC"/>
    <w:rsid w:val="006213D0"/>
    <w:rsid w:val="00621AF7"/>
    <w:rsid w:val="00621E62"/>
    <w:rsid w:val="00621FFE"/>
    <w:rsid w:val="00622569"/>
    <w:rsid w:val="00622AEB"/>
    <w:rsid w:val="00622D46"/>
    <w:rsid w:val="0062307C"/>
    <w:rsid w:val="006232CE"/>
    <w:rsid w:val="006234DD"/>
    <w:rsid w:val="00623720"/>
    <w:rsid w:val="0062377B"/>
    <w:rsid w:val="00623875"/>
    <w:rsid w:val="0062407F"/>
    <w:rsid w:val="00624696"/>
    <w:rsid w:val="00624AA2"/>
    <w:rsid w:val="006253ED"/>
    <w:rsid w:val="00625A8F"/>
    <w:rsid w:val="00625F67"/>
    <w:rsid w:val="00626089"/>
    <w:rsid w:val="00626591"/>
    <w:rsid w:val="006275B8"/>
    <w:rsid w:val="006277D3"/>
    <w:rsid w:val="00630149"/>
    <w:rsid w:val="006302BA"/>
    <w:rsid w:val="00630C8D"/>
    <w:rsid w:val="00630E16"/>
    <w:rsid w:val="00631198"/>
    <w:rsid w:val="0063157C"/>
    <w:rsid w:val="00631A91"/>
    <w:rsid w:val="00631E3A"/>
    <w:rsid w:val="0063229E"/>
    <w:rsid w:val="006323D4"/>
    <w:rsid w:val="00632D75"/>
    <w:rsid w:val="00632ECF"/>
    <w:rsid w:val="0063314B"/>
    <w:rsid w:val="00633F8C"/>
    <w:rsid w:val="0063426B"/>
    <w:rsid w:val="00634466"/>
    <w:rsid w:val="006346C8"/>
    <w:rsid w:val="00634B68"/>
    <w:rsid w:val="006352C8"/>
    <w:rsid w:val="0063595B"/>
    <w:rsid w:val="00635DF6"/>
    <w:rsid w:val="00635E47"/>
    <w:rsid w:val="00635F38"/>
    <w:rsid w:val="006360A9"/>
    <w:rsid w:val="00636262"/>
    <w:rsid w:val="00636A0D"/>
    <w:rsid w:val="00636DE7"/>
    <w:rsid w:val="00637AC7"/>
    <w:rsid w:val="00637F26"/>
    <w:rsid w:val="00640286"/>
    <w:rsid w:val="006402D7"/>
    <w:rsid w:val="00640556"/>
    <w:rsid w:val="0064057F"/>
    <w:rsid w:val="00640BE2"/>
    <w:rsid w:val="006410B4"/>
    <w:rsid w:val="0064126F"/>
    <w:rsid w:val="0064130B"/>
    <w:rsid w:val="00641646"/>
    <w:rsid w:val="00641E6D"/>
    <w:rsid w:val="00642522"/>
    <w:rsid w:val="00642B73"/>
    <w:rsid w:val="00643290"/>
    <w:rsid w:val="006435D1"/>
    <w:rsid w:val="006444C4"/>
    <w:rsid w:val="00644507"/>
    <w:rsid w:val="006445A5"/>
    <w:rsid w:val="00644BB0"/>
    <w:rsid w:val="006457B3"/>
    <w:rsid w:val="00645BB7"/>
    <w:rsid w:val="00646114"/>
    <w:rsid w:val="00646803"/>
    <w:rsid w:val="00646F40"/>
    <w:rsid w:val="00647575"/>
    <w:rsid w:val="00650BC8"/>
    <w:rsid w:val="00650D61"/>
    <w:rsid w:val="006512E1"/>
    <w:rsid w:val="00651630"/>
    <w:rsid w:val="00651A78"/>
    <w:rsid w:val="00651A9C"/>
    <w:rsid w:val="00651BEB"/>
    <w:rsid w:val="00651C3B"/>
    <w:rsid w:val="00652435"/>
    <w:rsid w:val="0065259B"/>
    <w:rsid w:val="00652B85"/>
    <w:rsid w:val="00653ABE"/>
    <w:rsid w:val="00653BAE"/>
    <w:rsid w:val="006543CD"/>
    <w:rsid w:val="006548DB"/>
    <w:rsid w:val="00655412"/>
    <w:rsid w:val="006558B0"/>
    <w:rsid w:val="00656112"/>
    <w:rsid w:val="0065624E"/>
    <w:rsid w:val="00656475"/>
    <w:rsid w:val="00656D65"/>
    <w:rsid w:val="00656E72"/>
    <w:rsid w:val="006570F0"/>
    <w:rsid w:val="0065744A"/>
    <w:rsid w:val="006575EB"/>
    <w:rsid w:val="00657F58"/>
    <w:rsid w:val="00660A00"/>
    <w:rsid w:val="0066298B"/>
    <w:rsid w:val="00662F89"/>
    <w:rsid w:val="00662FBD"/>
    <w:rsid w:val="006632BA"/>
    <w:rsid w:val="00664075"/>
    <w:rsid w:val="006642CF"/>
    <w:rsid w:val="00664852"/>
    <w:rsid w:val="00665378"/>
    <w:rsid w:val="006654B9"/>
    <w:rsid w:val="006658B5"/>
    <w:rsid w:val="006663A5"/>
    <w:rsid w:val="00666471"/>
    <w:rsid w:val="00666520"/>
    <w:rsid w:val="00666D56"/>
    <w:rsid w:val="00667A0C"/>
    <w:rsid w:val="00667F96"/>
    <w:rsid w:val="00670069"/>
    <w:rsid w:val="0067038B"/>
    <w:rsid w:val="00670F06"/>
    <w:rsid w:val="00671F7F"/>
    <w:rsid w:val="006720D9"/>
    <w:rsid w:val="006725F6"/>
    <w:rsid w:val="0067299A"/>
    <w:rsid w:val="00672CAF"/>
    <w:rsid w:val="00672FED"/>
    <w:rsid w:val="00673082"/>
    <w:rsid w:val="00673628"/>
    <w:rsid w:val="00673651"/>
    <w:rsid w:val="00674226"/>
    <w:rsid w:val="0067447F"/>
    <w:rsid w:val="00674878"/>
    <w:rsid w:val="00674EBC"/>
    <w:rsid w:val="00676D1C"/>
    <w:rsid w:val="00677468"/>
    <w:rsid w:val="00677759"/>
    <w:rsid w:val="00677D68"/>
    <w:rsid w:val="0068068A"/>
    <w:rsid w:val="006809E3"/>
    <w:rsid w:val="00680CF8"/>
    <w:rsid w:val="00681208"/>
    <w:rsid w:val="006812A0"/>
    <w:rsid w:val="00681EC2"/>
    <w:rsid w:val="00682286"/>
    <w:rsid w:val="0068236A"/>
    <w:rsid w:val="006825B9"/>
    <w:rsid w:val="00682AF2"/>
    <w:rsid w:val="00682D1C"/>
    <w:rsid w:val="00682EFA"/>
    <w:rsid w:val="00683095"/>
    <w:rsid w:val="00683A7E"/>
    <w:rsid w:val="00683C88"/>
    <w:rsid w:val="00684679"/>
    <w:rsid w:val="00684784"/>
    <w:rsid w:val="00684917"/>
    <w:rsid w:val="00684974"/>
    <w:rsid w:val="00685559"/>
    <w:rsid w:val="00685972"/>
    <w:rsid w:val="00685D5D"/>
    <w:rsid w:val="00686546"/>
    <w:rsid w:val="00686948"/>
    <w:rsid w:val="00686BD9"/>
    <w:rsid w:val="00686D4E"/>
    <w:rsid w:val="00686E7E"/>
    <w:rsid w:val="00687311"/>
    <w:rsid w:val="00687463"/>
    <w:rsid w:val="0068786C"/>
    <w:rsid w:val="006878C8"/>
    <w:rsid w:val="00687CAE"/>
    <w:rsid w:val="00687DF4"/>
    <w:rsid w:val="00690190"/>
    <w:rsid w:val="00690496"/>
    <w:rsid w:val="006905AB"/>
    <w:rsid w:val="00690E11"/>
    <w:rsid w:val="0069150A"/>
    <w:rsid w:val="00691AD0"/>
    <w:rsid w:val="00691BC9"/>
    <w:rsid w:val="00692539"/>
    <w:rsid w:val="00692711"/>
    <w:rsid w:val="00692975"/>
    <w:rsid w:val="006935E4"/>
    <w:rsid w:val="00693B48"/>
    <w:rsid w:val="00693E0B"/>
    <w:rsid w:val="00693EDD"/>
    <w:rsid w:val="0069408D"/>
    <w:rsid w:val="006940BD"/>
    <w:rsid w:val="00694633"/>
    <w:rsid w:val="00694794"/>
    <w:rsid w:val="00694937"/>
    <w:rsid w:val="00694EDD"/>
    <w:rsid w:val="006958E8"/>
    <w:rsid w:val="00696157"/>
    <w:rsid w:val="006966BA"/>
    <w:rsid w:val="0069678C"/>
    <w:rsid w:val="00696AA5"/>
    <w:rsid w:val="00696E03"/>
    <w:rsid w:val="0069734A"/>
    <w:rsid w:val="006975DB"/>
    <w:rsid w:val="00697AF1"/>
    <w:rsid w:val="00697B6D"/>
    <w:rsid w:val="006A0296"/>
    <w:rsid w:val="006A0380"/>
    <w:rsid w:val="006A0FA9"/>
    <w:rsid w:val="006A1205"/>
    <w:rsid w:val="006A177F"/>
    <w:rsid w:val="006A1B61"/>
    <w:rsid w:val="006A29E6"/>
    <w:rsid w:val="006A3A18"/>
    <w:rsid w:val="006A41EC"/>
    <w:rsid w:val="006A4217"/>
    <w:rsid w:val="006A4793"/>
    <w:rsid w:val="006A497B"/>
    <w:rsid w:val="006A4DE9"/>
    <w:rsid w:val="006A573F"/>
    <w:rsid w:val="006A62C1"/>
    <w:rsid w:val="006A63EB"/>
    <w:rsid w:val="006A6A18"/>
    <w:rsid w:val="006A6B51"/>
    <w:rsid w:val="006A6CEB"/>
    <w:rsid w:val="006A6F4A"/>
    <w:rsid w:val="006A710C"/>
    <w:rsid w:val="006A76D9"/>
    <w:rsid w:val="006A78DA"/>
    <w:rsid w:val="006A7A80"/>
    <w:rsid w:val="006A7F54"/>
    <w:rsid w:val="006B013A"/>
    <w:rsid w:val="006B021F"/>
    <w:rsid w:val="006B0E76"/>
    <w:rsid w:val="006B14D9"/>
    <w:rsid w:val="006B189E"/>
    <w:rsid w:val="006B1913"/>
    <w:rsid w:val="006B1993"/>
    <w:rsid w:val="006B23AA"/>
    <w:rsid w:val="006B2570"/>
    <w:rsid w:val="006B2796"/>
    <w:rsid w:val="006B2799"/>
    <w:rsid w:val="006B2817"/>
    <w:rsid w:val="006B2A18"/>
    <w:rsid w:val="006B2ACB"/>
    <w:rsid w:val="006B2BF2"/>
    <w:rsid w:val="006B2E68"/>
    <w:rsid w:val="006B2FD1"/>
    <w:rsid w:val="006B3769"/>
    <w:rsid w:val="006B39CF"/>
    <w:rsid w:val="006B3DD9"/>
    <w:rsid w:val="006B4B21"/>
    <w:rsid w:val="006B4DA6"/>
    <w:rsid w:val="006B5214"/>
    <w:rsid w:val="006B5815"/>
    <w:rsid w:val="006B5986"/>
    <w:rsid w:val="006B6208"/>
    <w:rsid w:val="006B6340"/>
    <w:rsid w:val="006B652F"/>
    <w:rsid w:val="006B6656"/>
    <w:rsid w:val="006B6806"/>
    <w:rsid w:val="006B6A07"/>
    <w:rsid w:val="006B7219"/>
    <w:rsid w:val="006B7667"/>
    <w:rsid w:val="006B777A"/>
    <w:rsid w:val="006B793E"/>
    <w:rsid w:val="006B7D1E"/>
    <w:rsid w:val="006B7D50"/>
    <w:rsid w:val="006C0018"/>
    <w:rsid w:val="006C047B"/>
    <w:rsid w:val="006C08D6"/>
    <w:rsid w:val="006C0AB2"/>
    <w:rsid w:val="006C0E3E"/>
    <w:rsid w:val="006C101B"/>
    <w:rsid w:val="006C189F"/>
    <w:rsid w:val="006C19F0"/>
    <w:rsid w:val="006C1A07"/>
    <w:rsid w:val="006C1A48"/>
    <w:rsid w:val="006C2230"/>
    <w:rsid w:val="006C225B"/>
    <w:rsid w:val="006C26EC"/>
    <w:rsid w:val="006C2B9F"/>
    <w:rsid w:val="006C2C3C"/>
    <w:rsid w:val="006C2DDE"/>
    <w:rsid w:val="006C3094"/>
    <w:rsid w:val="006C341E"/>
    <w:rsid w:val="006C344F"/>
    <w:rsid w:val="006C38CC"/>
    <w:rsid w:val="006C39E7"/>
    <w:rsid w:val="006C3BB1"/>
    <w:rsid w:val="006C4191"/>
    <w:rsid w:val="006C4A25"/>
    <w:rsid w:val="006C4BCB"/>
    <w:rsid w:val="006C4C7F"/>
    <w:rsid w:val="006C4E5F"/>
    <w:rsid w:val="006C4F40"/>
    <w:rsid w:val="006C513F"/>
    <w:rsid w:val="006C528A"/>
    <w:rsid w:val="006C52E4"/>
    <w:rsid w:val="006C5513"/>
    <w:rsid w:val="006C57BA"/>
    <w:rsid w:val="006C627E"/>
    <w:rsid w:val="006C67A5"/>
    <w:rsid w:val="006C7367"/>
    <w:rsid w:val="006D0F9F"/>
    <w:rsid w:val="006D1247"/>
    <w:rsid w:val="006D1391"/>
    <w:rsid w:val="006D14D2"/>
    <w:rsid w:val="006D16FD"/>
    <w:rsid w:val="006D1CB5"/>
    <w:rsid w:val="006D23AF"/>
    <w:rsid w:val="006D2464"/>
    <w:rsid w:val="006D2642"/>
    <w:rsid w:val="006D28CE"/>
    <w:rsid w:val="006D28FD"/>
    <w:rsid w:val="006D2949"/>
    <w:rsid w:val="006D29B2"/>
    <w:rsid w:val="006D2B99"/>
    <w:rsid w:val="006D3196"/>
    <w:rsid w:val="006D31FE"/>
    <w:rsid w:val="006D351B"/>
    <w:rsid w:val="006D411D"/>
    <w:rsid w:val="006D45AF"/>
    <w:rsid w:val="006D46D6"/>
    <w:rsid w:val="006D4A1A"/>
    <w:rsid w:val="006D4F71"/>
    <w:rsid w:val="006D65AA"/>
    <w:rsid w:val="006D67D7"/>
    <w:rsid w:val="006D68FB"/>
    <w:rsid w:val="006D6BA8"/>
    <w:rsid w:val="006D7EA3"/>
    <w:rsid w:val="006E040D"/>
    <w:rsid w:val="006E0655"/>
    <w:rsid w:val="006E0744"/>
    <w:rsid w:val="006E0786"/>
    <w:rsid w:val="006E18B6"/>
    <w:rsid w:val="006E28EE"/>
    <w:rsid w:val="006E2A3E"/>
    <w:rsid w:val="006E2F4D"/>
    <w:rsid w:val="006E2F8C"/>
    <w:rsid w:val="006E3C3D"/>
    <w:rsid w:val="006E4045"/>
    <w:rsid w:val="006E4175"/>
    <w:rsid w:val="006E4188"/>
    <w:rsid w:val="006E4DEA"/>
    <w:rsid w:val="006E4EE6"/>
    <w:rsid w:val="006E56A4"/>
    <w:rsid w:val="006E66F7"/>
    <w:rsid w:val="006E7191"/>
    <w:rsid w:val="006E7761"/>
    <w:rsid w:val="006E778E"/>
    <w:rsid w:val="006E77EB"/>
    <w:rsid w:val="006F0A80"/>
    <w:rsid w:val="006F0B0F"/>
    <w:rsid w:val="006F0B68"/>
    <w:rsid w:val="006F0D29"/>
    <w:rsid w:val="006F1E03"/>
    <w:rsid w:val="006F207C"/>
    <w:rsid w:val="006F2464"/>
    <w:rsid w:val="006F25BA"/>
    <w:rsid w:val="006F2903"/>
    <w:rsid w:val="006F2A6D"/>
    <w:rsid w:val="006F2B93"/>
    <w:rsid w:val="006F3094"/>
    <w:rsid w:val="006F30AE"/>
    <w:rsid w:val="006F336E"/>
    <w:rsid w:val="006F35EB"/>
    <w:rsid w:val="006F3AA0"/>
    <w:rsid w:val="006F3B0B"/>
    <w:rsid w:val="006F3EA8"/>
    <w:rsid w:val="006F4028"/>
    <w:rsid w:val="006F4F20"/>
    <w:rsid w:val="006F4FD3"/>
    <w:rsid w:val="006F5795"/>
    <w:rsid w:val="006F66E3"/>
    <w:rsid w:val="006F6802"/>
    <w:rsid w:val="006F6F1A"/>
    <w:rsid w:val="00700469"/>
    <w:rsid w:val="00700678"/>
    <w:rsid w:val="0070077B"/>
    <w:rsid w:val="007007B6"/>
    <w:rsid w:val="0070086F"/>
    <w:rsid w:val="007008AB"/>
    <w:rsid w:val="007008C6"/>
    <w:rsid w:val="00700D3F"/>
    <w:rsid w:val="00700F02"/>
    <w:rsid w:val="00700F4F"/>
    <w:rsid w:val="00701621"/>
    <w:rsid w:val="00701B50"/>
    <w:rsid w:val="00701DC2"/>
    <w:rsid w:val="00702925"/>
    <w:rsid w:val="0070329A"/>
    <w:rsid w:val="0070366C"/>
    <w:rsid w:val="00703A56"/>
    <w:rsid w:val="00703B67"/>
    <w:rsid w:val="00704E54"/>
    <w:rsid w:val="0070507A"/>
    <w:rsid w:val="00705500"/>
    <w:rsid w:val="0070555B"/>
    <w:rsid w:val="00705BF8"/>
    <w:rsid w:val="00705C3D"/>
    <w:rsid w:val="007064F0"/>
    <w:rsid w:val="00706D3F"/>
    <w:rsid w:val="00706D74"/>
    <w:rsid w:val="00706E4B"/>
    <w:rsid w:val="00707253"/>
    <w:rsid w:val="00707324"/>
    <w:rsid w:val="00707557"/>
    <w:rsid w:val="0070756A"/>
    <w:rsid w:val="00707B56"/>
    <w:rsid w:val="007102A1"/>
    <w:rsid w:val="007104D5"/>
    <w:rsid w:val="007106F3"/>
    <w:rsid w:val="00710809"/>
    <w:rsid w:val="0071099B"/>
    <w:rsid w:val="0071150E"/>
    <w:rsid w:val="00711A7D"/>
    <w:rsid w:val="00711A84"/>
    <w:rsid w:val="00711B37"/>
    <w:rsid w:val="00711C61"/>
    <w:rsid w:val="00711E7A"/>
    <w:rsid w:val="00711FD4"/>
    <w:rsid w:val="00712152"/>
    <w:rsid w:val="0071222C"/>
    <w:rsid w:val="00712741"/>
    <w:rsid w:val="00712778"/>
    <w:rsid w:val="00712AF4"/>
    <w:rsid w:val="00712DFF"/>
    <w:rsid w:val="00713189"/>
    <w:rsid w:val="00714DC8"/>
    <w:rsid w:val="00714E8C"/>
    <w:rsid w:val="007152B9"/>
    <w:rsid w:val="00715419"/>
    <w:rsid w:val="00715A88"/>
    <w:rsid w:val="00715C69"/>
    <w:rsid w:val="00715D34"/>
    <w:rsid w:val="00716203"/>
    <w:rsid w:val="00716D08"/>
    <w:rsid w:val="00716EF9"/>
    <w:rsid w:val="007170AB"/>
    <w:rsid w:val="0071724D"/>
    <w:rsid w:val="007175FD"/>
    <w:rsid w:val="00717612"/>
    <w:rsid w:val="0071796B"/>
    <w:rsid w:val="0072001C"/>
    <w:rsid w:val="007200A3"/>
    <w:rsid w:val="007202C6"/>
    <w:rsid w:val="007205E1"/>
    <w:rsid w:val="00720E35"/>
    <w:rsid w:val="00720EDD"/>
    <w:rsid w:val="007216A5"/>
    <w:rsid w:val="00721886"/>
    <w:rsid w:val="00721F78"/>
    <w:rsid w:val="007224D4"/>
    <w:rsid w:val="00722D9B"/>
    <w:rsid w:val="0072315A"/>
    <w:rsid w:val="007233FC"/>
    <w:rsid w:val="007236E7"/>
    <w:rsid w:val="00723CCA"/>
    <w:rsid w:val="00724DFE"/>
    <w:rsid w:val="00724F7F"/>
    <w:rsid w:val="007252C8"/>
    <w:rsid w:val="0072553C"/>
    <w:rsid w:val="00725BA7"/>
    <w:rsid w:val="00725CBE"/>
    <w:rsid w:val="0072661D"/>
    <w:rsid w:val="00726A16"/>
    <w:rsid w:val="00726B40"/>
    <w:rsid w:val="00726C64"/>
    <w:rsid w:val="00726E11"/>
    <w:rsid w:val="007275A5"/>
    <w:rsid w:val="00727929"/>
    <w:rsid w:val="007300B3"/>
    <w:rsid w:val="007305EB"/>
    <w:rsid w:val="00730AE9"/>
    <w:rsid w:val="00730C7D"/>
    <w:rsid w:val="00731BFF"/>
    <w:rsid w:val="00731F25"/>
    <w:rsid w:val="007321E7"/>
    <w:rsid w:val="0073231C"/>
    <w:rsid w:val="0073273B"/>
    <w:rsid w:val="007329EE"/>
    <w:rsid w:val="00733595"/>
    <w:rsid w:val="0073359C"/>
    <w:rsid w:val="007341FF"/>
    <w:rsid w:val="0073481F"/>
    <w:rsid w:val="007349DA"/>
    <w:rsid w:val="007351B8"/>
    <w:rsid w:val="00735771"/>
    <w:rsid w:val="00735DCA"/>
    <w:rsid w:val="00736482"/>
    <w:rsid w:val="00736496"/>
    <w:rsid w:val="00736622"/>
    <w:rsid w:val="007366D8"/>
    <w:rsid w:val="00736711"/>
    <w:rsid w:val="007367AF"/>
    <w:rsid w:val="0073689F"/>
    <w:rsid w:val="00736D17"/>
    <w:rsid w:val="00736DCD"/>
    <w:rsid w:val="007371A7"/>
    <w:rsid w:val="00737F81"/>
    <w:rsid w:val="00740338"/>
    <w:rsid w:val="00740BDA"/>
    <w:rsid w:val="00740E46"/>
    <w:rsid w:val="0074115F"/>
    <w:rsid w:val="007412B1"/>
    <w:rsid w:val="00741AC7"/>
    <w:rsid w:val="00741D27"/>
    <w:rsid w:val="00741E09"/>
    <w:rsid w:val="00741E6F"/>
    <w:rsid w:val="00741F19"/>
    <w:rsid w:val="00741FD1"/>
    <w:rsid w:val="007428E4"/>
    <w:rsid w:val="00742C1B"/>
    <w:rsid w:val="00742F04"/>
    <w:rsid w:val="00743438"/>
    <w:rsid w:val="00743942"/>
    <w:rsid w:val="0074427D"/>
    <w:rsid w:val="00744723"/>
    <w:rsid w:val="00744AE7"/>
    <w:rsid w:val="00744F75"/>
    <w:rsid w:val="00745C43"/>
    <w:rsid w:val="00745E37"/>
    <w:rsid w:val="00745FF0"/>
    <w:rsid w:val="00746AC7"/>
    <w:rsid w:val="00746D88"/>
    <w:rsid w:val="00746E0A"/>
    <w:rsid w:val="0075033B"/>
    <w:rsid w:val="007506CA"/>
    <w:rsid w:val="00750A55"/>
    <w:rsid w:val="00750A83"/>
    <w:rsid w:val="0075101A"/>
    <w:rsid w:val="00752BEA"/>
    <w:rsid w:val="00752C85"/>
    <w:rsid w:val="00752FE3"/>
    <w:rsid w:val="0075378A"/>
    <w:rsid w:val="00753ACD"/>
    <w:rsid w:val="007544F2"/>
    <w:rsid w:val="00754A8A"/>
    <w:rsid w:val="00754EEB"/>
    <w:rsid w:val="00754FA9"/>
    <w:rsid w:val="0075547D"/>
    <w:rsid w:val="00755F63"/>
    <w:rsid w:val="007564C5"/>
    <w:rsid w:val="00756A36"/>
    <w:rsid w:val="00756BD0"/>
    <w:rsid w:val="00756DAB"/>
    <w:rsid w:val="0075731B"/>
    <w:rsid w:val="007577F3"/>
    <w:rsid w:val="00757E9B"/>
    <w:rsid w:val="00757F80"/>
    <w:rsid w:val="0076005F"/>
    <w:rsid w:val="007604A4"/>
    <w:rsid w:val="00760566"/>
    <w:rsid w:val="00761614"/>
    <w:rsid w:val="00761669"/>
    <w:rsid w:val="00761830"/>
    <w:rsid w:val="00761CD9"/>
    <w:rsid w:val="00762035"/>
    <w:rsid w:val="00762796"/>
    <w:rsid w:val="00762840"/>
    <w:rsid w:val="00763401"/>
    <w:rsid w:val="00763A12"/>
    <w:rsid w:val="00763DC2"/>
    <w:rsid w:val="00764436"/>
    <w:rsid w:val="00764CF1"/>
    <w:rsid w:val="00764E19"/>
    <w:rsid w:val="0076583E"/>
    <w:rsid w:val="00765A1A"/>
    <w:rsid w:val="00766895"/>
    <w:rsid w:val="00766D25"/>
    <w:rsid w:val="00766E9E"/>
    <w:rsid w:val="00767053"/>
    <w:rsid w:val="007679E4"/>
    <w:rsid w:val="00767B1D"/>
    <w:rsid w:val="00770473"/>
    <w:rsid w:val="00770F7E"/>
    <w:rsid w:val="00771134"/>
    <w:rsid w:val="007714ED"/>
    <w:rsid w:val="0077154E"/>
    <w:rsid w:val="00771798"/>
    <w:rsid w:val="00772434"/>
    <w:rsid w:val="007727C1"/>
    <w:rsid w:val="0077280E"/>
    <w:rsid w:val="00772B1C"/>
    <w:rsid w:val="00772C3A"/>
    <w:rsid w:val="00772CFF"/>
    <w:rsid w:val="007730D3"/>
    <w:rsid w:val="007731C0"/>
    <w:rsid w:val="007739C2"/>
    <w:rsid w:val="00773B79"/>
    <w:rsid w:val="00773F44"/>
    <w:rsid w:val="00774258"/>
    <w:rsid w:val="00774877"/>
    <w:rsid w:val="0077494A"/>
    <w:rsid w:val="00774EE8"/>
    <w:rsid w:val="00775383"/>
    <w:rsid w:val="0077560D"/>
    <w:rsid w:val="0077656B"/>
    <w:rsid w:val="00776B9F"/>
    <w:rsid w:val="0077711E"/>
    <w:rsid w:val="007771D4"/>
    <w:rsid w:val="0077795D"/>
    <w:rsid w:val="007802C4"/>
    <w:rsid w:val="00780B6A"/>
    <w:rsid w:val="00780C37"/>
    <w:rsid w:val="00780D75"/>
    <w:rsid w:val="0078131E"/>
    <w:rsid w:val="007818BA"/>
    <w:rsid w:val="00781F78"/>
    <w:rsid w:val="0078217B"/>
    <w:rsid w:val="0078220C"/>
    <w:rsid w:val="0078253E"/>
    <w:rsid w:val="0078276C"/>
    <w:rsid w:val="00782CA5"/>
    <w:rsid w:val="00783585"/>
    <w:rsid w:val="00783B58"/>
    <w:rsid w:val="00783EFC"/>
    <w:rsid w:val="00783F0E"/>
    <w:rsid w:val="00784701"/>
    <w:rsid w:val="00785156"/>
    <w:rsid w:val="00785552"/>
    <w:rsid w:val="00785D44"/>
    <w:rsid w:val="0078643A"/>
    <w:rsid w:val="0078686E"/>
    <w:rsid w:val="00786BA5"/>
    <w:rsid w:val="00786DDC"/>
    <w:rsid w:val="00787429"/>
    <w:rsid w:val="00787BF4"/>
    <w:rsid w:val="007908A8"/>
    <w:rsid w:val="00790DFE"/>
    <w:rsid w:val="00790F99"/>
    <w:rsid w:val="00791EDA"/>
    <w:rsid w:val="00792850"/>
    <w:rsid w:val="00792C9B"/>
    <w:rsid w:val="007930DC"/>
    <w:rsid w:val="0079365B"/>
    <w:rsid w:val="00793B77"/>
    <w:rsid w:val="00794809"/>
    <w:rsid w:val="00794A1B"/>
    <w:rsid w:val="00794A73"/>
    <w:rsid w:val="00794AE4"/>
    <w:rsid w:val="007955A0"/>
    <w:rsid w:val="007956B3"/>
    <w:rsid w:val="00795907"/>
    <w:rsid w:val="00795E6D"/>
    <w:rsid w:val="007964AF"/>
    <w:rsid w:val="007965A1"/>
    <w:rsid w:val="0079669C"/>
    <w:rsid w:val="00796D72"/>
    <w:rsid w:val="00796E3C"/>
    <w:rsid w:val="00796ED7"/>
    <w:rsid w:val="00796FF9"/>
    <w:rsid w:val="007973E6"/>
    <w:rsid w:val="00797653"/>
    <w:rsid w:val="007979BE"/>
    <w:rsid w:val="00797C84"/>
    <w:rsid w:val="00797F4F"/>
    <w:rsid w:val="007A03E5"/>
    <w:rsid w:val="007A0B25"/>
    <w:rsid w:val="007A0C30"/>
    <w:rsid w:val="007A0E2B"/>
    <w:rsid w:val="007A150D"/>
    <w:rsid w:val="007A15DA"/>
    <w:rsid w:val="007A1912"/>
    <w:rsid w:val="007A2362"/>
    <w:rsid w:val="007A251A"/>
    <w:rsid w:val="007A2B48"/>
    <w:rsid w:val="007A351B"/>
    <w:rsid w:val="007A3A89"/>
    <w:rsid w:val="007A44D2"/>
    <w:rsid w:val="007A4685"/>
    <w:rsid w:val="007A4F74"/>
    <w:rsid w:val="007A52E0"/>
    <w:rsid w:val="007A5337"/>
    <w:rsid w:val="007A5441"/>
    <w:rsid w:val="007A5B57"/>
    <w:rsid w:val="007A5D69"/>
    <w:rsid w:val="007A6692"/>
    <w:rsid w:val="007A66F4"/>
    <w:rsid w:val="007A78E4"/>
    <w:rsid w:val="007A7C2C"/>
    <w:rsid w:val="007A7CFA"/>
    <w:rsid w:val="007A7E7C"/>
    <w:rsid w:val="007B044E"/>
    <w:rsid w:val="007B04B1"/>
    <w:rsid w:val="007B21D1"/>
    <w:rsid w:val="007B2340"/>
    <w:rsid w:val="007B243D"/>
    <w:rsid w:val="007B2D04"/>
    <w:rsid w:val="007B2E4C"/>
    <w:rsid w:val="007B305F"/>
    <w:rsid w:val="007B4015"/>
    <w:rsid w:val="007B413B"/>
    <w:rsid w:val="007B5484"/>
    <w:rsid w:val="007B5733"/>
    <w:rsid w:val="007B582A"/>
    <w:rsid w:val="007B5875"/>
    <w:rsid w:val="007B5C70"/>
    <w:rsid w:val="007B5D2F"/>
    <w:rsid w:val="007B5D37"/>
    <w:rsid w:val="007B5DDF"/>
    <w:rsid w:val="007B6476"/>
    <w:rsid w:val="007B661C"/>
    <w:rsid w:val="007B6A27"/>
    <w:rsid w:val="007B7DD5"/>
    <w:rsid w:val="007C00D4"/>
    <w:rsid w:val="007C073A"/>
    <w:rsid w:val="007C142B"/>
    <w:rsid w:val="007C1B3C"/>
    <w:rsid w:val="007C1C35"/>
    <w:rsid w:val="007C247D"/>
    <w:rsid w:val="007C251B"/>
    <w:rsid w:val="007C2ADA"/>
    <w:rsid w:val="007C3B38"/>
    <w:rsid w:val="007C3E83"/>
    <w:rsid w:val="007C3FB6"/>
    <w:rsid w:val="007C415D"/>
    <w:rsid w:val="007C496D"/>
    <w:rsid w:val="007C4DF5"/>
    <w:rsid w:val="007C4FD6"/>
    <w:rsid w:val="007C5EA0"/>
    <w:rsid w:val="007C60B5"/>
    <w:rsid w:val="007C69FC"/>
    <w:rsid w:val="007C6B9B"/>
    <w:rsid w:val="007C7470"/>
    <w:rsid w:val="007D00B5"/>
    <w:rsid w:val="007D02FD"/>
    <w:rsid w:val="007D0CBF"/>
    <w:rsid w:val="007D0DCE"/>
    <w:rsid w:val="007D109F"/>
    <w:rsid w:val="007D1750"/>
    <w:rsid w:val="007D1B2E"/>
    <w:rsid w:val="007D1CEF"/>
    <w:rsid w:val="007D2551"/>
    <w:rsid w:val="007D279E"/>
    <w:rsid w:val="007D350D"/>
    <w:rsid w:val="007D3818"/>
    <w:rsid w:val="007D3F41"/>
    <w:rsid w:val="007D43EB"/>
    <w:rsid w:val="007D4C54"/>
    <w:rsid w:val="007D51B9"/>
    <w:rsid w:val="007D555D"/>
    <w:rsid w:val="007D6130"/>
    <w:rsid w:val="007D69F9"/>
    <w:rsid w:val="007D7229"/>
    <w:rsid w:val="007D7732"/>
    <w:rsid w:val="007D7874"/>
    <w:rsid w:val="007D7956"/>
    <w:rsid w:val="007E0204"/>
    <w:rsid w:val="007E0252"/>
    <w:rsid w:val="007E055E"/>
    <w:rsid w:val="007E056E"/>
    <w:rsid w:val="007E05F4"/>
    <w:rsid w:val="007E0A63"/>
    <w:rsid w:val="007E0EDA"/>
    <w:rsid w:val="007E10CF"/>
    <w:rsid w:val="007E15C0"/>
    <w:rsid w:val="007E18F8"/>
    <w:rsid w:val="007E1ADD"/>
    <w:rsid w:val="007E216F"/>
    <w:rsid w:val="007E2231"/>
    <w:rsid w:val="007E26C3"/>
    <w:rsid w:val="007E28BA"/>
    <w:rsid w:val="007E2AFC"/>
    <w:rsid w:val="007E38EC"/>
    <w:rsid w:val="007E3A97"/>
    <w:rsid w:val="007E3D2C"/>
    <w:rsid w:val="007E3D79"/>
    <w:rsid w:val="007E3DC0"/>
    <w:rsid w:val="007E3F18"/>
    <w:rsid w:val="007E3FB4"/>
    <w:rsid w:val="007E40F5"/>
    <w:rsid w:val="007E444E"/>
    <w:rsid w:val="007E4639"/>
    <w:rsid w:val="007E4A39"/>
    <w:rsid w:val="007E4B70"/>
    <w:rsid w:val="007E4FD5"/>
    <w:rsid w:val="007E5D3F"/>
    <w:rsid w:val="007E5DEE"/>
    <w:rsid w:val="007E60B8"/>
    <w:rsid w:val="007E6485"/>
    <w:rsid w:val="007E670B"/>
    <w:rsid w:val="007E6E4D"/>
    <w:rsid w:val="007E708E"/>
    <w:rsid w:val="007E71DF"/>
    <w:rsid w:val="007E729E"/>
    <w:rsid w:val="007E74A5"/>
    <w:rsid w:val="007E79B3"/>
    <w:rsid w:val="007F022F"/>
    <w:rsid w:val="007F05C7"/>
    <w:rsid w:val="007F095E"/>
    <w:rsid w:val="007F0E2F"/>
    <w:rsid w:val="007F198C"/>
    <w:rsid w:val="007F1F59"/>
    <w:rsid w:val="007F1F7D"/>
    <w:rsid w:val="007F20E1"/>
    <w:rsid w:val="007F2233"/>
    <w:rsid w:val="007F2289"/>
    <w:rsid w:val="007F2383"/>
    <w:rsid w:val="007F23B2"/>
    <w:rsid w:val="007F23D4"/>
    <w:rsid w:val="007F2A2F"/>
    <w:rsid w:val="007F2A97"/>
    <w:rsid w:val="007F2DF4"/>
    <w:rsid w:val="007F2F97"/>
    <w:rsid w:val="007F3244"/>
    <w:rsid w:val="007F35D8"/>
    <w:rsid w:val="007F35F8"/>
    <w:rsid w:val="007F3B01"/>
    <w:rsid w:val="007F3DD9"/>
    <w:rsid w:val="007F4141"/>
    <w:rsid w:val="007F42A4"/>
    <w:rsid w:val="007F4911"/>
    <w:rsid w:val="007F4A10"/>
    <w:rsid w:val="007F4ADD"/>
    <w:rsid w:val="007F55D8"/>
    <w:rsid w:val="007F5722"/>
    <w:rsid w:val="007F5ACE"/>
    <w:rsid w:val="007F5D10"/>
    <w:rsid w:val="007F5DB7"/>
    <w:rsid w:val="007F6101"/>
    <w:rsid w:val="007F6A7C"/>
    <w:rsid w:val="007F6AFB"/>
    <w:rsid w:val="007F76C5"/>
    <w:rsid w:val="007F7999"/>
    <w:rsid w:val="007F7DB3"/>
    <w:rsid w:val="00800A94"/>
    <w:rsid w:val="00800EFD"/>
    <w:rsid w:val="008010F7"/>
    <w:rsid w:val="008012C8"/>
    <w:rsid w:val="00801844"/>
    <w:rsid w:val="00801CFB"/>
    <w:rsid w:val="0080294D"/>
    <w:rsid w:val="00802D60"/>
    <w:rsid w:val="00802F3E"/>
    <w:rsid w:val="0080322E"/>
    <w:rsid w:val="00803C61"/>
    <w:rsid w:val="00804137"/>
    <w:rsid w:val="00804176"/>
    <w:rsid w:val="0080469F"/>
    <w:rsid w:val="00804AAF"/>
    <w:rsid w:val="00804EFF"/>
    <w:rsid w:val="00804F34"/>
    <w:rsid w:val="0080500D"/>
    <w:rsid w:val="0080535D"/>
    <w:rsid w:val="0080547A"/>
    <w:rsid w:val="008056D0"/>
    <w:rsid w:val="00805D08"/>
    <w:rsid w:val="00806026"/>
    <w:rsid w:val="0080633E"/>
    <w:rsid w:val="008069BC"/>
    <w:rsid w:val="00806B3F"/>
    <w:rsid w:val="00807488"/>
    <w:rsid w:val="008074E8"/>
    <w:rsid w:val="008076DA"/>
    <w:rsid w:val="00807847"/>
    <w:rsid w:val="00811077"/>
    <w:rsid w:val="00811415"/>
    <w:rsid w:val="008115B2"/>
    <w:rsid w:val="00811ACF"/>
    <w:rsid w:val="008120F9"/>
    <w:rsid w:val="00812B9F"/>
    <w:rsid w:val="00812FD8"/>
    <w:rsid w:val="00813CC4"/>
    <w:rsid w:val="00813D6C"/>
    <w:rsid w:val="00814137"/>
    <w:rsid w:val="00814540"/>
    <w:rsid w:val="008148ED"/>
    <w:rsid w:val="00814E4F"/>
    <w:rsid w:val="00815C1E"/>
    <w:rsid w:val="00815D22"/>
    <w:rsid w:val="008164ED"/>
    <w:rsid w:val="00816B15"/>
    <w:rsid w:val="008171B3"/>
    <w:rsid w:val="0081726E"/>
    <w:rsid w:val="00817E47"/>
    <w:rsid w:val="00820513"/>
    <w:rsid w:val="00820DF0"/>
    <w:rsid w:val="008212C8"/>
    <w:rsid w:val="008217D5"/>
    <w:rsid w:val="00821DF3"/>
    <w:rsid w:val="00821E1E"/>
    <w:rsid w:val="00822025"/>
    <w:rsid w:val="008220FF"/>
    <w:rsid w:val="008223F1"/>
    <w:rsid w:val="00822463"/>
    <w:rsid w:val="008224AC"/>
    <w:rsid w:val="00822813"/>
    <w:rsid w:val="00822A46"/>
    <w:rsid w:val="00822AA5"/>
    <w:rsid w:val="0082327B"/>
    <w:rsid w:val="0082336D"/>
    <w:rsid w:val="008235E1"/>
    <w:rsid w:val="00824333"/>
    <w:rsid w:val="008245A2"/>
    <w:rsid w:val="00824A1C"/>
    <w:rsid w:val="00824F85"/>
    <w:rsid w:val="0082502D"/>
    <w:rsid w:val="008250E2"/>
    <w:rsid w:val="00825C73"/>
    <w:rsid w:val="00825CDF"/>
    <w:rsid w:val="00825E78"/>
    <w:rsid w:val="00826899"/>
    <w:rsid w:val="0082695A"/>
    <w:rsid w:val="008278F2"/>
    <w:rsid w:val="00827C9E"/>
    <w:rsid w:val="00827CBC"/>
    <w:rsid w:val="00827EDE"/>
    <w:rsid w:val="008303A3"/>
    <w:rsid w:val="0083051B"/>
    <w:rsid w:val="008306FB"/>
    <w:rsid w:val="00830C88"/>
    <w:rsid w:val="008312DE"/>
    <w:rsid w:val="00831405"/>
    <w:rsid w:val="008314C7"/>
    <w:rsid w:val="0083183E"/>
    <w:rsid w:val="00831D43"/>
    <w:rsid w:val="00831FBC"/>
    <w:rsid w:val="00831FDD"/>
    <w:rsid w:val="00832DCC"/>
    <w:rsid w:val="008333ED"/>
    <w:rsid w:val="00833995"/>
    <w:rsid w:val="00834308"/>
    <w:rsid w:val="0083494F"/>
    <w:rsid w:val="00834A96"/>
    <w:rsid w:val="00834B8D"/>
    <w:rsid w:val="00835A40"/>
    <w:rsid w:val="0083628A"/>
    <w:rsid w:val="00837064"/>
    <w:rsid w:val="008373A3"/>
    <w:rsid w:val="0083758B"/>
    <w:rsid w:val="00837A19"/>
    <w:rsid w:val="00837F6B"/>
    <w:rsid w:val="00840586"/>
    <w:rsid w:val="00840A42"/>
    <w:rsid w:val="0084197C"/>
    <w:rsid w:val="00841AEC"/>
    <w:rsid w:val="00841E3B"/>
    <w:rsid w:val="008438AE"/>
    <w:rsid w:val="00844207"/>
    <w:rsid w:val="0084467C"/>
    <w:rsid w:val="00845699"/>
    <w:rsid w:val="00846103"/>
    <w:rsid w:val="0084666F"/>
    <w:rsid w:val="00846766"/>
    <w:rsid w:val="00846B99"/>
    <w:rsid w:val="00847627"/>
    <w:rsid w:val="00847650"/>
    <w:rsid w:val="00847B27"/>
    <w:rsid w:val="008501ED"/>
    <w:rsid w:val="00850645"/>
    <w:rsid w:val="0085089A"/>
    <w:rsid w:val="00850AC6"/>
    <w:rsid w:val="00850D03"/>
    <w:rsid w:val="00850FA6"/>
    <w:rsid w:val="008510C5"/>
    <w:rsid w:val="008511D7"/>
    <w:rsid w:val="00851206"/>
    <w:rsid w:val="00851242"/>
    <w:rsid w:val="008513A2"/>
    <w:rsid w:val="008513FB"/>
    <w:rsid w:val="008519D8"/>
    <w:rsid w:val="00851C69"/>
    <w:rsid w:val="00851F60"/>
    <w:rsid w:val="00851F85"/>
    <w:rsid w:val="00852784"/>
    <w:rsid w:val="00852B47"/>
    <w:rsid w:val="00852DDA"/>
    <w:rsid w:val="008533C4"/>
    <w:rsid w:val="00853578"/>
    <w:rsid w:val="0085381A"/>
    <w:rsid w:val="0085384F"/>
    <w:rsid w:val="0085391C"/>
    <w:rsid w:val="00855250"/>
    <w:rsid w:val="00855503"/>
    <w:rsid w:val="008559AF"/>
    <w:rsid w:val="0085641E"/>
    <w:rsid w:val="00856E1E"/>
    <w:rsid w:val="00857008"/>
    <w:rsid w:val="008578C8"/>
    <w:rsid w:val="00857A2A"/>
    <w:rsid w:val="008607FE"/>
    <w:rsid w:val="00860855"/>
    <w:rsid w:val="008608E4"/>
    <w:rsid w:val="00860F38"/>
    <w:rsid w:val="008612A3"/>
    <w:rsid w:val="00861768"/>
    <w:rsid w:val="00861D85"/>
    <w:rsid w:val="00861E5E"/>
    <w:rsid w:val="00861EE3"/>
    <w:rsid w:val="008627BF"/>
    <w:rsid w:val="008629AC"/>
    <w:rsid w:val="008629CA"/>
    <w:rsid w:val="008630D7"/>
    <w:rsid w:val="0086314A"/>
    <w:rsid w:val="008635F6"/>
    <w:rsid w:val="00864226"/>
    <w:rsid w:val="0086425A"/>
    <w:rsid w:val="0086498A"/>
    <w:rsid w:val="00864A19"/>
    <w:rsid w:val="00864C93"/>
    <w:rsid w:val="00864DF3"/>
    <w:rsid w:val="00864E2D"/>
    <w:rsid w:val="00865811"/>
    <w:rsid w:val="00866331"/>
    <w:rsid w:val="00866A7B"/>
    <w:rsid w:val="008670C5"/>
    <w:rsid w:val="008674B0"/>
    <w:rsid w:val="00867886"/>
    <w:rsid w:val="00867E36"/>
    <w:rsid w:val="00867F09"/>
    <w:rsid w:val="00870E1C"/>
    <w:rsid w:val="00870E46"/>
    <w:rsid w:val="0087150F"/>
    <w:rsid w:val="00871515"/>
    <w:rsid w:val="00871C6B"/>
    <w:rsid w:val="00871C99"/>
    <w:rsid w:val="008725C0"/>
    <w:rsid w:val="00873164"/>
    <w:rsid w:val="00873172"/>
    <w:rsid w:val="00873572"/>
    <w:rsid w:val="0087391A"/>
    <w:rsid w:val="008743CA"/>
    <w:rsid w:val="00874A31"/>
    <w:rsid w:val="00874EDC"/>
    <w:rsid w:val="008758DB"/>
    <w:rsid w:val="0087617A"/>
    <w:rsid w:val="008762AE"/>
    <w:rsid w:val="008765B0"/>
    <w:rsid w:val="00876939"/>
    <w:rsid w:val="00876C87"/>
    <w:rsid w:val="0087706C"/>
    <w:rsid w:val="008800ED"/>
    <w:rsid w:val="0088049D"/>
    <w:rsid w:val="008813B2"/>
    <w:rsid w:val="00881628"/>
    <w:rsid w:val="00881780"/>
    <w:rsid w:val="00881A0E"/>
    <w:rsid w:val="00881BD0"/>
    <w:rsid w:val="00881FB5"/>
    <w:rsid w:val="008824DA"/>
    <w:rsid w:val="0088291A"/>
    <w:rsid w:val="00882EAD"/>
    <w:rsid w:val="00882EE0"/>
    <w:rsid w:val="008835CC"/>
    <w:rsid w:val="00883A2F"/>
    <w:rsid w:val="00883E0E"/>
    <w:rsid w:val="00884EE2"/>
    <w:rsid w:val="008858D5"/>
    <w:rsid w:val="00885973"/>
    <w:rsid w:val="00885E6C"/>
    <w:rsid w:val="00886615"/>
    <w:rsid w:val="0088677F"/>
    <w:rsid w:val="008873B5"/>
    <w:rsid w:val="00887543"/>
    <w:rsid w:val="0088767E"/>
    <w:rsid w:val="008879DB"/>
    <w:rsid w:val="00890197"/>
    <w:rsid w:val="00890723"/>
    <w:rsid w:val="00890C9B"/>
    <w:rsid w:val="00890D46"/>
    <w:rsid w:val="00891317"/>
    <w:rsid w:val="008913AF"/>
    <w:rsid w:val="00891B4E"/>
    <w:rsid w:val="00891BBB"/>
    <w:rsid w:val="00891EBD"/>
    <w:rsid w:val="008923D4"/>
    <w:rsid w:val="008924C0"/>
    <w:rsid w:val="008924E3"/>
    <w:rsid w:val="008925A9"/>
    <w:rsid w:val="00892A93"/>
    <w:rsid w:val="00893135"/>
    <w:rsid w:val="0089325D"/>
    <w:rsid w:val="008934D2"/>
    <w:rsid w:val="008946BC"/>
    <w:rsid w:val="00894AC9"/>
    <w:rsid w:val="00894B17"/>
    <w:rsid w:val="00894B4D"/>
    <w:rsid w:val="0089501D"/>
    <w:rsid w:val="008952F7"/>
    <w:rsid w:val="00895738"/>
    <w:rsid w:val="008959F7"/>
    <w:rsid w:val="00895EFC"/>
    <w:rsid w:val="00896907"/>
    <w:rsid w:val="008969EB"/>
    <w:rsid w:val="00896FA8"/>
    <w:rsid w:val="008970F4"/>
    <w:rsid w:val="008979D3"/>
    <w:rsid w:val="00897E2A"/>
    <w:rsid w:val="008A0089"/>
    <w:rsid w:val="008A0403"/>
    <w:rsid w:val="008A04AF"/>
    <w:rsid w:val="008A05F7"/>
    <w:rsid w:val="008A08F7"/>
    <w:rsid w:val="008A0A10"/>
    <w:rsid w:val="008A0E1B"/>
    <w:rsid w:val="008A0EAD"/>
    <w:rsid w:val="008A1E0B"/>
    <w:rsid w:val="008A230E"/>
    <w:rsid w:val="008A28C9"/>
    <w:rsid w:val="008A2FA1"/>
    <w:rsid w:val="008A3EB7"/>
    <w:rsid w:val="008A4609"/>
    <w:rsid w:val="008A4954"/>
    <w:rsid w:val="008A4ACD"/>
    <w:rsid w:val="008A4C0D"/>
    <w:rsid w:val="008A4EC1"/>
    <w:rsid w:val="008A4ECF"/>
    <w:rsid w:val="008A4EDF"/>
    <w:rsid w:val="008A4F0B"/>
    <w:rsid w:val="008A4F6D"/>
    <w:rsid w:val="008A548F"/>
    <w:rsid w:val="008A55C9"/>
    <w:rsid w:val="008A56EC"/>
    <w:rsid w:val="008A5900"/>
    <w:rsid w:val="008A5C54"/>
    <w:rsid w:val="008A5E1F"/>
    <w:rsid w:val="008A6E7A"/>
    <w:rsid w:val="008A7267"/>
    <w:rsid w:val="008A7567"/>
    <w:rsid w:val="008A7932"/>
    <w:rsid w:val="008A7AC0"/>
    <w:rsid w:val="008B02D4"/>
    <w:rsid w:val="008B0783"/>
    <w:rsid w:val="008B0A79"/>
    <w:rsid w:val="008B0D11"/>
    <w:rsid w:val="008B0EA0"/>
    <w:rsid w:val="008B1071"/>
    <w:rsid w:val="008B1268"/>
    <w:rsid w:val="008B17DF"/>
    <w:rsid w:val="008B20BE"/>
    <w:rsid w:val="008B26B1"/>
    <w:rsid w:val="008B2D86"/>
    <w:rsid w:val="008B2F24"/>
    <w:rsid w:val="008B34E7"/>
    <w:rsid w:val="008B3D15"/>
    <w:rsid w:val="008B4162"/>
    <w:rsid w:val="008B49F2"/>
    <w:rsid w:val="008B4D85"/>
    <w:rsid w:val="008B5265"/>
    <w:rsid w:val="008B54DA"/>
    <w:rsid w:val="008B55C7"/>
    <w:rsid w:val="008B5831"/>
    <w:rsid w:val="008B5FA7"/>
    <w:rsid w:val="008B6838"/>
    <w:rsid w:val="008B6957"/>
    <w:rsid w:val="008B6EE9"/>
    <w:rsid w:val="008B71CC"/>
    <w:rsid w:val="008B7783"/>
    <w:rsid w:val="008B78A3"/>
    <w:rsid w:val="008C0045"/>
    <w:rsid w:val="008C044D"/>
    <w:rsid w:val="008C0E8C"/>
    <w:rsid w:val="008C1280"/>
    <w:rsid w:val="008C15AF"/>
    <w:rsid w:val="008C16D1"/>
    <w:rsid w:val="008C171D"/>
    <w:rsid w:val="008C185B"/>
    <w:rsid w:val="008C1988"/>
    <w:rsid w:val="008C2473"/>
    <w:rsid w:val="008C2EFD"/>
    <w:rsid w:val="008C312A"/>
    <w:rsid w:val="008C3BCF"/>
    <w:rsid w:val="008C45AB"/>
    <w:rsid w:val="008C5297"/>
    <w:rsid w:val="008C573C"/>
    <w:rsid w:val="008C585D"/>
    <w:rsid w:val="008C60B4"/>
    <w:rsid w:val="008C70C4"/>
    <w:rsid w:val="008C77BF"/>
    <w:rsid w:val="008C7DB7"/>
    <w:rsid w:val="008D0459"/>
    <w:rsid w:val="008D0910"/>
    <w:rsid w:val="008D0951"/>
    <w:rsid w:val="008D09EC"/>
    <w:rsid w:val="008D0D00"/>
    <w:rsid w:val="008D1AB4"/>
    <w:rsid w:val="008D2600"/>
    <w:rsid w:val="008D2986"/>
    <w:rsid w:val="008D29D2"/>
    <w:rsid w:val="008D351B"/>
    <w:rsid w:val="008D385A"/>
    <w:rsid w:val="008D3F1E"/>
    <w:rsid w:val="008D40BD"/>
    <w:rsid w:val="008D434B"/>
    <w:rsid w:val="008D53C8"/>
    <w:rsid w:val="008D5790"/>
    <w:rsid w:val="008D5A07"/>
    <w:rsid w:val="008D67DF"/>
    <w:rsid w:val="008D7D92"/>
    <w:rsid w:val="008E085D"/>
    <w:rsid w:val="008E0DFE"/>
    <w:rsid w:val="008E2060"/>
    <w:rsid w:val="008E2B0A"/>
    <w:rsid w:val="008E2B90"/>
    <w:rsid w:val="008E2BB0"/>
    <w:rsid w:val="008E2EC3"/>
    <w:rsid w:val="008E2F6A"/>
    <w:rsid w:val="008E350C"/>
    <w:rsid w:val="008E3661"/>
    <w:rsid w:val="008E3A16"/>
    <w:rsid w:val="008E3A50"/>
    <w:rsid w:val="008E3C6D"/>
    <w:rsid w:val="008E3D54"/>
    <w:rsid w:val="008E4237"/>
    <w:rsid w:val="008E461F"/>
    <w:rsid w:val="008E4A4D"/>
    <w:rsid w:val="008E4AB7"/>
    <w:rsid w:val="008E4D79"/>
    <w:rsid w:val="008E5465"/>
    <w:rsid w:val="008E54A1"/>
    <w:rsid w:val="008E55F8"/>
    <w:rsid w:val="008E577B"/>
    <w:rsid w:val="008E60FF"/>
    <w:rsid w:val="008E64B9"/>
    <w:rsid w:val="008E74F8"/>
    <w:rsid w:val="008E79E6"/>
    <w:rsid w:val="008E7F90"/>
    <w:rsid w:val="008E7FB9"/>
    <w:rsid w:val="008F016D"/>
    <w:rsid w:val="008F01CC"/>
    <w:rsid w:val="008F02F3"/>
    <w:rsid w:val="008F0703"/>
    <w:rsid w:val="008F07AF"/>
    <w:rsid w:val="008F0805"/>
    <w:rsid w:val="008F0862"/>
    <w:rsid w:val="008F099A"/>
    <w:rsid w:val="008F0BC7"/>
    <w:rsid w:val="008F0D37"/>
    <w:rsid w:val="008F0EF3"/>
    <w:rsid w:val="008F11EB"/>
    <w:rsid w:val="008F1AAD"/>
    <w:rsid w:val="008F1AEB"/>
    <w:rsid w:val="008F1D03"/>
    <w:rsid w:val="008F211A"/>
    <w:rsid w:val="008F28A5"/>
    <w:rsid w:val="008F3132"/>
    <w:rsid w:val="008F31D5"/>
    <w:rsid w:val="008F42E1"/>
    <w:rsid w:val="008F44AF"/>
    <w:rsid w:val="008F46FE"/>
    <w:rsid w:val="008F50B2"/>
    <w:rsid w:val="008F5102"/>
    <w:rsid w:val="008F56C7"/>
    <w:rsid w:val="008F599C"/>
    <w:rsid w:val="008F616F"/>
    <w:rsid w:val="008F6470"/>
    <w:rsid w:val="008F6757"/>
    <w:rsid w:val="008F682C"/>
    <w:rsid w:val="008F68E6"/>
    <w:rsid w:val="008F703E"/>
    <w:rsid w:val="008F7176"/>
    <w:rsid w:val="008F7366"/>
    <w:rsid w:val="008F745E"/>
    <w:rsid w:val="008F7AF7"/>
    <w:rsid w:val="008F7E85"/>
    <w:rsid w:val="00900514"/>
    <w:rsid w:val="00900698"/>
    <w:rsid w:val="0090128B"/>
    <w:rsid w:val="0090132E"/>
    <w:rsid w:val="00901373"/>
    <w:rsid w:val="009015D9"/>
    <w:rsid w:val="00901965"/>
    <w:rsid w:val="009024A3"/>
    <w:rsid w:val="009028DE"/>
    <w:rsid w:val="0090365E"/>
    <w:rsid w:val="00903679"/>
    <w:rsid w:val="00903945"/>
    <w:rsid w:val="009040CC"/>
    <w:rsid w:val="009042ED"/>
    <w:rsid w:val="009051B1"/>
    <w:rsid w:val="00905248"/>
    <w:rsid w:val="00905724"/>
    <w:rsid w:val="009057D4"/>
    <w:rsid w:val="009057FE"/>
    <w:rsid w:val="0090631D"/>
    <w:rsid w:val="009066A4"/>
    <w:rsid w:val="00906720"/>
    <w:rsid w:val="00906C1E"/>
    <w:rsid w:val="00906F7E"/>
    <w:rsid w:val="009070F8"/>
    <w:rsid w:val="009075A2"/>
    <w:rsid w:val="00907814"/>
    <w:rsid w:val="00907873"/>
    <w:rsid w:val="00907D41"/>
    <w:rsid w:val="0091002A"/>
    <w:rsid w:val="009105FC"/>
    <w:rsid w:val="009110A4"/>
    <w:rsid w:val="0091133E"/>
    <w:rsid w:val="00911CB5"/>
    <w:rsid w:val="009129E5"/>
    <w:rsid w:val="00912E0B"/>
    <w:rsid w:val="0091341F"/>
    <w:rsid w:val="009134E0"/>
    <w:rsid w:val="00913C14"/>
    <w:rsid w:val="00913CDA"/>
    <w:rsid w:val="00914E2E"/>
    <w:rsid w:val="00914F2F"/>
    <w:rsid w:val="00915E60"/>
    <w:rsid w:val="00916839"/>
    <w:rsid w:val="00916C13"/>
    <w:rsid w:val="00916E3C"/>
    <w:rsid w:val="00916F83"/>
    <w:rsid w:val="00917344"/>
    <w:rsid w:val="0092005D"/>
    <w:rsid w:val="00920257"/>
    <w:rsid w:val="009206C9"/>
    <w:rsid w:val="00920737"/>
    <w:rsid w:val="0092083B"/>
    <w:rsid w:val="00920D5D"/>
    <w:rsid w:val="009213B0"/>
    <w:rsid w:val="00921745"/>
    <w:rsid w:val="00921C2F"/>
    <w:rsid w:val="00921E10"/>
    <w:rsid w:val="00922471"/>
    <w:rsid w:val="00922CEF"/>
    <w:rsid w:val="00923152"/>
    <w:rsid w:val="00923860"/>
    <w:rsid w:val="00924150"/>
    <w:rsid w:val="0092536C"/>
    <w:rsid w:val="009258F9"/>
    <w:rsid w:val="0092590B"/>
    <w:rsid w:val="00926095"/>
    <w:rsid w:val="0092668E"/>
    <w:rsid w:val="00926F37"/>
    <w:rsid w:val="0092778D"/>
    <w:rsid w:val="00927C9F"/>
    <w:rsid w:val="00927FE2"/>
    <w:rsid w:val="00930327"/>
    <w:rsid w:val="00931034"/>
    <w:rsid w:val="009314C2"/>
    <w:rsid w:val="0093155B"/>
    <w:rsid w:val="00931984"/>
    <w:rsid w:val="00931C13"/>
    <w:rsid w:val="00931C34"/>
    <w:rsid w:val="00931D26"/>
    <w:rsid w:val="00932011"/>
    <w:rsid w:val="00932200"/>
    <w:rsid w:val="00932774"/>
    <w:rsid w:val="00932CDC"/>
    <w:rsid w:val="00933A56"/>
    <w:rsid w:val="009341E6"/>
    <w:rsid w:val="009355D1"/>
    <w:rsid w:val="009361D5"/>
    <w:rsid w:val="00936398"/>
    <w:rsid w:val="00936696"/>
    <w:rsid w:val="0093679D"/>
    <w:rsid w:val="009371E8"/>
    <w:rsid w:val="00937284"/>
    <w:rsid w:val="00937BFB"/>
    <w:rsid w:val="00937E06"/>
    <w:rsid w:val="00940038"/>
    <w:rsid w:val="00940BC1"/>
    <w:rsid w:val="00941495"/>
    <w:rsid w:val="00941918"/>
    <w:rsid w:val="0094268E"/>
    <w:rsid w:val="00942AB9"/>
    <w:rsid w:val="009430F0"/>
    <w:rsid w:val="00943242"/>
    <w:rsid w:val="00943644"/>
    <w:rsid w:val="00943973"/>
    <w:rsid w:val="00943CD7"/>
    <w:rsid w:val="00943DA8"/>
    <w:rsid w:val="00943E0F"/>
    <w:rsid w:val="009442AA"/>
    <w:rsid w:val="009444D2"/>
    <w:rsid w:val="009449E9"/>
    <w:rsid w:val="00944C56"/>
    <w:rsid w:val="00945DDE"/>
    <w:rsid w:val="0094619E"/>
    <w:rsid w:val="00946822"/>
    <w:rsid w:val="00946936"/>
    <w:rsid w:val="00946AFC"/>
    <w:rsid w:val="00946BE6"/>
    <w:rsid w:val="00946EC2"/>
    <w:rsid w:val="00947170"/>
    <w:rsid w:val="0094739C"/>
    <w:rsid w:val="009475BB"/>
    <w:rsid w:val="009475D5"/>
    <w:rsid w:val="00947708"/>
    <w:rsid w:val="00950683"/>
    <w:rsid w:val="0095098E"/>
    <w:rsid w:val="00950A60"/>
    <w:rsid w:val="00950B78"/>
    <w:rsid w:val="00950BB3"/>
    <w:rsid w:val="00950F2D"/>
    <w:rsid w:val="00950F77"/>
    <w:rsid w:val="00951119"/>
    <w:rsid w:val="0095130B"/>
    <w:rsid w:val="009519DD"/>
    <w:rsid w:val="00951F5B"/>
    <w:rsid w:val="00952547"/>
    <w:rsid w:val="009531A5"/>
    <w:rsid w:val="0095393F"/>
    <w:rsid w:val="00953D9C"/>
    <w:rsid w:val="00954D87"/>
    <w:rsid w:val="00954F86"/>
    <w:rsid w:val="00955254"/>
    <w:rsid w:val="00955663"/>
    <w:rsid w:val="00956930"/>
    <w:rsid w:val="00956B15"/>
    <w:rsid w:val="00956EC0"/>
    <w:rsid w:val="00957308"/>
    <w:rsid w:val="00957341"/>
    <w:rsid w:val="0095738C"/>
    <w:rsid w:val="009579B6"/>
    <w:rsid w:val="00957BC8"/>
    <w:rsid w:val="00957D7A"/>
    <w:rsid w:val="009600E6"/>
    <w:rsid w:val="00960168"/>
    <w:rsid w:val="009602C1"/>
    <w:rsid w:val="00960396"/>
    <w:rsid w:val="00960518"/>
    <w:rsid w:val="0096082B"/>
    <w:rsid w:val="00960A2F"/>
    <w:rsid w:val="00961399"/>
    <w:rsid w:val="00961ACB"/>
    <w:rsid w:val="00961DF1"/>
    <w:rsid w:val="0096251D"/>
    <w:rsid w:val="00962689"/>
    <w:rsid w:val="00963000"/>
    <w:rsid w:val="0096306A"/>
    <w:rsid w:val="00963EF7"/>
    <w:rsid w:val="009641F6"/>
    <w:rsid w:val="00964A42"/>
    <w:rsid w:val="00964F84"/>
    <w:rsid w:val="0096557C"/>
    <w:rsid w:val="009655A3"/>
    <w:rsid w:val="00965E9F"/>
    <w:rsid w:val="00965ED3"/>
    <w:rsid w:val="00967284"/>
    <w:rsid w:val="009676A5"/>
    <w:rsid w:val="009702F2"/>
    <w:rsid w:val="00970C89"/>
    <w:rsid w:val="00971AE7"/>
    <w:rsid w:val="00971C0C"/>
    <w:rsid w:val="009724A1"/>
    <w:rsid w:val="009724E5"/>
    <w:rsid w:val="00972787"/>
    <w:rsid w:val="009729A6"/>
    <w:rsid w:val="00972E94"/>
    <w:rsid w:val="00973194"/>
    <w:rsid w:val="00973ED0"/>
    <w:rsid w:val="009747B1"/>
    <w:rsid w:val="00974EDC"/>
    <w:rsid w:val="00974F4E"/>
    <w:rsid w:val="009750E6"/>
    <w:rsid w:val="0097526E"/>
    <w:rsid w:val="0097567E"/>
    <w:rsid w:val="00975700"/>
    <w:rsid w:val="009758BB"/>
    <w:rsid w:val="00975CFE"/>
    <w:rsid w:val="00975D26"/>
    <w:rsid w:val="00976170"/>
    <w:rsid w:val="00976476"/>
    <w:rsid w:val="009776C3"/>
    <w:rsid w:val="0097789F"/>
    <w:rsid w:val="00977DC5"/>
    <w:rsid w:val="009802E7"/>
    <w:rsid w:val="009803F1"/>
    <w:rsid w:val="00980511"/>
    <w:rsid w:val="0098051F"/>
    <w:rsid w:val="0098054D"/>
    <w:rsid w:val="00980877"/>
    <w:rsid w:val="00980958"/>
    <w:rsid w:val="00980A2A"/>
    <w:rsid w:val="00980BC9"/>
    <w:rsid w:val="009813F4"/>
    <w:rsid w:val="00982319"/>
    <w:rsid w:val="009832B9"/>
    <w:rsid w:val="009839CE"/>
    <w:rsid w:val="00983D77"/>
    <w:rsid w:val="009840DF"/>
    <w:rsid w:val="0098440E"/>
    <w:rsid w:val="00984411"/>
    <w:rsid w:val="009865DF"/>
    <w:rsid w:val="009869AA"/>
    <w:rsid w:val="00986C4E"/>
    <w:rsid w:val="00986E71"/>
    <w:rsid w:val="009871D6"/>
    <w:rsid w:val="00987385"/>
    <w:rsid w:val="0099029B"/>
    <w:rsid w:val="009903CC"/>
    <w:rsid w:val="009904B0"/>
    <w:rsid w:val="009908A6"/>
    <w:rsid w:val="00990FD3"/>
    <w:rsid w:val="00990FEB"/>
    <w:rsid w:val="009917F9"/>
    <w:rsid w:val="009919FA"/>
    <w:rsid w:val="00992EB2"/>
    <w:rsid w:val="00992F50"/>
    <w:rsid w:val="009931A4"/>
    <w:rsid w:val="009932CC"/>
    <w:rsid w:val="0099349C"/>
    <w:rsid w:val="0099441B"/>
    <w:rsid w:val="0099466A"/>
    <w:rsid w:val="00994BE0"/>
    <w:rsid w:val="00994DA7"/>
    <w:rsid w:val="00995189"/>
    <w:rsid w:val="009957FA"/>
    <w:rsid w:val="00995B50"/>
    <w:rsid w:val="00996235"/>
    <w:rsid w:val="00996497"/>
    <w:rsid w:val="00996A10"/>
    <w:rsid w:val="00996D0F"/>
    <w:rsid w:val="00996EA0"/>
    <w:rsid w:val="00997167"/>
    <w:rsid w:val="0099723F"/>
    <w:rsid w:val="009973F7"/>
    <w:rsid w:val="00997A1D"/>
    <w:rsid w:val="00997A2D"/>
    <w:rsid w:val="00997E18"/>
    <w:rsid w:val="00997E9B"/>
    <w:rsid w:val="009A08E3"/>
    <w:rsid w:val="009A1351"/>
    <w:rsid w:val="009A1854"/>
    <w:rsid w:val="009A1B13"/>
    <w:rsid w:val="009A2630"/>
    <w:rsid w:val="009A2AC6"/>
    <w:rsid w:val="009A30E0"/>
    <w:rsid w:val="009A3299"/>
    <w:rsid w:val="009A3433"/>
    <w:rsid w:val="009A349D"/>
    <w:rsid w:val="009A3612"/>
    <w:rsid w:val="009A3AD0"/>
    <w:rsid w:val="009A3C28"/>
    <w:rsid w:val="009A4208"/>
    <w:rsid w:val="009A518C"/>
    <w:rsid w:val="009A52A0"/>
    <w:rsid w:val="009A55C1"/>
    <w:rsid w:val="009A5D79"/>
    <w:rsid w:val="009A60C2"/>
    <w:rsid w:val="009A624F"/>
    <w:rsid w:val="009A67A5"/>
    <w:rsid w:val="009A6D68"/>
    <w:rsid w:val="009A6E4A"/>
    <w:rsid w:val="009A70F1"/>
    <w:rsid w:val="009A7123"/>
    <w:rsid w:val="009A7B44"/>
    <w:rsid w:val="009B01DB"/>
    <w:rsid w:val="009B0BFF"/>
    <w:rsid w:val="009B0CC9"/>
    <w:rsid w:val="009B0DAD"/>
    <w:rsid w:val="009B1086"/>
    <w:rsid w:val="009B17CD"/>
    <w:rsid w:val="009B1BBF"/>
    <w:rsid w:val="009B1F96"/>
    <w:rsid w:val="009B206B"/>
    <w:rsid w:val="009B244A"/>
    <w:rsid w:val="009B2528"/>
    <w:rsid w:val="009B256A"/>
    <w:rsid w:val="009B2BD3"/>
    <w:rsid w:val="009B3591"/>
    <w:rsid w:val="009B3D6D"/>
    <w:rsid w:val="009B3E9D"/>
    <w:rsid w:val="009B401E"/>
    <w:rsid w:val="009B458D"/>
    <w:rsid w:val="009B4687"/>
    <w:rsid w:val="009B4EFC"/>
    <w:rsid w:val="009B4F20"/>
    <w:rsid w:val="009B4F90"/>
    <w:rsid w:val="009B4F9A"/>
    <w:rsid w:val="009B4FFC"/>
    <w:rsid w:val="009B5712"/>
    <w:rsid w:val="009B5C7E"/>
    <w:rsid w:val="009B5FD2"/>
    <w:rsid w:val="009B6570"/>
    <w:rsid w:val="009B69B9"/>
    <w:rsid w:val="009B6AB8"/>
    <w:rsid w:val="009B6B0F"/>
    <w:rsid w:val="009B764F"/>
    <w:rsid w:val="009B7985"/>
    <w:rsid w:val="009B7A4F"/>
    <w:rsid w:val="009B7CFA"/>
    <w:rsid w:val="009B7E87"/>
    <w:rsid w:val="009C05D9"/>
    <w:rsid w:val="009C0839"/>
    <w:rsid w:val="009C0CF3"/>
    <w:rsid w:val="009C11FE"/>
    <w:rsid w:val="009C13C7"/>
    <w:rsid w:val="009C1417"/>
    <w:rsid w:val="009C1B53"/>
    <w:rsid w:val="009C2583"/>
    <w:rsid w:val="009C2644"/>
    <w:rsid w:val="009C28E8"/>
    <w:rsid w:val="009C384E"/>
    <w:rsid w:val="009C3B3A"/>
    <w:rsid w:val="009C3E36"/>
    <w:rsid w:val="009C4481"/>
    <w:rsid w:val="009C4541"/>
    <w:rsid w:val="009C4A22"/>
    <w:rsid w:val="009C53BC"/>
    <w:rsid w:val="009C5696"/>
    <w:rsid w:val="009C626E"/>
    <w:rsid w:val="009C65AB"/>
    <w:rsid w:val="009C6928"/>
    <w:rsid w:val="009C6E0F"/>
    <w:rsid w:val="009C6F04"/>
    <w:rsid w:val="009C7B4E"/>
    <w:rsid w:val="009C7CA2"/>
    <w:rsid w:val="009D10BB"/>
    <w:rsid w:val="009D1474"/>
    <w:rsid w:val="009D15C3"/>
    <w:rsid w:val="009D1FB3"/>
    <w:rsid w:val="009D20FB"/>
    <w:rsid w:val="009D2525"/>
    <w:rsid w:val="009D25E3"/>
    <w:rsid w:val="009D2A1E"/>
    <w:rsid w:val="009D3828"/>
    <w:rsid w:val="009D3A02"/>
    <w:rsid w:val="009D3B08"/>
    <w:rsid w:val="009D4143"/>
    <w:rsid w:val="009D4763"/>
    <w:rsid w:val="009D4888"/>
    <w:rsid w:val="009D4A48"/>
    <w:rsid w:val="009D4EB2"/>
    <w:rsid w:val="009D4F3D"/>
    <w:rsid w:val="009D6048"/>
    <w:rsid w:val="009D6170"/>
    <w:rsid w:val="009D6316"/>
    <w:rsid w:val="009D67BB"/>
    <w:rsid w:val="009D6A65"/>
    <w:rsid w:val="009D6AC3"/>
    <w:rsid w:val="009D6D2A"/>
    <w:rsid w:val="009D7016"/>
    <w:rsid w:val="009D7872"/>
    <w:rsid w:val="009E030E"/>
    <w:rsid w:val="009E065A"/>
    <w:rsid w:val="009E0802"/>
    <w:rsid w:val="009E0AD7"/>
    <w:rsid w:val="009E0C82"/>
    <w:rsid w:val="009E165D"/>
    <w:rsid w:val="009E195E"/>
    <w:rsid w:val="009E1CC6"/>
    <w:rsid w:val="009E1CF1"/>
    <w:rsid w:val="009E1D2D"/>
    <w:rsid w:val="009E225A"/>
    <w:rsid w:val="009E29D6"/>
    <w:rsid w:val="009E33C7"/>
    <w:rsid w:val="009E478B"/>
    <w:rsid w:val="009E4DD2"/>
    <w:rsid w:val="009E5067"/>
    <w:rsid w:val="009E5110"/>
    <w:rsid w:val="009E5358"/>
    <w:rsid w:val="009E55D9"/>
    <w:rsid w:val="009E5670"/>
    <w:rsid w:val="009E56E8"/>
    <w:rsid w:val="009E5A4F"/>
    <w:rsid w:val="009E63FF"/>
    <w:rsid w:val="009E648F"/>
    <w:rsid w:val="009E6B28"/>
    <w:rsid w:val="009E7377"/>
    <w:rsid w:val="009E7D72"/>
    <w:rsid w:val="009F1192"/>
    <w:rsid w:val="009F1272"/>
    <w:rsid w:val="009F1466"/>
    <w:rsid w:val="009F1E2E"/>
    <w:rsid w:val="009F1F28"/>
    <w:rsid w:val="009F2944"/>
    <w:rsid w:val="009F2CE2"/>
    <w:rsid w:val="009F3296"/>
    <w:rsid w:val="009F4534"/>
    <w:rsid w:val="009F48C4"/>
    <w:rsid w:val="009F4DD7"/>
    <w:rsid w:val="009F4EA5"/>
    <w:rsid w:val="009F5308"/>
    <w:rsid w:val="009F54E5"/>
    <w:rsid w:val="009F56CC"/>
    <w:rsid w:val="009F56EC"/>
    <w:rsid w:val="009F597D"/>
    <w:rsid w:val="009F65FA"/>
    <w:rsid w:val="009F6806"/>
    <w:rsid w:val="009F68A2"/>
    <w:rsid w:val="009F6A93"/>
    <w:rsid w:val="009F6B4C"/>
    <w:rsid w:val="009F7A19"/>
    <w:rsid w:val="009F7A26"/>
    <w:rsid w:val="009F7BAA"/>
    <w:rsid w:val="00A00729"/>
    <w:rsid w:val="00A0086E"/>
    <w:rsid w:val="00A00D3E"/>
    <w:rsid w:val="00A01147"/>
    <w:rsid w:val="00A011A0"/>
    <w:rsid w:val="00A013B8"/>
    <w:rsid w:val="00A0148D"/>
    <w:rsid w:val="00A01C2B"/>
    <w:rsid w:val="00A02564"/>
    <w:rsid w:val="00A025FD"/>
    <w:rsid w:val="00A03214"/>
    <w:rsid w:val="00A041DF"/>
    <w:rsid w:val="00A04479"/>
    <w:rsid w:val="00A04826"/>
    <w:rsid w:val="00A048DF"/>
    <w:rsid w:val="00A048FB"/>
    <w:rsid w:val="00A04A36"/>
    <w:rsid w:val="00A05B44"/>
    <w:rsid w:val="00A06188"/>
    <w:rsid w:val="00A06376"/>
    <w:rsid w:val="00A06C0C"/>
    <w:rsid w:val="00A06D91"/>
    <w:rsid w:val="00A078AE"/>
    <w:rsid w:val="00A10374"/>
    <w:rsid w:val="00A10ECB"/>
    <w:rsid w:val="00A10FE6"/>
    <w:rsid w:val="00A11324"/>
    <w:rsid w:val="00A1189F"/>
    <w:rsid w:val="00A11D7F"/>
    <w:rsid w:val="00A13082"/>
    <w:rsid w:val="00A130D7"/>
    <w:rsid w:val="00A131C1"/>
    <w:rsid w:val="00A13266"/>
    <w:rsid w:val="00A1329B"/>
    <w:rsid w:val="00A13772"/>
    <w:rsid w:val="00A137AA"/>
    <w:rsid w:val="00A13D16"/>
    <w:rsid w:val="00A140D1"/>
    <w:rsid w:val="00A142F5"/>
    <w:rsid w:val="00A14E19"/>
    <w:rsid w:val="00A14FFA"/>
    <w:rsid w:val="00A150C2"/>
    <w:rsid w:val="00A15C0D"/>
    <w:rsid w:val="00A15CEA"/>
    <w:rsid w:val="00A16653"/>
    <w:rsid w:val="00A17529"/>
    <w:rsid w:val="00A177CA"/>
    <w:rsid w:val="00A20437"/>
    <w:rsid w:val="00A20487"/>
    <w:rsid w:val="00A20A25"/>
    <w:rsid w:val="00A20C4B"/>
    <w:rsid w:val="00A20CE8"/>
    <w:rsid w:val="00A21A68"/>
    <w:rsid w:val="00A22238"/>
    <w:rsid w:val="00A22BF8"/>
    <w:rsid w:val="00A22C8D"/>
    <w:rsid w:val="00A23A6A"/>
    <w:rsid w:val="00A23C3E"/>
    <w:rsid w:val="00A23E67"/>
    <w:rsid w:val="00A2496C"/>
    <w:rsid w:val="00A24D00"/>
    <w:rsid w:val="00A255AA"/>
    <w:rsid w:val="00A25B9E"/>
    <w:rsid w:val="00A2618A"/>
    <w:rsid w:val="00A26EB9"/>
    <w:rsid w:val="00A27669"/>
    <w:rsid w:val="00A2779F"/>
    <w:rsid w:val="00A30207"/>
    <w:rsid w:val="00A309A7"/>
    <w:rsid w:val="00A30AAE"/>
    <w:rsid w:val="00A30CB8"/>
    <w:rsid w:val="00A31096"/>
    <w:rsid w:val="00A311AA"/>
    <w:rsid w:val="00A312C0"/>
    <w:rsid w:val="00A3177C"/>
    <w:rsid w:val="00A31D2D"/>
    <w:rsid w:val="00A31D64"/>
    <w:rsid w:val="00A31E6A"/>
    <w:rsid w:val="00A32124"/>
    <w:rsid w:val="00A330F7"/>
    <w:rsid w:val="00A335D5"/>
    <w:rsid w:val="00A335FA"/>
    <w:rsid w:val="00A3373C"/>
    <w:rsid w:val="00A33793"/>
    <w:rsid w:val="00A337DD"/>
    <w:rsid w:val="00A337F4"/>
    <w:rsid w:val="00A3384A"/>
    <w:rsid w:val="00A33C22"/>
    <w:rsid w:val="00A34242"/>
    <w:rsid w:val="00A34BD1"/>
    <w:rsid w:val="00A3517A"/>
    <w:rsid w:val="00A3595B"/>
    <w:rsid w:val="00A35A36"/>
    <w:rsid w:val="00A36918"/>
    <w:rsid w:val="00A3700A"/>
    <w:rsid w:val="00A3700C"/>
    <w:rsid w:val="00A371C4"/>
    <w:rsid w:val="00A408C7"/>
    <w:rsid w:val="00A40E75"/>
    <w:rsid w:val="00A40FDF"/>
    <w:rsid w:val="00A41393"/>
    <w:rsid w:val="00A41EC2"/>
    <w:rsid w:val="00A42082"/>
    <w:rsid w:val="00A42095"/>
    <w:rsid w:val="00A421E4"/>
    <w:rsid w:val="00A4221F"/>
    <w:rsid w:val="00A42846"/>
    <w:rsid w:val="00A42BA7"/>
    <w:rsid w:val="00A43099"/>
    <w:rsid w:val="00A43124"/>
    <w:rsid w:val="00A4322D"/>
    <w:rsid w:val="00A4355F"/>
    <w:rsid w:val="00A43A8B"/>
    <w:rsid w:val="00A43F11"/>
    <w:rsid w:val="00A44D51"/>
    <w:rsid w:val="00A456A5"/>
    <w:rsid w:val="00A456AA"/>
    <w:rsid w:val="00A45C0E"/>
    <w:rsid w:val="00A462D8"/>
    <w:rsid w:val="00A4659A"/>
    <w:rsid w:val="00A4677F"/>
    <w:rsid w:val="00A46CC4"/>
    <w:rsid w:val="00A476B4"/>
    <w:rsid w:val="00A50A2B"/>
    <w:rsid w:val="00A50B11"/>
    <w:rsid w:val="00A50BAA"/>
    <w:rsid w:val="00A50EF0"/>
    <w:rsid w:val="00A51197"/>
    <w:rsid w:val="00A512AD"/>
    <w:rsid w:val="00A515C7"/>
    <w:rsid w:val="00A51629"/>
    <w:rsid w:val="00A51773"/>
    <w:rsid w:val="00A51834"/>
    <w:rsid w:val="00A51CEB"/>
    <w:rsid w:val="00A5252E"/>
    <w:rsid w:val="00A52543"/>
    <w:rsid w:val="00A52B0B"/>
    <w:rsid w:val="00A52E8C"/>
    <w:rsid w:val="00A5425F"/>
    <w:rsid w:val="00A54A00"/>
    <w:rsid w:val="00A54B46"/>
    <w:rsid w:val="00A54CC9"/>
    <w:rsid w:val="00A558C9"/>
    <w:rsid w:val="00A55BF7"/>
    <w:rsid w:val="00A5699C"/>
    <w:rsid w:val="00A56B10"/>
    <w:rsid w:val="00A56F27"/>
    <w:rsid w:val="00A56FCF"/>
    <w:rsid w:val="00A57161"/>
    <w:rsid w:val="00A574E2"/>
    <w:rsid w:val="00A57A83"/>
    <w:rsid w:val="00A60C2A"/>
    <w:rsid w:val="00A60D14"/>
    <w:rsid w:val="00A612AA"/>
    <w:rsid w:val="00A612D9"/>
    <w:rsid w:val="00A6177C"/>
    <w:rsid w:val="00A61FC9"/>
    <w:rsid w:val="00A61FCE"/>
    <w:rsid w:val="00A62B57"/>
    <w:rsid w:val="00A63689"/>
    <w:rsid w:val="00A64D37"/>
    <w:rsid w:val="00A65A10"/>
    <w:rsid w:val="00A65DD6"/>
    <w:rsid w:val="00A65E06"/>
    <w:rsid w:val="00A6600C"/>
    <w:rsid w:val="00A66203"/>
    <w:rsid w:val="00A66496"/>
    <w:rsid w:val="00A66744"/>
    <w:rsid w:val="00A6798F"/>
    <w:rsid w:val="00A679EE"/>
    <w:rsid w:val="00A67D77"/>
    <w:rsid w:val="00A67DA6"/>
    <w:rsid w:val="00A67DF1"/>
    <w:rsid w:val="00A7029E"/>
    <w:rsid w:val="00A70360"/>
    <w:rsid w:val="00A70491"/>
    <w:rsid w:val="00A7059C"/>
    <w:rsid w:val="00A708FC"/>
    <w:rsid w:val="00A713EC"/>
    <w:rsid w:val="00A71825"/>
    <w:rsid w:val="00A71965"/>
    <w:rsid w:val="00A7237B"/>
    <w:rsid w:val="00A731B6"/>
    <w:rsid w:val="00A73C7B"/>
    <w:rsid w:val="00A75DCD"/>
    <w:rsid w:val="00A7631E"/>
    <w:rsid w:val="00A76376"/>
    <w:rsid w:val="00A76470"/>
    <w:rsid w:val="00A76866"/>
    <w:rsid w:val="00A76AF6"/>
    <w:rsid w:val="00A76D86"/>
    <w:rsid w:val="00A777F1"/>
    <w:rsid w:val="00A77A5C"/>
    <w:rsid w:val="00A77C3A"/>
    <w:rsid w:val="00A80469"/>
    <w:rsid w:val="00A80706"/>
    <w:rsid w:val="00A80CDC"/>
    <w:rsid w:val="00A80E46"/>
    <w:rsid w:val="00A80F3A"/>
    <w:rsid w:val="00A81D27"/>
    <w:rsid w:val="00A8213D"/>
    <w:rsid w:val="00A8249C"/>
    <w:rsid w:val="00A82557"/>
    <w:rsid w:val="00A82963"/>
    <w:rsid w:val="00A83404"/>
    <w:rsid w:val="00A8342E"/>
    <w:rsid w:val="00A83576"/>
    <w:rsid w:val="00A839F6"/>
    <w:rsid w:val="00A83C68"/>
    <w:rsid w:val="00A83CDF"/>
    <w:rsid w:val="00A83EA3"/>
    <w:rsid w:val="00A83F71"/>
    <w:rsid w:val="00A83FF7"/>
    <w:rsid w:val="00A843A6"/>
    <w:rsid w:val="00A8450E"/>
    <w:rsid w:val="00A845C3"/>
    <w:rsid w:val="00A84815"/>
    <w:rsid w:val="00A848ED"/>
    <w:rsid w:val="00A84A81"/>
    <w:rsid w:val="00A84C3A"/>
    <w:rsid w:val="00A84FB9"/>
    <w:rsid w:val="00A853E5"/>
    <w:rsid w:val="00A855FF"/>
    <w:rsid w:val="00A85ACE"/>
    <w:rsid w:val="00A85C43"/>
    <w:rsid w:val="00A86185"/>
    <w:rsid w:val="00A86240"/>
    <w:rsid w:val="00A86515"/>
    <w:rsid w:val="00A8741B"/>
    <w:rsid w:val="00A87458"/>
    <w:rsid w:val="00A875BF"/>
    <w:rsid w:val="00A877C1"/>
    <w:rsid w:val="00A906AF"/>
    <w:rsid w:val="00A90809"/>
    <w:rsid w:val="00A90D86"/>
    <w:rsid w:val="00A9184B"/>
    <w:rsid w:val="00A919EF"/>
    <w:rsid w:val="00A92475"/>
    <w:rsid w:val="00A9284F"/>
    <w:rsid w:val="00A92952"/>
    <w:rsid w:val="00A92A8F"/>
    <w:rsid w:val="00A92ABD"/>
    <w:rsid w:val="00A92F06"/>
    <w:rsid w:val="00A9360F"/>
    <w:rsid w:val="00A93A1B"/>
    <w:rsid w:val="00A93F22"/>
    <w:rsid w:val="00A944DC"/>
    <w:rsid w:val="00A94594"/>
    <w:rsid w:val="00A9487A"/>
    <w:rsid w:val="00A94921"/>
    <w:rsid w:val="00A94EAC"/>
    <w:rsid w:val="00A9523A"/>
    <w:rsid w:val="00A95505"/>
    <w:rsid w:val="00A9584B"/>
    <w:rsid w:val="00A95B45"/>
    <w:rsid w:val="00A9671F"/>
    <w:rsid w:val="00A967AF"/>
    <w:rsid w:val="00A97457"/>
    <w:rsid w:val="00A97685"/>
    <w:rsid w:val="00A97BDA"/>
    <w:rsid w:val="00A97DC3"/>
    <w:rsid w:val="00AA07B8"/>
    <w:rsid w:val="00AA07F4"/>
    <w:rsid w:val="00AA0AE7"/>
    <w:rsid w:val="00AA1710"/>
    <w:rsid w:val="00AA1D49"/>
    <w:rsid w:val="00AA1DEA"/>
    <w:rsid w:val="00AA261C"/>
    <w:rsid w:val="00AA2931"/>
    <w:rsid w:val="00AA2968"/>
    <w:rsid w:val="00AA29F6"/>
    <w:rsid w:val="00AA2A30"/>
    <w:rsid w:val="00AA2FAF"/>
    <w:rsid w:val="00AA334D"/>
    <w:rsid w:val="00AA349A"/>
    <w:rsid w:val="00AA3508"/>
    <w:rsid w:val="00AA3957"/>
    <w:rsid w:val="00AA39CC"/>
    <w:rsid w:val="00AA3D03"/>
    <w:rsid w:val="00AA4418"/>
    <w:rsid w:val="00AA45EA"/>
    <w:rsid w:val="00AA476D"/>
    <w:rsid w:val="00AA4AC8"/>
    <w:rsid w:val="00AA4B16"/>
    <w:rsid w:val="00AA4BD9"/>
    <w:rsid w:val="00AA5092"/>
    <w:rsid w:val="00AA57C5"/>
    <w:rsid w:val="00AA581C"/>
    <w:rsid w:val="00AA5D52"/>
    <w:rsid w:val="00AA7259"/>
    <w:rsid w:val="00AA78A1"/>
    <w:rsid w:val="00AA7EE4"/>
    <w:rsid w:val="00AB0583"/>
    <w:rsid w:val="00AB060D"/>
    <w:rsid w:val="00AB0BC9"/>
    <w:rsid w:val="00AB0D7A"/>
    <w:rsid w:val="00AB0F6A"/>
    <w:rsid w:val="00AB0FF9"/>
    <w:rsid w:val="00AB1086"/>
    <w:rsid w:val="00AB1569"/>
    <w:rsid w:val="00AB18D4"/>
    <w:rsid w:val="00AB1D28"/>
    <w:rsid w:val="00AB20DA"/>
    <w:rsid w:val="00AB23E0"/>
    <w:rsid w:val="00AB449C"/>
    <w:rsid w:val="00AB4686"/>
    <w:rsid w:val="00AB4E4C"/>
    <w:rsid w:val="00AB4EB0"/>
    <w:rsid w:val="00AB5C1C"/>
    <w:rsid w:val="00AB5F4D"/>
    <w:rsid w:val="00AB6FCA"/>
    <w:rsid w:val="00AB74DA"/>
    <w:rsid w:val="00AB7958"/>
    <w:rsid w:val="00AB7A8E"/>
    <w:rsid w:val="00AB7AD5"/>
    <w:rsid w:val="00AB7EC4"/>
    <w:rsid w:val="00AC0580"/>
    <w:rsid w:val="00AC0AB1"/>
    <w:rsid w:val="00AC0C25"/>
    <w:rsid w:val="00AC10F1"/>
    <w:rsid w:val="00AC1761"/>
    <w:rsid w:val="00AC18F2"/>
    <w:rsid w:val="00AC202C"/>
    <w:rsid w:val="00AC22E3"/>
    <w:rsid w:val="00AC2798"/>
    <w:rsid w:val="00AC2B24"/>
    <w:rsid w:val="00AC3085"/>
    <w:rsid w:val="00AC3148"/>
    <w:rsid w:val="00AC3A2F"/>
    <w:rsid w:val="00AC4C64"/>
    <w:rsid w:val="00AC4FFA"/>
    <w:rsid w:val="00AC5099"/>
    <w:rsid w:val="00AC569A"/>
    <w:rsid w:val="00AC57CF"/>
    <w:rsid w:val="00AC5A79"/>
    <w:rsid w:val="00AC6ED9"/>
    <w:rsid w:val="00AC71A0"/>
    <w:rsid w:val="00AC71EF"/>
    <w:rsid w:val="00AC78E6"/>
    <w:rsid w:val="00AC7FD5"/>
    <w:rsid w:val="00AD0AA8"/>
    <w:rsid w:val="00AD141A"/>
    <w:rsid w:val="00AD188D"/>
    <w:rsid w:val="00AD1BF9"/>
    <w:rsid w:val="00AD2034"/>
    <w:rsid w:val="00AD2256"/>
    <w:rsid w:val="00AD226E"/>
    <w:rsid w:val="00AD2656"/>
    <w:rsid w:val="00AD2966"/>
    <w:rsid w:val="00AD381B"/>
    <w:rsid w:val="00AD4266"/>
    <w:rsid w:val="00AD4521"/>
    <w:rsid w:val="00AD4EFA"/>
    <w:rsid w:val="00AD579B"/>
    <w:rsid w:val="00AD57F5"/>
    <w:rsid w:val="00AD6D1F"/>
    <w:rsid w:val="00AD7166"/>
    <w:rsid w:val="00AD721C"/>
    <w:rsid w:val="00AD7314"/>
    <w:rsid w:val="00AD78F2"/>
    <w:rsid w:val="00AE097E"/>
    <w:rsid w:val="00AE0B6F"/>
    <w:rsid w:val="00AE10DD"/>
    <w:rsid w:val="00AE1655"/>
    <w:rsid w:val="00AE1823"/>
    <w:rsid w:val="00AE1D9E"/>
    <w:rsid w:val="00AE27EC"/>
    <w:rsid w:val="00AE2937"/>
    <w:rsid w:val="00AE29AF"/>
    <w:rsid w:val="00AE31C4"/>
    <w:rsid w:val="00AE340C"/>
    <w:rsid w:val="00AE39FB"/>
    <w:rsid w:val="00AE3E20"/>
    <w:rsid w:val="00AE3F57"/>
    <w:rsid w:val="00AE4180"/>
    <w:rsid w:val="00AE4210"/>
    <w:rsid w:val="00AE4370"/>
    <w:rsid w:val="00AE4C21"/>
    <w:rsid w:val="00AE5008"/>
    <w:rsid w:val="00AE5313"/>
    <w:rsid w:val="00AE5E33"/>
    <w:rsid w:val="00AE63E0"/>
    <w:rsid w:val="00AE64E8"/>
    <w:rsid w:val="00AE6874"/>
    <w:rsid w:val="00AE7379"/>
    <w:rsid w:val="00AE74D5"/>
    <w:rsid w:val="00AE7A1B"/>
    <w:rsid w:val="00AF0B34"/>
    <w:rsid w:val="00AF0EAF"/>
    <w:rsid w:val="00AF1815"/>
    <w:rsid w:val="00AF19CE"/>
    <w:rsid w:val="00AF1DCC"/>
    <w:rsid w:val="00AF266E"/>
    <w:rsid w:val="00AF26B4"/>
    <w:rsid w:val="00AF29C4"/>
    <w:rsid w:val="00AF2C43"/>
    <w:rsid w:val="00AF2F4E"/>
    <w:rsid w:val="00AF338B"/>
    <w:rsid w:val="00AF3D9F"/>
    <w:rsid w:val="00AF4E3A"/>
    <w:rsid w:val="00AF4EB6"/>
    <w:rsid w:val="00AF5337"/>
    <w:rsid w:val="00AF55DB"/>
    <w:rsid w:val="00AF5E75"/>
    <w:rsid w:val="00AF63C7"/>
    <w:rsid w:val="00AF6CA5"/>
    <w:rsid w:val="00AF6E50"/>
    <w:rsid w:val="00AF732D"/>
    <w:rsid w:val="00AF73CB"/>
    <w:rsid w:val="00AF7D76"/>
    <w:rsid w:val="00B00350"/>
    <w:rsid w:val="00B004DE"/>
    <w:rsid w:val="00B0069B"/>
    <w:rsid w:val="00B00830"/>
    <w:rsid w:val="00B008C3"/>
    <w:rsid w:val="00B0091E"/>
    <w:rsid w:val="00B00D06"/>
    <w:rsid w:val="00B0100B"/>
    <w:rsid w:val="00B01221"/>
    <w:rsid w:val="00B01385"/>
    <w:rsid w:val="00B0159E"/>
    <w:rsid w:val="00B0167A"/>
    <w:rsid w:val="00B0189C"/>
    <w:rsid w:val="00B01965"/>
    <w:rsid w:val="00B01B21"/>
    <w:rsid w:val="00B02046"/>
    <w:rsid w:val="00B025FD"/>
    <w:rsid w:val="00B02709"/>
    <w:rsid w:val="00B02E01"/>
    <w:rsid w:val="00B03634"/>
    <w:rsid w:val="00B036AE"/>
    <w:rsid w:val="00B03E1E"/>
    <w:rsid w:val="00B03E44"/>
    <w:rsid w:val="00B043DD"/>
    <w:rsid w:val="00B04DF0"/>
    <w:rsid w:val="00B058C6"/>
    <w:rsid w:val="00B0594A"/>
    <w:rsid w:val="00B05ACB"/>
    <w:rsid w:val="00B05D8A"/>
    <w:rsid w:val="00B05EBE"/>
    <w:rsid w:val="00B0628D"/>
    <w:rsid w:val="00B06404"/>
    <w:rsid w:val="00B0655F"/>
    <w:rsid w:val="00B069C5"/>
    <w:rsid w:val="00B06EB6"/>
    <w:rsid w:val="00B07073"/>
    <w:rsid w:val="00B073D1"/>
    <w:rsid w:val="00B07C58"/>
    <w:rsid w:val="00B07DCB"/>
    <w:rsid w:val="00B1035F"/>
    <w:rsid w:val="00B1050E"/>
    <w:rsid w:val="00B10621"/>
    <w:rsid w:val="00B1088A"/>
    <w:rsid w:val="00B11040"/>
    <w:rsid w:val="00B1152F"/>
    <w:rsid w:val="00B11C0C"/>
    <w:rsid w:val="00B12767"/>
    <w:rsid w:val="00B12D05"/>
    <w:rsid w:val="00B1341D"/>
    <w:rsid w:val="00B14521"/>
    <w:rsid w:val="00B1499D"/>
    <w:rsid w:val="00B1525E"/>
    <w:rsid w:val="00B15AEE"/>
    <w:rsid w:val="00B15C14"/>
    <w:rsid w:val="00B160CF"/>
    <w:rsid w:val="00B160F4"/>
    <w:rsid w:val="00B16251"/>
    <w:rsid w:val="00B1631D"/>
    <w:rsid w:val="00B16F59"/>
    <w:rsid w:val="00B170DF"/>
    <w:rsid w:val="00B17650"/>
    <w:rsid w:val="00B1796F"/>
    <w:rsid w:val="00B200D2"/>
    <w:rsid w:val="00B20B3B"/>
    <w:rsid w:val="00B20CB3"/>
    <w:rsid w:val="00B21641"/>
    <w:rsid w:val="00B220C3"/>
    <w:rsid w:val="00B233B8"/>
    <w:rsid w:val="00B23778"/>
    <w:rsid w:val="00B238FA"/>
    <w:rsid w:val="00B23A97"/>
    <w:rsid w:val="00B23C79"/>
    <w:rsid w:val="00B23ED7"/>
    <w:rsid w:val="00B24416"/>
    <w:rsid w:val="00B246A6"/>
    <w:rsid w:val="00B2490A"/>
    <w:rsid w:val="00B250DD"/>
    <w:rsid w:val="00B25AC5"/>
    <w:rsid w:val="00B25FC4"/>
    <w:rsid w:val="00B2642F"/>
    <w:rsid w:val="00B26BB9"/>
    <w:rsid w:val="00B26E77"/>
    <w:rsid w:val="00B270FF"/>
    <w:rsid w:val="00B27151"/>
    <w:rsid w:val="00B27701"/>
    <w:rsid w:val="00B278A2"/>
    <w:rsid w:val="00B27A60"/>
    <w:rsid w:val="00B27DE5"/>
    <w:rsid w:val="00B305AC"/>
    <w:rsid w:val="00B30DC3"/>
    <w:rsid w:val="00B30E2F"/>
    <w:rsid w:val="00B30E62"/>
    <w:rsid w:val="00B30E83"/>
    <w:rsid w:val="00B31A1B"/>
    <w:rsid w:val="00B31AE9"/>
    <w:rsid w:val="00B31E01"/>
    <w:rsid w:val="00B32607"/>
    <w:rsid w:val="00B32748"/>
    <w:rsid w:val="00B3292A"/>
    <w:rsid w:val="00B32B7C"/>
    <w:rsid w:val="00B32F7D"/>
    <w:rsid w:val="00B33664"/>
    <w:rsid w:val="00B3369C"/>
    <w:rsid w:val="00B336C4"/>
    <w:rsid w:val="00B3377B"/>
    <w:rsid w:val="00B33C4B"/>
    <w:rsid w:val="00B34068"/>
    <w:rsid w:val="00B349A8"/>
    <w:rsid w:val="00B34CDC"/>
    <w:rsid w:val="00B34E31"/>
    <w:rsid w:val="00B350DD"/>
    <w:rsid w:val="00B3542E"/>
    <w:rsid w:val="00B356F8"/>
    <w:rsid w:val="00B35878"/>
    <w:rsid w:val="00B35A0B"/>
    <w:rsid w:val="00B35C67"/>
    <w:rsid w:val="00B35F0B"/>
    <w:rsid w:val="00B35F47"/>
    <w:rsid w:val="00B3621A"/>
    <w:rsid w:val="00B364D7"/>
    <w:rsid w:val="00B36A2C"/>
    <w:rsid w:val="00B36B52"/>
    <w:rsid w:val="00B36FD7"/>
    <w:rsid w:val="00B37C88"/>
    <w:rsid w:val="00B4036C"/>
    <w:rsid w:val="00B40782"/>
    <w:rsid w:val="00B40D34"/>
    <w:rsid w:val="00B41419"/>
    <w:rsid w:val="00B416F7"/>
    <w:rsid w:val="00B4174C"/>
    <w:rsid w:val="00B41AFB"/>
    <w:rsid w:val="00B42078"/>
    <w:rsid w:val="00B42EB4"/>
    <w:rsid w:val="00B433A1"/>
    <w:rsid w:val="00B4375F"/>
    <w:rsid w:val="00B4419A"/>
    <w:rsid w:val="00B4498C"/>
    <w:rsid w:val="00B450B1"/>
    <w:rsid w:val="00B457E6"/>
    <w:rsid w:val="00B45AC1"/>
    <w:rsid w:val="00B460C0"/>
    <w:rsid w:val="00B47546"/>
    <w:rsid w:val="00B47E00"/>
    <w:rsid w:val="00B500A1"/>
    <w:rsid w:val="00B507A3"/>
    <w:rsid w:val="00B50AF7"/>
    <w:rsid w:val="00B50E61"/>
    <w:rsid w:val="00B515A0"/>
    <w:rsid w:val="00B51C36"/>
    <w:rsid w:val="00B520C9"/>
    <w:rsid w:val="00B535BF"/>
    <w:rsid w:val="00B535EB"/>
    <w:rsid w:val="00B5377C"/>
    <w:rsid w:val="00B55F90"/>
    <w:rsid w:val="00B560FD"/>
    <w:rsid w:val="00B562C7"/>
    <w:rsid w:val="00B56542"/>
    <w:rsid w:val="00B565D8"/>
    <w:rsid w:val="00B56746"/>
    <w:rsid w:val="00B5676E"/>
    <w:rsid w:val="00B568CA"/>
    <w:rsid w:val="00B5691E"/>
    <w:rsid w:val="00B56E46"/>
    <w:rsid w:val="00B56FE6"/>
    <w:rsid w:val="00B57BF6"/>
    <w:rsid w:val="00B57FAA"/>
    <w:rsid w:val="00B6039A"/>
    <w:rsid w:val="00B60A39"/>
    <w:rsid w:val="00B60B2A"/>
    <w:rsid w:val="00B60ED5"/>
    <w:rsid w:val="00B611D5"/>
    <w:rsid w:val="00B614E6"/>
    <w:rsid w:val="00B6162E"/>
    <w:rsid w:val="00B61F45"/>
    <w:rsid w:val="00B622F1"/>
    <w:rsid w:val="00B62B33"/>
    <w:rsid w:val="00B62BD3"/>
    <w:rsid w:val="00B63094"/>
    <w:rsid w:val="00B633E6"/>
    <w:rsid w:val="00B63519"/>
    <w:rsid w:val="00B63563"/>
    <w:rsid w:val="00B63D9A"/>
    <w:rsid w:val="00B63F66"/>
    <w:rsid w:val="00B6420B"/>
    <w:rsid w:val="00B64BB8"/>
    <w:rsid w:val="00B65251"/>
    <w:rsid w:val="00B653AA"/>
    <w:rsid w:val="00B6569E"/>
    <w:rsid w:val="00B65F27"/>
    <w:rsid w:val="00B66065"/>
    <w:rsid w:val="00B6608B"/>
    <w:rsid w:val="00B66605"/>
    <w:rsid w:val="00B66B89"/>
    <w:rsid w:val="00B67DAE"/>
    <w:rsid w:val="00B71215"/>
    <w:rsid w:val="00B7141E"/>
    <w:rsid w:val="00B717F7"/>
    <w:rsid w:val="00B71892"/>
    <w:rsid w:val="00B721F8"/>
    <w:rsid w:val="00B72304"/>
    <w:rsid w:val="00B72391"/>
    <w:rsid w:val="00B72817"/>
    <w:rsid w:val="00B729E7"/>
    <w:rsid w:val="00B72F0A"/>
    <w:rsid w:val="00B730B4"/>
    <w:rsid w:val="00B739A9"/>
    <w:rsid w:val="00B73C40"/>
    <w:rsid w:val="00B73FFD"/>
    <w:rsid w:val="00B74007"/>
    <w:rsid w:val="00B74251"/>
    <w:rsid w:val="00B74CFE"/>
    <w:rsid w:val="00B75490"/>
    <w:rsid w:val="00B75739"/>
    <w:rsid w:val="00B75C8D"/>
    <w:rsid w:val="00B75CCB"/>
    <w:rsid w:val="00B75DB9"/>
    <w:rsid w:val="00B76527"/>
    <w:rsid w:val="00B77314"/>
    <w:rsid w:val="00B773D2"/>
    <w:rsid w:val="00B775FF"/>
    <w:rsid w:val="00B77A71"/>
    <w:rsid w:val="00B77BFA"/>
    <w:rsid w:val="00B807ED"/>
    <w:rsid w:val="00B80CB9"/>
    <w:rsid w:val="00B80CEE"/>
    <w:rsid w:val="00B8108D"/>
    <w:rsid w:val="00B81652"/>
    <w:rsid w:val="00B819E5"/>
    <w:rsid w:val="00B82256"/>
    <w:rsid w:val="00B82946"/>
    <w:rsid w:val="00B82C29"/>
    <w:rsid w:val="00B83A9D"/>
    <w:rsid w:val="00B83B7D"/>
    <w:rsid w:val="00B8449F"/>
    <w:rsid w:val="00B84635"/>
    <w:rsid w:val="00B846A2"/>
    <w:rsid w:val="00B84CF1"/>
    <w:rsid w:val="00B84CF8"/>
    <w:rsid w:val="00B85708"/>
    <w:rsid w:val="00B85AE8"/>
    <w:rsid w:val="00B86255"/>
    <w:rsid w:val="00B86B51"/>
    <w:rsid w:val="00B86BE6"/>
    <w:rsid w:val="00B87A13"/>
    <w:rsid w:val="00B87FF8"/>
    <w:rsid w:val="00B904DC"/>
    <w:rsid w:val="00B90744"/>
    <w:rsid w:val="00B90E73"/>
    <w:rsid w:val="00B90EF6"/>
    <w:rsid w:val="00B90FEF"/>
    <w:rsid w:val="00B91734"/>
    <w:rsid w:val="00B932A4"/>
    <w:rsid w:val="00B9354E"/>
    <w:rsid w:val="00B93657"/>
    <w:rsid w:val="00B93C8B"/>
    <w:rsid w:val="00B93EBB"/>
    <w:rsid w:val="00B94842"/>
    <w:rsid w:val="00B958C4"/>
    <w:rsid w:val="00B95A66"/>
    <w:rsid w:val="00B95B29"/>
    <w:rsid w:val="00B96040"/>
    <w:rsid w:val="00B9678F"/>
    <w:rsid w:val="00B967CF"/>
    <w:rsid w:val="00B96892"/>
    <w:rsid w:val="00B96CBD"/>
    <w:rsid w:val="00B96DAC"/>
    <w:rsid w:val="00B96DE8"/>
    <w:rsid w:val="00B97124"/>
    <w:rsid w:val="00B9775C"/>
    <w:rsid w:val="00B97BBA"/>
    <w:rsid w:val="00B97EA3"/>
    <w:rsid w:val="00BA022E"/>
    <w:rsid w:val="00BA0D45"/>
    <w:rsid w:val="00BA0E38"/>
    <w:rsid w:val="00BA0ED1"/>
    <w:rsid w:val="00BA125C"/>
    <w:rsid w:val="00BA129F"/>
    <w:rsid w:val="00BA1B1D"/>
    <w:rsid w:val="00BA1D0E"/>
    <w:rsid w:val="00BA216D"/>
    <w:rsid w:val="00BA2322"/>
    <w:rsid w:val="00BA236C"/>
    <w:rsid w:val="00BA2E24"/>
    <w:rsid w:val="00BA3260"/>
    <w:rsid w:val="00BA3735"/>
    <w:rsid w:val="00BA3E71"/>
    <w:rsid w:val="00BA4490"/>
    <w:rsid w:val="00BA456D"/>
    <w:rsid w:val="00BA45F1"/>
    <w:rsid w:val="00BA461D"/>
    <w:rsid w:val="00BA474B"/>
    <w:rsid w:val="00BA4CED"/>
    <w:rsid w:val="00BA5296"/>
    <w:rsid w:val="00BA5504"/>
    <w:rsid w:val="00BA57CE"/>
    <w:rsid w:val="00BA5897"/>
    <w:rsid w:val="00BA5E22"/>
    <w:rsid w:val="00BA5F4A"/>
    <w:rsid w:val="00BA632D"/>
    <w:rsid w:val="00BA65C8"/>
    <w:rsid w:val="00BA6DA5"/>
    <w:rsid w:val="00BA6DC8"/>
    <w:rsid w:val="00BA6FB6"/>
    <w:rsid w:val="00BA734C"/>
    <w:rsid w:val="00BA7625"/>
    <w:rsid w:val="00BA77B4"/>
    <w:rsid w:val="00BA7EC9"/>
    <w:rsid w:val="00BA7EEB"/>
    <w:rsid w:val="00BB0AF9"/>
    <w:rsid w:val="00BB0EA4"/>
    <w:rsid w:val="00BB1F9C"/>
    <w:rsid w:val="00BB2240"/>
    <w:rsid w:val="00BB2463"/>
    <w:rsid w:val="00BB2A6A"/>
    <w:rsid w:val="00BB30A2"/>
    <w:rsid w:val="00BB358F"/>
    <w:rsid w:val="00BB3C98"/>
    <w:rsid w:val="00BB3D65"/>
    <w:rsid w:val="00BB3E77"/>
    <w:rsid w:val="00BB4444"/>
    <w:rsid w:val="00BB461D"/>
    <w:rsid w:val="00BB462B"/>
    <w:rsid w:val="00BB4717"/>
    <w:rsid w:val="00BB4897"/>
    <w:rsid w:val="00BB4991"/>
    <w:rsid w:val="00BB4CA6"/>
    <w:rsid w:val="00BB514A"/>
    <w:rsid w:val="00BB526A"/>
    <w:rsid w:val="00BB53FA"/>
    <w:rsid w:val="00BB56D6"/>
    <w:rsid w:val="00BB5B73"/>
    <w:rsid w:val="00BB6459"/>
    <w:rsid w:val="00BB65E6"/>
    <w:rsid w:val="00BB6F87"/>
    <w:rsid w:val="00BB72F8"/>
    <w:rsid w:val="00BC0B2A"/>
    <w:rsid w:val="00BC0B9E"/>
    <w:rsid w:val="00BC117F"/>
    <w:rsid w:val="00BC1231"/>
    <w:rsid w:val="00BC12C3"/>
    <w:rsid w:val="00BC211D"/>
    <w:rsid w:val="00BC25BB"/>
    <w:rsid w:val="00BC335A"/>
    <w:rsid w:val="00BC3B2B"/>
    <w:rsid w:val="00BC3C7D"/>
    <w:rsid w:val="00BC4051"/>
    <w:rsid w:val="00BC45E8"/>
    <w:rsid w:val="00BC4ABF"/>
    <w:rsid w:val="00BC4CF1"/>
    <w:rsid w:val="00BC4DE4"/>
    <w:rsid w:val="00BC5B5F"/>
    <w:rsid w:val="00BC6E96"/>
    <w:rsid w:val="00BC7013"/>
    <w:rsid w:val="00BC707E"/>
    <w:rsid w:val="00BC7189"/>
    <w:rsid w:val="00BC7498"/>
    <w:rsid w:val="00BC74FD"/>
    <w:rsid w:val="00BC78D2"/>
    <w:rsid w:val="00BD0225"/>
    <w:rsid w:val="00BD0A1C"/>
    <w:rsid w:val="00BD0A69"/>
    <w:rsid w:val="00BD0C74"/>
    <w:rsid w:val="00BD0F3A"/>
    <w:rsid w:val="00BD1B75"/>
    <w:rsid w:val="00BD273B"/>
    <w:rsid w:val="00BD291A"/>
    <w:rsid w:val="00BD30AE"/>
    <w:rsid w:val="00BD38B9"/>
    <w:rsid w:val="00BD3938"/>
    <w:rsid w:val="00BD3D15"/>
    <w:rsid w:val="00BD4009"/>
    <w:rsid w:val="00BD452C"/>
    <w:rsid w:val="00BD50E0"/>
    <w:rsid w:val="00BD5142"/>
    <w:rsid w:val="00BD516C"/>
    <w:rsid w:val="00BD5ADF"/>
    <w:rsid w:val="00BD620A"/>
    <w:rsid w:val="00BD64AC"/>
    <w:rsid w:val="00BD6C58"/>
    <w:rsid w:val="00BD7830"/>
    <w:rsid w:val="00BD7A0C"/>
    <w:rsid w:val="00BD7AB4"/>
    <w:rsid w:val="00BD7D15"/>
    <w:rsid w:val="00BD7E74"/>
    <w:rsid w:val="00BE0A3D"/>
    <w:rsid w:val="00BE1302"/>
    <w:rsid w:val="00BE14EA"/>
    <w:rsid w:val="00BE1A6A"/>
    <w:rsid w:val="00BE1B37"/>
    <w:rsid w:val="00BE1BFA"/>
    <w:rsid w:val="00BE1E86"/>
    <w:rsid w:val="00BE1F3C"/>
    <w:rsid w:val="00BE21DB"/>
    <w:rsid w:val="00BE2204"/>
    <w:rsid w:val="00BE26F1"/>
    <w:rsid w:val="00BE2F8B"/>
    <w:rsid w:val="00BE320D"/>
    <w:rsid w:val="00BE374E"/>
    <w:rsid w:val="00BE377C"/>
    <w:rsid w:val="00BE3809"/>
    <w:rsid w:val="00BE38C4"/>
    <w:rsid w:val="00BE3950"/>
    <w:rsid w:val="00BE40A4"/>
    <w:rsid w:val="00BE4893"/>
    <w:rsid w:val="00BE4F76"/>
    <w:rsid w:val="00BE5049"/>
    <w:rsid w:val="00BE551D"/>
    <w:rsid w:val="00BE59E2"/>
    <w:rsid w:val="00BE5AAB"/>
    <w:rsid w:val="00BE5AB9"/>
    <w:rsid w:val="00BE5F55"/>
    <w:rsid w:val="00BE60D2"/>
    <w:rsid w:val="00BE6452"/>
    <w:rsid w:val="00BE66C5"/>
    <w:rsid w:val="00BE676E"/>
    <w:rsid w:val="00BE6F7F"/>
    <w:rsid w:val="00BE70A8"/>
    <w:rsid w:val="00BE7399"/>
    <w:rsid w:val="00BE7DDC"/>
    <w:rsid w:val="00BF0305"/>
    <w:rsid w:val="00BF030F"/>
    <w:rsid w:val="00BF05C6"/>
    <w:rsid w:val="00BF1265"/>
    <w:rsid w:val="00BF1370"/>
    <w:rsid w:val="00BF1AC5"/>
    <w:rsid w:val="00BF2421"/>
    <w:rsid w:val="00BF24A6"/>
    <w:rsid w:val="00BF2599"/>
    <w:rsid w:val="00BF2665"/>
    <w:rsid w:val="00BF2BBB"/>
    <w:rsid w:val="00BF3420"/>
    <w:rsid w:val="00BF34D3"/>
    <w:rsid w:val="00BF3564"/>
    <w:rsid w:val="00BF3888"/>
    <w:rsid w:val="00BF39A5"/>
    <w:rsid w:val="00BF3C19"/>
    <w:rsid w:val="00BF400D"/>
    <w:rsid w:val="00BF4293"/>
    <w:rsid w:val="00BF4334"/>
    <w:rsid w:val="00BF45D0"/>
    <w:rsid w:val="00BF4848"/>
    <w:rsid w:val="00BF4BBF"/>
    <w:rsid w:val="00BF4C70"/>
    <w:rsid w:val="00BF4D38"/>
    <w:rsid w:val="00BF51A6"/>
    <w:rsid w:val="00BF5208"/>
    <w:rsid w:val="00BF527D"/>
    <w:rsid w:val="00BF59A5"/>
    <w:rsid w:val="00BF652C"/>
    <w:rsid w:val="00BF6531"/>
    <w:rsid w:val="00BF701F"/>
    <w:rsid w:val="00BF719F"/>
    <w:rsid w:val="00BF74D9"/>
    <w:rsid w:val="00C007FE"/>
    <w:rsid w:val="00C0129F"/>
    <w:rsid w:val="00C017BD"/>
    <w:rsid w:val="00C01DF5"/>
    <w:rsid w:val="00C01EAD"/>
    <w:rsid w:val="00C02050"/>
    <w:rsid w:val="00C0229A"/>
    <w:rsid w:val="00C0255D"/>
    <w:rsid w:val="00C02933"/>
    <w:rsid w:val="00C02B36"/>
    <w:rsid w:val="00C02CF0"/>
    <w:rsid w:val="00C02D29"/>
    <w:rsid w:val="00C0399F"/>
    <w:rsid w:val="00C03DFA"/>
    <w:rsid w:val="00C043CF"/>
    <w:rsid w:val="00C04BF4"/>
    <w:rsid w:val="00C04CC5"/>
    <w:rsid w:val="00C04F15"/>
    <w:rsid w:val="00C0556A"/>
    <w:rsid w:val="00C0558B"/>
    <w:rsid w:val="00C05ABC"/>
    <w:rsid w:val="00C05BC9"/>
    <w:rsid w:val="00C05E27"/>
    <w:rsid w:val="00C05E99"/>
    <w:rsid w:val="00C0604D"/>
    <w:rsid w:val="00C06B21"/>
    <w:rsid w:val="00C073C8"/>
    <w:rsid w:val="00C0761B"/>
    <w:rsid w:val="00C07AF5"/>
    <w:rsid w:val="00C07CA1"/>
    <w:rsid w:val="00C07F41"/>
    <w:rsid w:val="00C1004E"/>
    <w:rsid w:val="00C1010F"/>
    <w:rsid w:val="00C102F9"/>
    <w:rsid w:val="00C10895"/>
    <w:rsid w:val="00C10B09"/>
    <w:rsid w:val="00C10C0F"/>
    <w:rsid w:val="00C119AB"/>
    <w:rsid w:val="00C11E12"/>
    <w:rsid w:val="00C120D2"/>
    <w:rsid w:val="00C127F5"/>
    <w:rsid w:val="00C12AAE"/>
    <w:rsid w:val="00C12B70"/>
    <w:rsid w:val="00C130B4"/>
    <w:rsid w:val="00C13358"/>
    <w:rsid w:val="00C13470"/>
    <w:rsid w:val="00C1375F"/>
    <w:rsid w:val="00C13C4C"/>
    <w:rsid w:val="00C143B3"/>
    <w:rsid w:val="00C14480"/>
    <w:rsid w:val="00C1494E"/>
    <w:rsid w:val="00C14F25"/>
    <w:rsid w:val="00C154E4"/>
    <w:rsid w:val="00C1560C"/>
    <w:rsid w:val="00C15A7A"/>
    <w:rsid w:val="00C15AF0"/>
    <w:rsid w:val="00C15D6B"/>
    <w:rsid w:val="00C165B6"/>
    <w:rsid w:val="00C16C1C"/>
    <w:rsid w:val="00C179DF"/>
    <w:rsid w:val="00C20050"/>
    <w:rsid w:val="00C201A5"/>
    <w:rsid w:val="00C2047F"/>
    <w:rsid w:val="00C204D5"/>
    <w:rsid w:val="00C2073E"/>
    <w:rsid w:val="00C2088D"/>
    <w:rsid w:val="00C21703"/>
    <w:rsid w:val="00C21A5D"/>
    <w:rsid w:val="00C21AFE"/>
    <w:rsid w:val="00C21DDF"/>
    <w:rsid w:val="00C22139"/>
    <w:rsid w:val="00C229DC"/>
    <w:rsid w:val="00C22B86"/>
    <w:rsid w:val="00C23588"/>
    <w:rsid w:val="00C2367D"/>
    <w:rsid w:val="00C23B54"/>
    <w:rsid w:val="00C23DC8"/>
    <w:rsid w:val="00C23EED"/>
    <w:rsid w:val="00C245AB"/>
    <w:rsid w:val="00C246E8"/>
    <w:rsid w:val="00C257B9"/>
    <w:rsid w:val="00C25E01"/>
    <w:rsid w:val="00C2680E"/>
    <w:rsid w:val="00C268E4"/>
    <w:rsid w:val="00C269FD"/>
    <w:rsid w:val="00C26A71"/>
    <w:rsid w:val="00C27665"/>
    <w:rsid w:val="00C27C09"/>
    <w:rsid w:val="00C3006A"/>
    <w:rsid w:val="00C310CD"/>
    <w:rsid w:val="00C31253"/>
    <w:rsid w:val="00C31C90"/>
    <w:rsid w:val="00C323E4"/>
    <w:rsid w:val="00C32602"/>
    <w:rsid w:val="00C329D0"/>
    <w:rsid w:val="00C32FE1"/>
    <w:rsid w:val="00C3316F"/>
    <w:rsid w:val="00C33889"/>
    <w:rsid w:val="00C343D1"/>
    <w:rsid w:val="00C34E84"/>
    <w:rsid w:val="00C35058"/>
    <w:rsid w:val="00C35576"/>
    <w:rsid w:val="00C35CA6"/>
    <w:rsid w:val="00C35DF7"/>
    <w:rsid w:val="00C36265"/>
    <w:rsid w:val="00C36AE9"/>
    <w:rsid w:val="00C36BEC"/>
    <w:rsid w:val="00C3761B"/>
    <w:rsid w:val="00C37C01"/>
    <w:rsid w:val="00C37DD2"/>
    <w:rsid w:val="00C40304"/>
    <w:rsid w:val="00C407D2"/>
    <w:rsid w:val="00C40E6E"/>
    <w:rsid w:val="00C41488"/>
    <w:rsid w:val="00C417EB"/>
    <w:rsid w:val="00C42AFE"/>
    <w:rsid w:val="00C43177"/>
    <w:rsid w:val="00C43745"/>
    <w:rsid w:val="00C43BFB"/>
    <w:rsid w:val="00C43F14"/>
    <w:rsid w:val="00C4401B"/>
    <w:rsid w:val="00C4444A"/>
    <w:rsid w:val="00C4536E"/>
    <w:rsid w:val="00C455F8"/>
    <w:rsid w:val="00C45630"/>
    <w:rsid w:val="00C45A9F"/>
    <w:rsid w:val="00C47122"/>
    <w:rsid w:val="00C47B54"/>
    <w:rsid w:val="00C47E67"/>
    <w:rsid w:val="00C50118"/>
    <w:rsid w:val="00C5083D"/>
    <w:rsid w:val="00C50939"/>
    <w:rsid w:val="00C50EF4"/>
    <w:rsid w:val="00C51178"/>
    <w:rsid w:val="00C516DE"/>
    <w:rsid w:val="00C51C67"/>
    <w:rsid w:val="00C523D1"/>
    <w:rsid w:val="00C52DFE"/>
    <w:rsid w:val="00C53226"/>
    <w:rsid w:val="00C53428"/>
    <w:rsid w:val="00C5344C"/>
    <w:rsid w:val="00C538F4"/>
    <w:rsid w:val="00C539D8"/>
    <w:rsid w:val="00C53A65"/>
    <w:rsid w:val="00C53C60"/>
    <w:rsid w:val="00C53F84"/>
    <w:rsid w:val="00C543F5"/>
    <w:rsid w:val="00C5458B"/>
    <w:rsid w:val="00C54817"/>
    <w:rsid w:val="00C54DA2"/>
    <w:rsid w:val="00C55227"/>
    <w:rsid w:val="00C55708"/>
    <w:rsid w:val="00C559C7"/>
    <w:rsid w:val="00C55C75"/>
    <w:rsid w:val="00C55E93"/>
    <w:rsid w:val="00C56150"/>
    <w:rsid w:val="00C563F5"/>
    <w:rsid w:val="00C56863"/>
    <w:rsid w:val="00C569C3"/>
    <w:rsid w:val="00C56C20"/>
    <w:rsid w:val="00C56C59"/>
    <w:rsid w:val="00C56F0B"/>
    <w:rsid w:val="00C5716D"/>
    <w:rsid w:val="00C572E1"/>
    <w:rsid w:val="00C57372"/>
    <w:rsid w:val="00C576CF"/>
    <w:rsid w:val="00C57750"/>
    <w:rsid w:val="00C57C52"/>
    <w:rsid w:val="00C60263"/>
    <w:rsid w:val="00C609B9"/>
    <w:rsid w:val="00C609C8"/>
    <w:rsid w:val="00C60A68"/>
    <w:rsid w:val="00C61356"/>
    <w:rsid w:val="00C614F7"/>
    <w:rsid w:val="00C6176B"/>
    <w:rsid w:val="00C618FB"/>
    <w:rsid w:val="00C6201A"/>
    <w:rsid w:val="00C63958"/>
    <w:rsid w:val="00C639C6"/>
    <w:rsid w:val="00C63AFE"/>
    <w:rsid w:val="00C63C29"/>
    <w:rsid w:val="00C64059"/>
    <w:rsid w:val="00C649D6"/>
    <w:rsid w:val="00C64CD8"/>
    <w:rsid w:val="00C64E23"/>
    <w:rsid w:val="00C651B5"/>
    <w:rsid w:val="00C657E2"/>
    <w:rsid w:val="00C659C3"/>
    <w:rsid w:val="00C65B71"/>
    <w:rsid w:val="00C666C7"/>
    <w:rsid w:val="00C6716E"/>
    <w:rsid w:val="00C675BF"/>
    <w:rsid w:val="00C7026D"/>
    <w:rsid w:val="00C70FD3"/>
    <w:rsid w:val="00C7112D"/>
    <w:rsid w:val="00C71222"/>
    <w:rsid w:val="00C71C49"/>
    <w:rsid w:val="00C71CE9"/>
    <w:rsid w:val="00C728F8"/>
    <w:rsid w:val="00C73082"/>
    <w:rsid w:val="00C734F7"/>
    <w:rsid w:val="00C736E7"/>
    <w:rsid w:val="00C73A06"/>
    <w:rsid w:val="00C73B18"/>
    <w:rsid w:val="00C73BAE"/>
    <w:rsid w:val="00C73C17"/>
    <w:rsid w:val="00C73EA1"/>
    <w:rsid w:val="00C74161"/>
    <w:rsid w:val="00C74363"/>
    <w:rsid w:val="00C7476B"/>
    <w:rsid w:val="00C74BCB"/>
    <w:rsid w:val="00C757A1"/>
    <w:rsid w:val="00C75F57"/>
    <w:rsid w:val="00C76BAB"/>
    <w:rsid w:val="00C76F3F"/>
    <w:rsid w:val="00C773FC"/>
    <w:rsid w:val="00C775D8"/>
    <w:rsid w:val="00C7778B"/>
    <w:rsid w:val="00C80924"/>
    <w:rsid w:val="00C80AB2"/>
    <w:rsid w:val="00C8197F"/>
    <w:rsid w:val="00C820CF"/>
    <w:rsid w:val="00C82586"/>
    <w:rsid w:val="00C826A2"/>
    <w:rsid w:val="00C82D41"/>
    <w:rsid w:val="00C82FE0"/>
    <w:rsid w:val="00C8371D"/>
    <w:rsid w:val="00C83FB3"/>
    <w:rsid w:val="00C847F0"/>
    <w:rsid w:val="00C84C2B"/>
    <w:rsid w:val="00C84CE6"/>
    <w:rsid w:val="00C84F0F"/>
    <w:rsid w:val="00C852C9"/>
    <w:rsid w:val="00C856E5"/>
    <w:rsid w:val="00C8599F"/>
    <w:rsid w:val="00C85BB9"/>
    <w:rsid w:val="00C85C03"/>
    <w:rsid w:val="00C8629F"/>
    <w:rsid w:val="00C86426"/>
    <w:rsid w:val="00C867E0"/>
    <w:rsid w:val="00C86A35"/>
    <w:rsid w:val="00C86B55"/>
    <w:rsid w:val="00C86C3D"/>
    <w:rsid w:val="00C874FA"/>
    <w:rsid w:val="00C905B4"/>
    <w:rsid w:val="00C90A83"/>
    <w:rsid w:val="00C90C96"/>
    <w:rsid w:val="00C90D45"/>
    <w:rsid w:val="00C91342"/>
    <w:rsid w:val="00C9174C"/>
    <w:rsid w:val="00C91877"/>
    <w:rsid w:val="00C91E9A"/>
    <w:rsid w:val="00C92BF5"/>
    <w:rsid w:val="00C938AC"/>
    <w:rsid w:val="00C93F6B"/>
    <w:rsid w:val="00C94051"/>
    <w:rsid w:val="00C94056"/>
    <w:rsid w:val="00C9428E"/>
    <w:rsid w:val="00C944FE"/>
    <w:rsid w:val="00C946E1"/>
    <w:rsid w:val="00C947CA"/>
    <w:rsid w:val="00C94B2A"/>
    <w:rsid w:val="00C9515E"/>
    <w:rsid w:val="00C95207"/>
    <w:rsid w:val="00C952C1"/>
    <w:rsid w:val="00C95334"/>
    <w:rsid w:val="00C9586F"/>
    <w:rsid w:val="00C95971"/>
    <w:rsid w:val="00C95B83"/>
    <w:rsid w:val="00C95DB7"/>
    <w:rsid w:val="00C95E1B"/>
    <w:rsid w:val="00C96864"/>
    <w:rsid w:val="00C96A04"/>
    <w:rsid w:val="00C97375"/>
    <w:rsid w:val="00C973EC"/>
    <w:rsid w:val="00C9795E"/>
    <w:rsid w:val="00C97C5B"/>
    <w:rsid w:val="00CA03ED"/>
    <w:rsid w:val="00CA07BE"/>
    <w:rsid w:val="00CA0904"/>
    <w:rsid w:val="00CA0E12"/>
    <w:rsid w:val="00CA0EA1"/>
    <w:rsid w:val="00CA0EFE"/>
    <w:rsid w:val="00CA15DE"/>
    <w:rsid w:val="00CA1B83"/>
    <w:rsid w:val="00CA26F2"/>
    <w:rsid w:val="00CA2CBF"/>
    <w:rsid w:val="00CA3280"/>
    <w:rsid w:val="00CA3766"/>
    <w:rsid w:val="00CA3787"/>
    <w:rsid w:val="00CA42A2"/>
    <w:rsid w:val="00CA4AF1"/>
    <w:rsid w:val="00CA4B8B"/>
    <w:rsid w:val="00CA4CB1"/>
    <w:rsid w:val="00CA545E"/>
    <w:rsid w:val="00CA560A"/>
    <w:rsid w:val="00CA5FA8"/>
    <w:rsid w:val="00CA5FBF"/>
    <w:rsid w:val="00CA6140"/>
    <w:rsid w:val="00CA6812"/>
    <w:rsid w:val="00CA6A14"/>
    <w:rsid w:val="00CA6FAB"/>
    <w:rsid w:val="00CA6FFE"/>
    <w:rsid w:val="00CA7568"/>
    <w:rsid w:val="00CA7726"/>
    <w:rsid w:val="00CB0362"/>
    <w:rsid w:val="00CB0963"/>
    <w:rsid w:val="00CB1613"/>
    <w:rsid w:val="00CB290B"/>
    <w:rsid w:val="00CB2B28"/>
    <w:rsid w:val="00CB2D0B"/>
    <w:rsid w:val="00CB2EE2"/>
    <w:rsid w:val="00CB4C54"/>
    <w:rsid w:val="00CB5094"/>
    <w:rsid w:val="00CB51A0"/>
    <w:rsid w:val="00CB5221"/>
    <w:rsid w:val="00CB549B"/>
    <w:rsid w:val="00CB5A22"/>
    <w:rsid w:val="00CB5BD9"/>
    <w:rsid w:val="00CB5F60"/>
    <w:rsid w:val="00CB62BE"/>
    <w:rsid w:val="00CB64B9"/>
    <w:rsid w:val="00CB6D2D"/>
    <w:rsid w:val="00CB6DBF"/>
    <w:rsid w:val="00CB7040"/>
    <w:rsid w:val="00CB78AC"/>
    <w:rsid w:val="00CB7BFE"/>
    <w:rsid w:val="00CC0363"/>
    <w:rsid w:val="00CC087C"/>
    <w:rsid w:val="00CC0AD3"/>
    <w:rsid w:val="00CC0E22"/>
    <w:rsid w:val="00CC16DA"/>
    <w:rsid w:val="00CC1AB8"/>
    <w:rsid w:val="00CC219A"/>
    <w:rsid w:val="00CC290B"/>
    <w:rsid w:val="00CC2F56"/>
    <w:rsid w:val="00CC317E"/>
    <w:rsid w:val="00CC32D0"/>
    <w:rsid w:val="00CC36B1"/>
    <w:rsid w:val="00CC37F8"/>
    <w:rsid w:val="00CC3DAB"/>
    <w:rsid w:val="00CC3E79"/>
    <w:rsid w:val="00CC3F37"/>
    <w:rsid w:val="00CC3FC4"/>
    <w:rsid w:val="00CC42E1"/>
    <w:rsid w:val="00CC454E"/>
    <w:rsid w:val="00CC4590"/>
    <w:rsid w:val="00CC4657"/>
    <w:rsid w:val="00CC49C7"/>
    <w:rsid w:val="00CC4D72"/>
    <w:rsid w:val="00CC4EA8"/>
    <w:rsid w:val="00CC4EEA"/>
    <w:rsid w:val="00CC5354"/>
    <w:rsid w:val="00CC556E"/>
    <w:rsid w:val="00CC58DB"/>
    <w:rsid w:val="00CC5993"/>
    <w:rsid w:val="00CC5EEB"/>
    <w:rsid w:val="00CC6559"/>
    <w:rsid w:val="00CC6790"/>
    <w:rsid w:val="00CC68AF"/>
    <w:rsid w:val="00CC690D"/>
    <w:rsid w:val="00CC7028"/>
    <w:rsid w:val="00CC70AD"/>
    <w:rsid w:val="00CC76D1"/>
    <w:rsid w:val="00CC7A30"/>
    <w:rsid w:val="00CD0459"/>
    <w:rsid w:val="00CD0A8B"/>
    <w:rsid w:val="00CD0B84"/>
    <w:rsid w:val="00CD1237"/>
    <w:rsid w:val="00CD1D83"/>
    <w:rsid w:val="00CD1E19"/>
    <w:rsid w:val="00CD224A"/>
    <w:rsid w:val="00CD23BE"/>
    <w:rsid w:val="00CD26FF"/>
    <w:rsid w:val="00CD2B01"/>
    <w:rsid w:val="00CD3194"/>
    <w:rsid w:val="00CD3318"/>
    <w:rsid w:val="00CD3B04"/>
    <w:rsid w:val="00CD3FA4"/>
    <w:rsid w:val="00CD4168"/>
    <w:rsid w:val="00CD45DD"/>
    <w:rsid w:val="00CD45F5"/>
    <w:rsid w:val="00CD529B"/>
    <w:rsid w:val="00CD5931"/>
    <w:rsid w:val="00CD5C09"/>
    <w:rsid w:val="00CD5DEA"/>
    <w:rsid w:val="00CD5EB5"/>
    <w:rsid w:val="00CD60E9"/>
    <w:rsid w:val="00CD60F0"/>
    <w:rsid w:val="00CD636F"/>
    <w:rsid w:val="00CD6EBA"/>
    <w:rsid w:val="00CD7522"/>
    <w:rsid w:val="00CD76BC"/>
    <w:rsid w:val="00CD7893"/>
    <w:rsid w:val="00CD7968"/>
    <w:rsid w:val="00CE007E"/>
    <w:rsid w:val="00CE0891"/>
    <w:rsid w:val="00CE08E3"/>
    <w:rsid w:val="00CE0AD4"/>
    <w:rsid w:val="00CE0AF4"/>
    <w:rsid w:val="00CE109B"/>
    <w:rsid w:val="00CE12BB"/>
    <w:rsid w:val="00CE1D2B"/>
    <w:rsid w:val="00CE1F17"/>
    <w:rsid w:val="00CE239E"/>
    <w:rsid w:val="00CE24DB"/>
    <w:rsid w:val="00CE3261"/>
    <w:rsid w:val="00CE37CD"/>
    <w:rsid w:val="00CE3949"/>
    <w:rsid w:val="00CE3C46"/>
    <w:rsid w:val="00CE3F00"/>
    <w:rsid w:val="00CE4208"/>
    <w:rsid w:val="00CE441C"/>
    <w:rsid w:val="00CE4488"/>
    <w:rsid w:val="00CE454B"/>
    <w:rsid w:val="00CE45AB"/>
    <w:rsid w:val="00CE48EB"/>
    <w:rsid w:val="00CE4942"/>
    <w:rsid w:val="00CE4DE4"/>
    <w:rsid w:val="00CE574B"/>
    <w:rsid w:val="00CE5900"/>
    <w:rsid w:val="00CE6544"/>
    <w:rsid w:val="00CE6D22"/>
    <w:rsid w:val="00CE6D59"/>
    <w:rsid w:val="00CE6EF3"/>
    <w:rsid w:val="00CE704D"/>
    <w:rsid w:val="00CE75A7"/>
    <w:rsid w:val="00CE7D75"/>
    <w:rsid w:val="00CE7E28"/>
    <w:rsid w:val="00CF072B"/>
    <w:rsid w:val="00CF0AC4"/>
    <w:rsid w:val="00CF0ED4"/>
    <w:rsid w:val="00CF14F7"/>
    <w:rsid w:val="00CF1537"/>
    <w:rsid w:val="00CF1CA5"/>
    <w:rsid w:val="00CF248D"/>
    <w:rsid w:val="00CF28D0"/>
    <w:rsid w:val="00CF29F1"/>
    <w:rsid w:val="00CF29F4"/>
    <w:rsid w:val="00CF2D0D"/>
    <w:rsid w:val="00CF2DFB"/>
    <w:rsid w:val="00CF40AD"/>
    <w:rsid w:val="00CF442D"/>
    <w:rsid w:val="00CF495F"/>
    <w:rsid w:val="00CF526E"/>
    <w:rsid w:val="00CF52D3"/>
    <w:rsid w:val="00CF5407"/>
    <w:rsid w:val="00CF55A0"/>
    <w:rsid w:val="00CF5B56"/>
    <w:rsid w:val="00CF6280"/>
    <w:rsid w:val="00CF6352"/>
    <w:rsid w:val="00CF6452"/>
    <w:rsid w:val="00CF68DB"/>
    <w:rsid w:val="00CF6B50"/>
    <w:rsid w:val="00CF6DD1"/>
    <w:rsid w:val="00CF7412"/>
    <w:rsid w:val="00D00CE5"/>
    <w:rsid w:val="00D015B4"/>
    <w:rsid w:val="00D01668"/>
    <w:rsid w:val="00D01EB9"/>
    <w:rsid w:val="00D01FB9"/>
    <w:rsid w:val="00D0247A"/>
    <w:rsid w:val="00D02A7D"/>
    <w:rsid w:val="00D02D6E"/>
    <w:rsid w:val="00D03864"/>
    <w:rsid w:val="00D03C3D"/>
    <w:rsid w:val="00D03DA2"/>
    <w:rsid w:val="00D04CB1"/>
    <w:rsid w:val="00D04EA2"/>
    <w:rsid w:val="00D05179"/>
    <w:rsid w:val="00D056E1"/>
    <w:rsid w:val="00D05ACB"/>
    <w:rsid w:val="00D05E13"/>
    <w:rsid w:val="00D060BA"/>
    <w:rsid w:val="00D0687F"/>
    <w:rsid w:val="00D06CD7"/>
    <w:rsid w:val="00D06E36"/>
    <w:rsid w:val="00D06EFD"/>
    <w:rsid w:val="00D06FD9"/>
    <w:rsid w:val="00D07218"/>
    <w:rsid w:val="00D101A2"/>
    <w:rsid w:val="00D10516"/>
    <w:rsid w:val="00D1071A"/>
    <w:rsid w:val="00D107A2"/>
    <w:rsid w:val="00D10DFC"/>
    <w:rsid w:val="00D10EB6"/>
    <w:rsid w:val="00D10F44"/>
    <w:rsid w:val="00D11A1B"/>
    <w:rsid w:val="00D11E1E"/>
    <w:rsid w:val="00D11F5C"/>
    <w:rsid w:val="00D128A0"/>
    <w:rsid w:val="00D12C8E"/>
    <w:rsid w:val="00D139A0"/>
    <w:rsid w:val="00D13ED8"/>
    <w:rsid w:val="00D14077"/>
    <w:rsid w:val="00D140BD"/>
    <w:rsid w:val="00D14555"/>
    <w:rsid w:val="00D14970"/>
    <w:rsid w:val="00D14BED"/>
    <w:rsid w:val="00D14C90"/>
    <w:rsid w:val="00D15912"/>
    <w:rsid w:val="00D16261"/>
    <w:rsid w:val="00D16938"/>
    <w:rsid w:val="00D17055"/>
    <w:rsid w:val="00D1756C"/>
    <w:rsid w:val="00D17750"/>
    <w:rsid w:val="00D1777E"/>
    <w:rsid w:val="00D2078B"/>
    <w:rsid w:val="00D20C4F"/>
    <w:rsid w:val="00D20DC5"/>
    <w:rsid w:val="00D2142E"/>
    <w:rsid w:val="00D21522"/>
    <w:rsid w:val="00D221AE"/>
    <w:rsid w:val="00D22335"/>
    <w:rsid w:val="00D2289E"/>
    <w:rsid w:val="00D22A27"/>
    <w:rsid w:val="00D22CB4"/>
    <w:rsid w:val="00D22EFA"/>
    <w:rsid w:val="00D23D91"/>
    <w:rsid w:val="00D2423D"/>
    <w:rsid w:val="00D24ABC"/>
    <w:rsid w:val="00D24AD0"/>
    <w:rsid w:val="00D24F7E"/>
    <w:rsid w:val="00D25034"/>
    <w:rsid w:val="00D251E9"/>
    <w:rsid w:val="00D2549C"/>
    <w:rsid w:val="00D2551F"/>
    <w:rsid w:val="00D25F98"/>
    <w:rsid w:val="00D261A2"/>
    <w:rsid w:val="00D2640F"/>
    <w:rsid w:val="00D26D74"/>
    <w:rsid w:val="00D26EFC"/>
    <w:rsid w:val="00D26FE9"/>
    <w:rsid w:val="00D2752B"/>
    <w:rsid w:val="00D27EE5"/>
    <w:rsid w:val="00D30379"/>
    <w:rsid w:val="00D30880"/>
    <w:rsid w:val="00D31223"/>
    <w:rsid w:val="00D3128E"/>
    <w:rsid w:val="00D31792"/>
    <w:rsid w:val="00D31BFD"/>
    <w:rsid w:val="00D31D2F"/>
    <w:rsid w:val="00D322C8"/>
    <w:rsid w:val="00D3258F"/>
    <w:rsid w:val="00D327F5"/>
    <w:rsid w:val="00D3284B"/>
    <w:rsid w:val="00D335FD"/>
    <w:rsid w:val="00D33901"/>
    <w:rsid w:val="00D33C44"/>
    <w:rsid w:val="00D33D26"/>
    <w:rsid w:val="00D33ED5"/>
    <w:rsid w:val="00D342D8"/>
    <w:rsid w:val="00D3474B"/>
    <w:rsid w:val="00D35CCE"/>
    <w:rsid w:val="00D35ECD"/>
    <w:rsid w:val="00D36187"/>
    <w:rsid w:val="00D373F9"/>
    <w:rsid w:val="00D37439"/>
    <w:rsid w:val="00D37870"/>
    <w:rsid w:val="00D37BC7"/>
    <w:rsid w:val="00D37ECD"/>
    <w:rsid w:val="00D37F75"/>
    <w:rsid w:val="00D401A3"/>
    <w:rsid w:val="00D4040E"/>
    <w:rsid w:val="00D405B2"/>
    <w:rsid w:val="00D4115C"/>
    <w:rsid w:val="00D411A3"/>
    <w:rsid w:val="00D41ABE"/>
    <w:rsid w:val="00D41D21"/>
    <w:rsid w:val="00D42362"/>
    <w:rsid w:val="00D42614"/>
    <w:rsid w:val="00D42B5D"/>
    <w:rsid w:val="00D43428"/>
    <w:rsid w:val="00D43AB6"/>
    <w:rsid w:val="00D44222"/>
    <w:rsid w:val="00D44486"/>
    <w:rsid w:val="00D44495"/>
    <w:rsid w:val="00D44509"/>
    <w:rsid w:val="00D4484E"/>
    <w:rsid w:val="00D4499A"/>
    <w:rsid w:val="00D449A7"/>
    <w:rsid w:val="00D44A06"/>
    <w:rsid w:val="00D44DAD"/>
    <w:rsid w:val="00D4548C"/>
    <w:rsid w:val="00D45961"/>
    <w:rsid w:val="00D45FDA"/>
    <w:rsid w:val="00D46CC8"/>
    <w:rsid w:val="00D46CFC"/>
    <w:rsid w:val="00D4778D"/>
    <w:rsid w:val="00D501AC"/>
    <w:rsid w:val="00D50523"/>
    <w:rsid w:val="00D50805"/>
    <w:rsid w:val="00D50A99"/>
    <w:rsid w:val="00D50FC8"/>
    <w:rsid w:val="00D51713"/>
    <w:rsid w:val="00D517EE"/>
    <w:rsid w:val="00D522BD"/>
    <w:rsid w:val="00D52DED"/>
    <w:rsid w:val="00D52E4D"/>
    <w:rsid w:val="00D53543"/>
    <w:rsid w:val="00D53D0D"/>
    <w:rsid w:val="00D54A13"/>
    <w:rsid w:val="00D54E18"/>
    <w:rsid w:val="00D5573E"/>
    <w:rsid w:val="00D5659A"/>
    <w:rsid w:val="00D5670B"/>
    <w:rsid w:val="00D567AA"/>
    <w:rsid w:val="00D57052"/>
    <w:rsid w:val="00D571A1"/>
    <w:rsid w:val="00D579E4"/>
    <w:rsid w:val="00D57EFA"/>
    <w:rsid w:val="00D60003"/>
    <w:rsid w:val="00D60478"/>
    <w:rsid w:val="00D606C9"/>
    <w:rsid w:val="00D614D4"/>
    <w:rsid w:val="00D6195B"/>
    <w:rsid w:val="00D61B55"/>
    <w:rsid w:val="00D61CAE"/>
    <w:rsid w:val="00D61E77"/>
    <w:rsid w:val="00D6227B"/>
    <w:rsid w:val="00D622E4"/>
    <w:rsid w:val="00D62831"/>
    <w:rsid w:val="00D62B26"/>
    <w:rsid w:val="00D62B6C"/>
    <w:rsid w:val="00D6301A"/>
    <w:rsid w:val="00D6332A"/>
    <w:rsid w:val="00D6389F"/>
    <w:rsid w:val="00D6443A"/>
    <w:rsid w:val="00D64C69"/>
    <w:rsid w:val="00D64D93"/>
    <w:rsid w:val="00D64E34"/>
    <w:rsid w:val="00D64E9B"/>
    <w:rsid w:val="00D66211"/>
    <w:rsid w:val="00D666AA"/>
    <w:rsid w:val="00D66982"/>
    <w:rsid w:val="00D6698D"/>
    <w:rsid w:val="00D66BA2"/>
    <w:rsid w:val="00D66CB7"/>
    <w:rsid w:val="00D6745B"/>
    <w:rsid w:val="00D675C5"/>
    <w:rsid w:val="00D70072"/>
    <w:rsid w:val="00D70400"/>
    <w:rsid w:val="00D70B53"/>
    <w:rsid w:val="00D7175D"/>
    <w:rsid w:val="00D719AB"/>
    <w:rsid w:val="00D72642"/>
    <w:rsid w:val="00D72873"/>
    <w:rsid w:val="00D72A39"/>
    <w:rsid w:val="00D72B37"/>
    <w:rsid w:val="00D72F10"/>
    <w:rsid w:val="00D73447"/>
    <w:rsid w:val="00D736A3"/>
    <w:rsid w:val="00D7390D"/>
    <w:rsid w:val="00D744A2"/>
    <w:rsid w:val="00D74991"/>
    <w:rsid w:val="00D74BF3"/>
    <w:rsid w:val="00D74CB6"/>
    <w:rsid w:val="00D7518C"/>
    <w:rsid w:val="00D75346"/>
    <w:rsid w:val="00D753A0"/>
    <w:rsid w:val="00D75896"/>
    <w:rsid w:val="00D75FDF"/>
    <w:rsid w:val="00D76269"/>
    <w:rsid w:val="00D7642D"/>
    <w:rsid w:val="00D7699A"/>
    <w:rsid w:val="00D7703B"/>
    <w:rsid w:val="00D779F3"/>
    <w:rsid w:val="00D77DB2"/>
    <w:rsid w:val="00D80523"/>
    <w:rsid w:val="00D8062E"/>
    <w:rsid w:val="00D80804"/>
    <w:rsid w:val="00D80B3F"/>
    <w:rsid w:val="00D80D83"/>
    <w:rsid w:val="00D812EE"/>
    <w:rsid w:val="00D81355"/>
    <w:rsid w:val="00D814FE"/>
    <w:rsid w:val="00D81525"/>
    <w:rsid w:val="00D81607"/>
    <w:rsid w:val="00D82235"/>
    <w:rsid w:val="00D826F5"/>
    <w:rsid w:val="00D8294E"/>
    <w:rsid w:val="00D82ECC"/>
    <w:rsid w:val="00D83389"/>
    <w:rsid w:val="00D8350B"/>
    <w:rsid w:val="00D8354D"/>
    <w:rsid w:val="00D83AC2"/>
    <w:rsid w:val="00D83E8E"/>
    <w:rsid w:val="00D843E9"/>
    <w:rsid w:val="00D84959"/>
    <w:rsid w:val="00D84AA6"/>
    <w:rsid w:val="00D84B2C"/>
    <w:rsid w:val="00D851A6"/>
    <w:rsid w:val="00D853E2"/>
    <w:rsid w:val="00D85AD3"/>
    <w:rsid w:val="00D86399"/>
    <w:rsid w:val="00D86AEF"/>
    <w:rsid w:val="00D86B52"/>
    <w:rsid w:val="00D86E73"/>
    <w:rsid w:val="00D86EC0"/>
    <w:rsid w:val="00D871C9"/>
    <w:rsid w:val="00D87933"/>
    <w:rsid w:val="00D879F4"/>
    <w:rsid w:val="00D87B81"/>
    <w:rsid w:val="00D87F1D"/>
    <w:rsid w:val="00D90701"/>
    <w:rsid w:val="00D90886"/>
    <w:rsid w:val="00D909C5"/>
    <w:rsid w:val="00D910FD"/>
    <w:rsid w:val="00D92921"/>
    <w:rsid w:val="00D92AD7"/>
    <w:rsid w:val="00D92F31"/>
    <w:rsid w:val="00D93647"/>
    <w:rsid w:val="00D93F16"/>
    <w:rsid w:val="00D94615"/>
    <w:rsid w:val="00D94BF4"/>
    <w:rsid w:val="00D94DEF"/>
    <w:rsid w:val="00D94E9E"/>
    <w:rsid w:val="00D95C58"/>
    <w:rsid w:val="00D969A8"/>
    <w:rsid w:val="00D969E1"/>
    <w:rsid w:val="00D96C9E"/>
    <w:rsid w:val="00D96DBB"/>
    <w:rsid w:val="00D96F69"/>
    <w:rsid w:val="00D9701C"/>
    <w:rsid w:val="00D97754"/>
    <w:rsid w:val="00D97F60"/>
    <w:rsid w:val="00DA07E4"/>
    <w:rsid w:val="00DA0B48"/>
    <w:rsid w:val="00DA0D07"/>
    <w:rsid w:val="00DA0E37"/>
    <w:rsid w:val="00DA10B5"/>
    <w:rsid w:val="00DA17B5"/>
    <w:rsid w:val="00DA18AE"/>
    <w:rsid w:val="00DA1E1C"/>
    <w:rsid w:val="00DA1E2C"/>
    <w:rsid w:val="00DA22B2"/>
    <w:rsid w:val="00DA2765"/>
    <w:rsid w:val="00DA3823"/>
    <w:rsid w:val="00DA3AC3"/>
    <w:rsid w:val="00DA3AD1"/>
    <w:rsid w:val="00DA3BE8"/>
    <w:rsid w:val="00DA3C9B"/>
    <w:rsid w:val="00DA409D"/>
    <w:rsid w:val="00DA4189"/>
    <w:rsid w:val="00DA4BBA"/>
    <w:rsid w:val="00DA4C05"/>
    <w:rsid w:val="00DA592C"/>
    <w:rsid w:val="00DA5E43"/>
    <w:rsid w:val="00DA60BF"/>
    <w:rsid w:val="00DA6125"/>
    <w:rsid w:val="00DA6B87"/>
    <w:rsid w:val="00DA6D6A"/>
    <w:rsid w:val="00DA73BC"/>
    <w:rsid w:val="00DA74D9"/>
    <w:rsid w:val="00DA7794"/>
    <w:rsid w:val="00DA77B2"/>
    <w:rsid w:val="00DB0264"/>
    <w:rsid w:val="00DB0665"/>
    <w:rsid w:val="00DB07E6"/>
    <w:rsid w:val="00DB0C1A"/>
    <w:rsid w:val="00DB0CBD"/>
    <w:rsid w:val="00DB11EA"/>
    <w:rsid w:val="00DB15F8"/>
    <w:rsid w:val="00DB1627"/>
    <w:rsid w:val="00DB2273"/>
    <w:rsid w:val="00DB23B8"/>
    <w:rsid w:val="00DB29F0"/>
    <w:rsid w:val="00DB2B99"/>
    <w:rsid w:val="00DB30F0"/>
    <w:rsid w:val="00DB341E"/>
    <w:rsid w:val="00DB3525"/>
    <w:rsid w:val="00DB3A8C"/>
    <w:rsid w:val="00DB3C61"/>
    <w:rsid w:val="00DB404B"/>
    <w:rsid w:val="00DB4057"/>
    <w:rsid w:val="00DB4393"/>
    <w:rsid w:val="00DB44AC"/>
    <w:rsid w:val="00DB4978"/>
    <w:rsid w:val="00DB511E"/>
    <w:rsid w:val="00DB54EE"/>
    <w:rsid w:val="00DB60FB"/>
    <w:rsid w:val="00DB6833"/>
    <w:rsid w:val="00DB771C"/>
    <w:rsid w:val="00DB7BD1"/>
    <w:rsid w:val="00DB7DDB"/>
    <w:rsid w:val="00DC004D"/>
    <w:rsid w:val="00DC00C1"/>
    <w:rsid w:val="00DC018F"/>
    <w:rsid w:val="00DC0AEF"/>
    <w:rsid w:val="00DC0D87"/>
    <w:rsid w:val="00DC0DC7"/>
    <w:rsid w:val="00DC0FA8"/>
    <w:rsid w:val="00DC1F0F"/>
    <w:rsid w:val="00DC20C5"/>
    <w:rsid w:val="00DC22C6"/>
    <w:rsid w:val="00DC23D1"/>
    <w:rsid w:val="00DC2AF6"/>
    <w:rsid w:val="00DC34AD"/>
    <w:rsid w:val="00DC40A4"/>
    <w:rsid w:val="00DC4D98"/>
    <w:rsid w:val="00DC5021"/>
    <w:rsid w:val="00DC546C"/>
    <w:rsid w:val="00DC592A"/>
    <w:rsid w:val="00DC5A5F"/>
    <w:rsid w:val="00DC5DA3"/>
    <w:rsid w:val="00DC5E49"/>
    <w:rsid w:val="00DC6367"/>
    <w:rsid w:val="00DC6965"/>
    <w:rsid w:val="00DC76D1"/>
    <w:rsid w:val="00DD1094"/>
    <w:rsid w:val="00DD150F"/>
    <w:rsid w:val="00DD17AC"/>
    <w:rsid w:val="00DD26B1"/>
    <w:rsid w:val="00DD2989"/>
    <w:rsid w:val="00DD2AF5"/>
    <w:rsid w:val="00DD2E79"/>
    <w:rsid w:val="00DD314C"/>
    <w:rsid w:val="00DD38C7"/>
    <w:rsid w:val="00DD3F54"/>
    <w:rsid w:val="00DD4536"/>
    <w:rsid w:val="00DD458A"/>
    <w:rsid w:val="00DD4680"/>
    <w:rsid w:val="00DD4867"/>
    <w:rsid w:val="00DD5112"/>
    <w:rsid w:val="00DD52FA"/>
    <w:rsid w:val="00DD5CAE"/>
    <w:rsid w:val="00DD5CB6"/>
    <w:rsid w:val="00DD65CB"/>
    <w:rsid w:val="00DD6920"/>
    <w:rsid w:val="00DD6979"/>
    <w:rsid w:val="00DD6B6B"/>
    <w:rsid w:val="00DD6D30"/>
    <w:rsid w:val="00DD6E95"/>
    <w:rsid w:val="00DD6FB7"/>
    <w:rsid w:val="00DD71EB"/>
    <w:rsid w:val="00DD75CB"/>
    <w:rsid w:val="00DD7F84"/>
    <w:rsid w:val="00DE0215"/>
    <w:rsid w:val="00DE03E5"/>
    <w:rsid w:val="00DE0606"/>
    <w:rsid w:val="00DE1329"/>
    <w:rsid w:val="00DE148B"/>
    <w:rsid w:val="00DE1584"/>
    <w:rsid w:val="00DE17DC"/>
    <w:rsid w:val="00DE1F4D"/>
    <w:rsid w:val="00DE1F8C"/>
    <w:rsid w:val="00DE20BB"/>
    <w:rsid w:val="00DE29BA"/>
    <w:rsid w:val="00DE2DC4"/>
    <w:rsid w:val="00DE335C"/>
    <w:rsid w:val="00DE4B3E"/>
    <w:rsid w:val="00DE52F3"/>
    <w:rsid w:val="00DE566C"/>
    <w:rsid w:val="00DE5781"/>
    <w:rsid w:val="00DE5C14"/>
    <w:rsid w:val="00DE66D3"/>
    <w:rsid w:val="00DE66E2"/>
    <w:rsid w:val="00DE6A4C"/>
    <w:rsid w:val="00DE6CAF"/>
    <w:rsid w:val="00DE6D21"/>
    <w:rsid w:val="00DE74EB"/>
    <w:rsid w:val="00DE7A34"/>
    <w:rsid w:val="00DE7B54"/>
    <w:rsid w:val="00DE7CB4"/>
    <w:rsid w:val="00DE7F93"/>
    <w:rsid w:val="00DF01B0"/>
    <w:rsid w:val="00DF0DAE"/>
    <w:rsid w:val="00DF104C"/>
    <w:rsid w:val="00DF11AE"/>
    <w:rsid w:val="00DF2023"/>
    <w:rsid w:val="00DF2243"/>
    <w:rsid w:val="00DF25E0"/>
    <w:rsid w:val="00DF2B32"/>
    <w:rsid w:val="00DF3555"/>
    <w:rsid w:val="00DF3820"/>
    <w:rsid w:val="00DF4D6B"/>
    <w:rsid w:val="00DF5144"/>
    <w:rsid w:val="00DF5292"/>
    <w:rsid w:val="00DF548C"/>
    <w:rsid w:val="00DF5AA7"/>
    <w:rsid w:val="00DF5B50"/>
    <w:rsid w:val="00DF650F"/>
    <w:rsid w:val="00DF6E32"/>
    <w:rsid w:val="00DF7E5A"/>
    <w:rsid w:val="00DF7F18"/>
    <w:rsid w:val="00E002DD"/>
    <w:rsid w:val="00E014C8"/>
    <w:rsid w:val="00E015E4"/>
    <w:rsid w:val="00E0165D"/>
    <w:rsid w:val="00E0192C"/>
    <w:rsid w:val="00E01B6B"/>
    <w:rsid w:val="00E020C8"/>
    <w:rsid w:val="00E02635"/>
    <w:rsid w:val="00E027F2"/>
    <w:rsid w:val="00E02DA1"/>
    <w:rsid w:val="00E03741"/>
    <w:rsid w:val="00E038E0"/>
    <w:rsid w:val="00E03A28"/>
    <w:rsid w:val="00E03E00"/>
    <w:rsid w:val="00E04A7C"/>
    <w:rsid w:val="00E04E99"/>
    <w:rsid w:val="00E050C5"/>
    <w:rsid w:val="00E05139"/>
    <w:rsid w:val="00E051D2"/>
    <w:rsid w:val="00E051E2"/>
    <w:rsid w:val="00E05633"/>
    <w:rsid w:val="00E05A8F"/>
    <w:rsid w:val="00E05FDF"/>
    <w:rsid w:val="00E0621A"/>
    <w:rsid w:val="00E0654C"/>
    <w:rsid w:val="00E065F5"/>
    <w:rsid w:val="00E067F3"/>
    <w:rsid w:val="00E0695A"/>
    <w:rsid w:val="00E069FF"/>
    <w:rsid w:val="00E06AB2"/>
    <w:rsid w:val="00E06C98"/>
    <w:rsid w:val="00E0703C"/>
    <w:rsid w:val="00E07254"/>
    <w:rsid w:val="00E07EE2"/>
    <w:rsid w:val="00E07F59"/>
    <w:rsid w:val="00E100F1"/>
    <w:rsid w:val="00E101D5"/>
    <w:rsid w:val="00E101EB"/>
    <w:rsid w:val="00E10539"/>
    <w:rsid w:val="00E10EF7"/>
    <w:rsid w:val="00E10FF9"/>
    <w:rsid w:val="00E114D4"/>
    <w:rsid w:val="00E11529"/>
    <w:rsid w:val="00E11AC2"/>
    <w:rsid w:val="00E11DF0"/>
    <w:rsid w:val="00E11F68"/>
    <w:rsid w:val="00E126E9"/>
    <w:rsid w:val="00E12F61"/>
    <w:rsid w:val="00E12FBF"/>
    <w:rsid w:val="00E1311C"/>
    <w:rsid w:val="00E13C96"/>
    <w:rsid w:val="00E13D35"/>
    <w:rsid w:val="00E13EE4"/>
    <w:rsid w:val="00E140E1"/>
    <w:rsid w:val="00E141AE"/>
    <w:rsid w:val="00E14216"/>
    <w:rsid w:val="00E14418"/>
    <w:rsid w:val="00E144FB"/>
    <w:rsid w:val="00E146BC"/>
    <w:rsid w:val="00E14879"/>
    <w:rsid w:val="00E15677"/>
    <w:rsid w:val="00E15688"/>
    <w:rsid w:val="00E15C7A"/>
    <w:rsid w:val="00E1622B"/>
    <w:rsid w:val="00E16285"/>
    <w:rsid w:val="00E1641F"/>
    <w:rsid w:val="00E16A7B"/>
    <w:rsid w:val="00E16D3B"/>
    <w:rsid w:val="00E17018"/>
    <w:rsid w:val="00E17DF5"/>
    <w:rsid w:val="00E20ABA"/>
    <w:rsid w:val="00E20C7E"/>
    <w:rsid w:val="00E21AAD"/>
    <w:rsid w:val="00E21CC6"/>
    <w:rsid w:val="00E21EE3"/>
    <w:rsid w:val="00E21EEB"/>
    <w:rsid w:val="00E22466"/>
    <w:rsid w:val="00E22541"/>
    <w:rsid w:val="00E22B45"/>
    <w:rsid w:val="00E230C7"/>
    <w:rsid w:val="00E232AF"/>
    <w:rsid w:val="00E23AE6"/>
    <w:rsid w:val="00E23D26"/>
    <w:rsid w:val="00E24590"/>
    <w:rsid w:val="00E245EA"/>
    <w:rsid w:val="00E2474E"/>
    <w:rsid w:val="00E24929"/>
    <w:rsid w:val="00E25100"/>
    <w:rsid w:val="00E2536F"/>
    <w:rsid w:val="00E26037"/>
    <w:rsid w:val="00E264A0"/>
    <w:rsid w:val="00E26987"/>
    <w:rsid w:val="00E27EDC"/>
    <w:rsid w:val="00E27F6C"/>
    <w:rsid w:val="00E3006D"/>
    <w:rsid w:val="00E30485"/>
    <w:rsid w:val="00E307EA"/>
    <w:rsid w:val="00E310BC"/>
    <w:rsid w:val="00E31691"/>
    <w:rsid w:val="00E31A16"/>
    <w:rsid w:val="00E31A98"/>
    <w:rsid w:val="00E3209B"/>
    <w:rsid w:val="00E3244D"/>
    <w:rsid w:val="00E32CBA"/>
    <w:rsid w:val="00E32FFD"/>
    <w:rsid w:val="00E33941"/>
    <w:rsid w:val="00E3396B"/>
    <w:rsid w:val="00E33F4E"/>
    <w:rsid w:val="00E342BC"/>
    <w:rsid w:val="00E342F2"/>
    <w:rsid w:val="00E34A64"/>
    <w:rsid w:val="00E34C1E"/>
    <w:rsid w:val="00E35A11"/>
    <w:rsid w:val="00E36313"/>
    <w:rsid w:val="00E363F0"/>
    <w:rsid w:val="00E3645F"/>
    <w:rsid w:val="00E36478"/>
    <w:rsid w:val="00E36598"/>
    <w:rsid w:val="00E3687E"/>
    <w:rsid w:val="00E36BD1"/>
    <w:rsid w:val="00E36E29"/>
    <w:rsid w:val="00E3741A"/>
    <w:rsid w:val="00E377CF"/>
    <w:rsid w:val="00E37A97"/>
    <w:rsid w:val="00E401E5"/>
    <w:rsid w:val="00E418E0"/>
    <w:rsid w:val="00E41B17"/>
    <w:rsid w:val="00E41B1C"/>
    <w:rsid w:val="00E42379"/>
    <w:rsid w:val="00E42422"/>
    <w:rsid w:val="00E42801"/>
    <w:rsid w:val="00E42FF2"/>
    <w:rsid w:val="00E430BC"/>
    <w:rsid w:val="00E435E0"/>
    <w:rsid w:val="00E435F7"/>
    <w:rsid w:val="00E43B02"/>
    <w:rsid w:val="00E442DD"/>
    <w:rsid w:val="00E448DB"/>
    <w:rsid w:val="00E451A4"/>
    <w:rsid w:val="00E456BD"/>
    <w:rsid w:val="00E45D09"/>
    <w:rsid w:val="00E46179"/>
    <w:rsid w:val="00E46244"/>
    <w:rsid w:val="00E46A36"/>
    <w:rsid w:val="00E472C6"/>
    <w:rsid w:val="00E50383"/>
    <w:rsid w:val="00E51814"/>
    <w:rsid w:val="00E51C68"/>
    <w:rsid w:val="00E51D53"/>
    <w:rsid w:val="00E51F7D"/>
    <w:rsid w:val="00E52CF7"/>
    <w:rsid w:val="00E52FEA"/>
    <w:rsid w:val="00E5354F"/>
    <w:rsid w:val="00E54C0A"/>
    <w:rsid w:val="00E54F3C"/>
    <w:rsid w:val="00E55C61"/>
    <w:rsid w:val="00E55C65"/>
    <w:rsid w:val="00E55CD7"/>
    <w:rsid w:val="00E55D4C"/>
    <w:rsid w:val="00E5615A"/>
    <w:rsid w:val="00E56246"/>
    <w:rsid w:val="00E565CA"/>
    <w:rsid w:val="00E5666E"/>
    <w:rsid w:val="00E567AC"/>
    <w:rsid w:val="00E569E0"/>
    <w:rsid w:val="00E5741A"/>
    <w:rsid w:val="00E577BB"/>
    <w:rsid w:val="00E57CE6"/>
    <w:rsid w:val="00E57E59"/>
    <w:rsid w:val="00E57F99"/>
    <w:rsid w:val="00E607CD"/>
    <w:rsid w:val="00E60B4E"/>
    <w:rsid w:val="00E610CE"/>
    <w:rsid w:val="00E6147C"/>
    <w:rsid w:val="00E625AC"/>
    <w:rsid w:val="00E62DD1"/>
    <w:rsid w:val="00E6338D"/>
    <w:rsid w:val="00E63715"/>
    <w:rsid w:val="00E63774"/>
    <w:rsid w:val="00E63CC6"/>
    <w:rsid w:val="00E63E31"/>
    <w:rsid w:val="00E63E35"/>
    <w:rsid w:val="00E641AD"/>
    <w:rsid w:val="00E64596"/>
    <w:rsid w:val="00E64686"/>
    <w:rsid w:val="00E64C88"/>
    <w:rsid w:val="00E64D5A"/>
    <w:rsid w:val="00E653F5"/>
    <w:rsid w:val="00E657EE"/>
    <w:rsid w:val="00E6589A"/>
    <w:rsid w:val="00E65908"/>
    <w:rsid w:val="00E65E58"/>
    <w:rsid w:val="00E65F91"/>
    <w:rsid w:val="00E662CF"/>
    <w:rsid w:val="00E66399"/>
    <w:rsid w:val="00E6649E"/>
    <w:rsid w:val="00E66A07"/>
    <w:rsid w:val="00E66D3A"/>
    <w:rsid w:val="00E670B4"/>
    <w:rsid w:val="00E6727B"/>
    <w:rsid w:val="00E67427"/>
    <w:rsid w:val="00E67528"/>
    <w:rsid w:val="00E67540"/>
    <w:rsid w:val="00E67C02"/>
    <w:rsid w:val="00E67DE5"/>
    <w:rsid w:val="00E70C10"/>
    <w:rsid w:val="00E71102"/>
    <w:rsid w:val="00E714BB"/>
    <w:rsid w:val="00E71C1A"/>
    <w:rsid w:val="00E71C69"/>
    <w:rsid w:val="00E72AC1"/>
    <w:rsid w:val="00E72E35"/>
    <w:rsid w:val="00E73922"/>
    <w:rsid w:val="00E740AB"/>
    <w:rsid w:val="00E747C8"/>
    <w:rsid w:val="00E748FA"/>
    <w:rsid w:val="00E74DAF"/>
    <w:rsid w:val="00E74E12"/>
    <w:rsid w:val="00E750FC"/>
    <w:rsid w:val="00E752BC"/>
    <w:rsid w:val="00E75900"/>
    <w:rsid w:val="00E75B71"/>
    <w:rsid w:val="00E75ED5"/>
    <w:rsid w:val="00E76389"/>
    <w:rsid w:val="00E7659C"/>
    <w:rsid w:val="00E766BD"/>
    <w:rsid w:val="00E767D6"/>
    <w:rsid w:val="00E76951"/>
    <w:rsid w:val="00E774B5"/>
    <w:rsid w:val="00E777DB"/>
    <w:rsid w:val="00E77D5C"/>
    <w:rsid w:val="00E77F8E"/>
    <w:rsid w:val="00E80255"/>
    <w:rsid w:val="00E80478"/>
    <w:rsid w:val="00E80A1C"/>
    <w:rsid w:val="00E81CEC"/>
    <w:rsid w:val="00E8288A"/>
    <w:rsid w:val="00E82F8A"/>
    <w:rsid w:val="00E8316B"/>
    <w:rsid w:val="00E83534"/>
    <w:rsid w:val="00E83667"/>
    <w:rsid w:val="00E83964"/>
    <w:rsid w:val="00E83D74"/>
    <w:rsid w:val="00E84570"/>
    <w:rsid w:val="00E84CE8"/>
    <w:rsid w:val="00E85C89"/>
    <w:rsid w:val="00E8657E"/>
    <w:rsid w:val="00E86D4C"/>
    <w:rsid w:val="00E8702A"/>
    <w:rsid w:val="00E87281"/>
    <w:rsid w:val="00E8739E"/>
    <w:rsid w:val="00E87675"/>
    <w:rsid w:val="00E878F7"/>
    <w:rsid w:val="00E90075"/>
    <w:rsid w:val="00E90108"/>
    <w:rsid w:val="00E90458"/>
    <w:rsid w:val="00E90C92"/>
    <w:rsid w:val="00E90FBA"/>
    <w:rsid w:val="00E9137A"/>
    <w:rsid w:val="00E92317"/>
    <w:rsid w:val="00E9289F"/>
    <w:rsid w:val="00E92AC2"/>
    <w:rsid w:val="00E92EB0"/>
    <w:rsid w:val="00E93640"/>
    <w:rsid w:val="00E9394C"/>
    <w:rsid w:val="00E93DE0"/>
    <w:rsid w:val="00E945DB"/>
    <w:rsid w:val="00E946B3"/>
    <w:rsid w:val="00E949A5"/>
    <w:rsid w:val="00E94AB4"/>
    <w:rsid w:val="00E95670"/>
    <w:rsid w:val="00E9640F"/>
    <w:rsid w:val="00E966DD"/>
    <w:rsid w:val="00E96BC3"/>
    <w:rsid w:val="00E96D13"/>
    <w:rsid w:val="00E9754B"/>
    <w:rsid w:val="00EA0209"/>
    <w:rsid w:val="00EA06F6"/>
    <w:rsid w:val="00EA1203"/>
    <w:rsid w:val="00EA1506"/>
    <w:rsid w:val="00EA183D"/>
    <w:rsid w:val="00EA1A37"/>
    <w:rsid w:val="00EA1CCC"/>
    <w:rsid w:val="00EA32CD"/>
    <w:rsid w:val="00EA3371"/>
    <w:rsid w:val="00EA396B"/>
    <w:rsid w:val="00EA3B1F"/>
    <w:rsid w:val="00EA3C88"/>
    <w:rsid w:val="00EA41DC"/>
    <w:rsid w:val="00EA4D3C"/>
    <w:rsid w:val="00EA517A"/>
    <w:rsid w:val="00EA5645"/>
    <w:rsid w:val="00EA5648"/>
    <w:rsid w:val="00EA5AF4"/>
    <w:rsid w:val="00EA5F15"/>
    <w:rsid w:val="00EA6302"/>
    <w:rsid w:val="00EA68AC"/>
    <w:rsid w:val="00EA6E5A"/>
    <w:rsid w:val="00EA7408"/>
    <w:rsid w:val="00EA74A2"/>
    <w:rsid w:val="00EA7C91"/>
    <w:rsid w:val="00EA7C95"/>
    <w:rsid w:val="00EA7EBF"/>
    <w:rsid w:val="00EA7EEA"/>
    <w:rsid w:val="00EB0123"/>
    <w:rsid w:val="00EB0CE0"/>
    <w:rsid w:val="00EB0CF6"/>
    <w:rsid w:val="00EB15E8"/>
    <w:rsid w:val="00EB16D0"/>
    <w:rsid w:val="00EB1AEB"/>
    <w:rsid w:val="00EB1D29"/>
    <w:rsid w:val="00EB2436"/>
    <w:rsid w:val="00EB2578"/>
    <w:rsid w:val="00EB2D1C"/>
    <w:rsid w:val="00EB3808"/>
    <w:rsid w:val="00EB3ACC"/>
    <w:rsid w:val="00EB3B85"/>
    <w:rsid w:val="00EB3E51"/>
    <w:rsid w:val="00EB3E76"/>
    <w:rsid w:val="00EB421F"/>
    <w:rsid w:val="00EB4C84"/>
    <w:rsid w:val="00EB60F0"/>
    <w:rsid w:val="00EB62D9"/>
    <w:rsid w:val="00EB6377"/>
    <w:rsid w:val="00EB64FC"/>
    <w:rsid w:val="00EB69DF"/>
    <w:rsid w:val="00EB6A77"/>
    <w:rsid w:val="00EB6B72"/>
    <w:rsid w:val="00EB6BFF"/>
    <w:rsid w:val="00EB6EDB"/>
    <w:rsid w:val="00EB7F83"/>
    <w:rsid w:val="00EC02D7"/>
    <w:rsid w:val="00EC06E9"/>
    <w:rsid w:val="00EC0F08"/>
    <w:rsid w:val="00EC2224"/>
    <w:rsid w:val="00EC2324"/>
    <w:rsid w:val="00EC2EE7"/>
    <w:rsid w:val="00EC3234"/>
    <w:rsid w:val="00EC3359"/>
    <w:rsid w:val="00EC351F"/>
    <w:rsid w:val="00EC3AEB"/>
    <w:rsid w:val="00EC3D83"/>
    <w:rsid w:val="00EC4259"/>
    <w:rsid w:val="00EC4286"/>
    <w:rsid w:val="00EC556F"/>
    <w:rsid w:val="00EC5716"/>
    <w:rsid w:val="00EC5722"/>
    <w:rsid w:val="00EC5994"/>
    <w:rsid w:val="00EC5AB7"/>
    <w:rsid w:val="00EC5B7A"/>
    <w:rsid w:val="00EC606C"/>
    <w:rsid w:val="00EC6A9F"/>
    <w:rsid w:val="00EC6B6C"/>
    <w:rsid w:val="00EC6CD0"/>
    <w:rsid w:val="00EC6DAE"/>
    <w:rsid w:val="00EC70E5"/>
    <w:rsid w:val="00EC74E3"/>
    <w:rsid w:val="00EC7722"/>
    <w:rsid w:val="00EC7CA9"/>
    <w:rsid w:val="00ED03AA"/>
    <w:rsid w:val="00ED0919"/>
    <w:rsid w:val="00ED095A"/>
    <w:rsid w:val="00ED0B80"/>
    <w:rsid w:val="00ED0F33"/>
    <w:rsid w:val="00ED10A6"/>
    <w:rsid w:val="00ED1132"/>
    <w:rsid w:val="00ED1588"/>
    <w:rsid w:val="00ED15DC"/>
    <w:rsid w:val="00ED193B"/>
    <w:rsid w:val="00ED1A6B"/>
    <w:rsid w:val="00ED2335"/>
    <w:rsid w:val="00ED28F1"/>
    <w:rsid w:val="00ED2BED"/>
    <w:rsid w:val="00ED2F3C"/>
    <w:rsid w:val="00ED3C2F"/>
    <w:rsid w:val="00ED3CB7"/>
    <w:rsid w:val="00ED3FA0"/>
    <w:rsid w:val="00ED405C"/>
    <w:rsid w:val="00ED430D"/>
    <w:rsid w:val="00ED451D"/>
    <w:rsid w:val="00ED458F"/>
    <w:rsid w:val="00ED45F7"/>
    <w:rsid w:val="00ED4A30"/>
    <w:rsid w:val="00ED4D2B"/>
    <w:rsid w:val="00ED4E78"/>
    <w:rsid w:val="00ED5106"/>
    <w:rsid w:val="00ED5161"/>
    <w:rsid w:val="00ED5595"/>
    <w:rsid w:val="00ED56BC"/>
    <w:rsid w:val="00ED6796"/>
    <w:rsid w:val="00ED6C39"/>
    <w:rsid w:val="00ED7272"/>
    <w:rsid w:val="00EE02E7"/>
    <w:rsid w:val="00EE091F"/>
    <w:rsid w:val="00EE1009"/>
    <w:rsid w:val="00EE10D2"/>
    <w:rsid w:val="00EE1290"/>
    <w:rsid w:val="00EE12DE"/>
    <w:rsid w:val="00EE151B"/>
    <w:rsid w:val="00EE1B8B"/>
    <w:rsid w:val="00EE1BCB"/>
    <w:rsid w:val="00EE1D34"/>
    <w:rsid w:val="00EE220F"/>
    <w:rsid w:val="00EE283C"/>
    <w:rsid w:val="00EE28BA"/>
    <w:rsid w:val="00EE2B73"/>
    <w:rsid w:val="00EE310E"/>
    <w:rsid w:val="00EE32E9"/>
    <w:rsid w:val="00EE380A"/>
    <w:rsid w:val="00EE3ADC"/>
    <w:rsid w:val="00EE4493"/>
    <w:rsid w:val="00EE502F"/>
    <w:rsid w:val="00EE5C25"/>
    <w:rsid w:val="00EE5F98"/>
    <w:rsid w:val="00EE67A2"/>
    <w:rsid w:val="00EE683B"/>
    <w:rsid w:val="00EE6C67"/>
    <w:rsid w:val="00EE6CB2"/>
    <w:rsid w:val="00EE72AC"/>
    <w:rsid w:val="00EE732B"/>
    <w:rsid w:val="00EE7554"/>
    <w:rsid w:val="00EE7709"/>
    <w:rsid w:val="00EE792F"/>
    <w:rsid w:val="00EE7969"/>
    <w:rsid w:val="00EE7E5E"/>
    <w:rsid w:val="00EF00A3"/>
    <w:rsid w:val="00EF0A34"/>
    <w:rsid w:val="00EF0DFB"/>
    <w:rsid w:val="00EF10DA"/>
    <w:rsid w:val="00EF12E6"/>
    <w:rsid w:val="00EF13B9"/>
    <w:rsid w:val="00EF1FE1"/>
    <w:rsid w:val="00EF2A2A"/>
    <w:rsid w:val="00EF2C70"/>
    <w:rsid w:val="00EF3074"/>
    <w:rsid w:val="00EF36CF"/>
    <w:rsid w:val="00EF3A39"/>
    <w:rsid w:val="00EF3CE9"/>
    <w:rsid w:val="00EF3EE0"/>
    <w:rsid w:val="00EF4D06"/>
    <w:rsid w:val="00EF51F7"/>
    <w:rsid w:val="00EF5216"/>
    <w:rsid w:val="00EF58AF"/>
    <w:rsid w:val="00EF5B49"/>
    <w:rsid w:val="00EF5D8F"/>
    <w:rsid w:val="00F00623"/>
    <w:rsid w:val="00F00C5C"/>
    <w:rsid w:val="00F01A33"/>
    <w:rsid w:val="00F01AE2"/>
    <w:rsid w:val="00F02010"/>
    <w:rsid w:val="00F0211E"/>
    <w:rsid w:val="00F02602"/>
    <w:rsid w:val="00F02D14"/>
    <w:rsid w:val="00F02DC8"/>
    <w:rsid w:val="00F02FE0"/>
    <w:rsid w:val="00F02FE1"/>
    <w:rsid w:val="00F032DA"/>
    <w:rsid w:val="00F03A11"/>
    <w:rsid w:val="00F0410B"/>
    <w:rsid w:val="00F046AC"/>
    <w:rsid w:val="00F04B14"/>
    <w:rsid w:val="00F04C70"/>
    <w:rsid w:val="00F04DB5"/>
    <w:rsid w:val="00F04E10"/>
    <w:rsid w:val="00F052E7"/>
    <w:rsid w:val="00F05875"/>
    <w:rsid w:val="00F059B0"/>
    <w:rsid w:val="00F064F4"/>
    <w:rsid w:val="00F0671E"/>
    <w:rsid w:val="00F0678E"/>
    <w:rsid w:val="00F06DEF"/>
    <w:rsid w:val="00F07255"/>
    <w:rsid w:val="00F0738F"/>
    <w:rsid w:val="00F073B5"/>
    <w:rsid w:val="00F07E46"/>
    <w:rsid w:val="00F07E72"/>
    <w:rsid w:val="00F10081"/>
    <w:rsid w:val="00F109DE"/>
    <w:rsid w:val="00F11681"/>
    <w:rsid w:val="00F1175B"/>
    <w:rsid w:val="00F1200A"/>
    <w:rsid w:val="00F1345E"/>
    <w:rsid w:val="00F13671"/>
    <w:rsid w:val="00F136E0"/>
    <w:rsid w:val="00F13928"/>
    <w:rsid w:val="00F13A01"/>
    <w:rsid w:val="00F13B91"/>
    <w:rsid w:val="00F14B44"/>
    <w:rsid w:val="00F14C9F"/>
    <w:rsid w:val="00F1507C"/>
    <w:rsid w:val="00F151CF"/>
    <w:rsid w:val="00F155D0"/>
    <w:rsid w:val="00F160B8"/>
    <w:rsid w:val="00F16587"/>
    <w:rsid w:val="00F1661E"/>
    <w:rsid w:val="00F1676B"/>
    <w:rsid w:val="00F16A50"/>
    <w:rsid w:val="00F16CFF"/>
    <w:rsid w:val="00F16E1D"/>
    <w:rsid w:val="00F16ED6"/>
    <w:rsid w:val="00F16FE2"/>
    <w:rsid w:val="00F17BB4"/>
    <w:rsid w:val="00F17BCB"/>
    <w:rsid w:val="00F17E6C"/>
    <w:rsid w:val="00F17F12"/>
    <w:rsid w:val="00F20626"/>
    <w:rsid w:val="00F20B58"/>
    <w:rsid w:val="00F2103C"/>
    <w:rsid w:val="00F2133D"/>
    <w:rsid w:val="00F21AC9"/>
    <w:rsid w:val="00F22900"/>
    <w:rsid w:val="00F2299A"/>
    <w:rsid w:val="00F231AF"/>
    <w:rsid w:val="00F232DB"/>
    <w:rsid w:val="00F233DE"/>
    <w:rsid w:val="00F23F45"/>
    <w:rsid w:val="00F23FF3"/>
    <w:rsid w:val="00F2402C"/>
    <w:rsid w:val="00F241C5"/>
    <w:rsid w:val="00F2423A"/>
    <w:rsid w:val="00F242DE"/>
    <w:rsid w:val="00F25351"/>
    <w:rsid w:val="00F25473"/>
    <w:rsid w:val="00F25577"/>
    <w:rsid w:val="00F256D9"/>
    <w:rsid w:val="00F25B22"/>
    <w:rsid w:val="00F2606C"/>
    <w:rsid w:val="00F262B8"/>
    <w:rsid w:val="00F26786"/>
    <w:rsid w:val="00F269F9"/>
    <w:rsid w:val="00F26DFD"/>
    <w:rsid w:val="00F26F2D"/>
    <w:rsid w:val="00F27254"/>
    <w:rsid w:val="00F273A8"/>
    <w:rsid w:val="00F279EA"/>
    <w:rsid w:val="00F27F6E"/>
    <w:rsid w:val="00F306AE"/>
    <w:rsid w:val="00F3094B"/>
    <w:rsid w:val="00F30F2F"/>
    <w:rsid w:val="00F312E9"/>
    <w:rsid w:val="00F31424"/>
    <w:rsid w:val="00F3147A"/>
    <w:rsid w:val="00F31E45"/>
    <w:rsid w:val="00F31EF1"/>
    <w:rsid w:val="00F328AD"/>
    <w:rsid w:val="00F32FB7"/>
    <w:rsid w:val="00F32FDB"/>
    <w:rsid w:val="00F34398"/>
    <w:rsid w:val="00F35069"/>
    <w:rsid w:val="00F353B1"/>
    <w:rsid w:val="00F35401"/>
    <w:rsid w:val="00F35C69"/>
    <w:rsid w:val="00F36787"/>
    <w:rsid w:val="00F3682D"/>
    <w:rsid w:val="00F36C5B"/>
    <w:rsid w:val="00F36EEC"/>
    <w:rsid w:val="00F379BC"/>
    <w:rsid w:val="00F37D41"/>
    <w:rsid w:val="00F40191"/>
    <w:rsid w:val="00F406FE"/>
    <w:rsid w:val="00F40A2F"/>
    <w:rsid w:val="00F40EB2"/>
    <w:rsid w:val="00F40F9D"/>
    <w:rsid w:val="00F41621"/>
    <w:rsid w:val="00F41FD0"/>
    <w:rsid w:val="00F423E9"/>
    <w:rsid w:val="00F42AD0"/>
    <w:rsid w:val="00F42C21"/>
    <w:rsid w:val="00F42C4C"/>
    <w:rsid w:val="00F4317E"/>
    <w:rsid w:val="00F431AA"/>
    <w:rsid w:val="00F436DF"/>
    <w:rsid w:val="00F44727"/>
    <w:rsid w:val="00F448DB"/>
    <w:rsid w:val="00F44B2A"/>
    <w:rsid w:val="00F45535"/>
    <w:rsid w:val="00F45941"/>
    <w:rsid w:val="00F45B04"/>
    <w:rsid w:val="00F46628"/>
    <w:rsid w:val="00F46781"/>
    <w:rsid w:val="00F4682B"/>
    <w:rsid w:val="00F46951"/>
    <w:rsid w:val="00F46A61"/>
    <w:rsid w:val="00F47024"/>
    <w:rsid w:val="00F4710F"/>
    <w:rsid w:val="00F474BD"/>
    <w:rsid w:val="00F474D8"/>
    <w:rsid w:val="00F50147"/>
    <w:rsid w:val="00F5100A"/>
    <w:rsid w:val="00F511F7"/>
    <w:rsid w:val="00F51BAC"/>
    <w:rsid w:val="00F51D6B"/>
    <w:rsid w:val="00F522A9"/>
    <w:rsid w:val="00F52731"/>
    <w:rsid w:val="00F529A6"/>
    <w:rsid w:val="00F532E0"/>
    <w:rsid w:val="00F5336B"/>
    <w:rsid w:val="00F53A41"/>
    <w:rsid w:val="00F53B98"/>
    <w:rsid w:val="00F54552"/>
    <w:rsid w:val="00F55754"/>
    <w:rsid w:val="00F55873"/>
    <w:rsid w:val="00F55E77"/>
    <w:rsid w:val="00F562FD"/>
    <w:rsid w:val="00F5635D"/>
    <w:rsid w:val="00F56BD1"/>
    <w:rsid w:val="00F56DB8"/>
    <w:rsid w:val="00F579C9"/>
    <w:rsid w:val="00F57C3A"/>
    <w:rsid w:val="00F60611"/>
    <w:rsid w:val="00F60716"/>
    <w:rsid w:val="00F60964"/>
    <w:rsid w:val="00F60C7E"/>
    <w:rsid w:val="00F61BF8"/>
    <w:rsid w:val="00F6258A"/>
    <w:rsid w:val="00F625A3"/>
    <w:rsid w:val="00F62AD5"/>
    <w:rsid w:val="00F62BA3"/>
    <w:rsid w:val="00F63004"/>
    <w:rsid w:val="00F630DA"/>
    <w:rsid w:val="00F636F7"/>
    <w:rsid w:val="00F637DC"/>
    <w:rsid w:val="00F63A75"/>
    <w:rsid w:val="00F63BE0"/>
    <w:rsid w:val="00F643CE"/>
    <w:rsid w:val="00F646C0"/>
    <w:rsid w:val="00F64DFC"/>
    <w:rsid w:val="00F65003"/>
    <w:rsid w:val="00F65049"/>
    <w:rsid w:val="00F6507F"/>
    <w:rsid w:val="00F66942"/>
    <w:rsid w:val="00F66A12"/>
    <w:rsid w:val="00F6700A"/>
    <w:rsid w:val="00F670FB"/>
    <w:rsid w:val="00F674DA"/>
    <w:rsid w:val="00F67E12"/>
    <w:rsid w:val="00F704CE"/>
    <w:rsid w:val="00F70B22"/>
    <w:rsid w:val="00F714FE"/>
    <w:rsid w:val="00F71688"/>
    <w:rsid w:val="00F71A37"/>
    <w:rsid w:val="00F721F9"/>
    <w:rsid w:val="00F727A5"/>
    <w:rsid w:val="00F72CA2"/>
    <w:rsid w:val="00F731FE"/>
    <w:rsid w:val="00F732D9"/>
    <w:rsid w:val="00F733AE"/>
    <w:rsid w:val="00F73529"/>
    <w:rsid w:val="00F73A0C"/>
    <w:rsid w:val="00F73FFA"/>
    <w:rsid w:val="00F743E6"/>
    <w:rsid w:val="00F74640"/>
    <w:rsid w:val="00F74A3E"/>
    <w:rsid w:val="00F74C01"/>
    <w:rsid w:val="00F74E95"/>
    <w:rsid w:val="00F7594C"/>
    <w:rsid w:val="00F75F00"/>
    <w:rsid w:val="00F76265"/>
    <w:rsid w:val="00F762D3"/>
    <w:rsid w:val="00F766C3"/>
    <w:rsid w:val="00F76CD7"/>
    <w:rsid w:val="00F76F6B"/>
    <w:rsid w:val="00F777DA"/>
    <w:rsid w:val="00F77CEB"/>
    <w:rsid w:val="00F77DB1"/>
    <w:rsid w:val="00F8011A"/>
    <w:rsid w:val="00F8045D"/>
    <w:rsid w:val="00F8053F"/>
    <w:rsid w:val="00F80CD5"/>
    <w:rsid w:val="00F80F52"/>
    <w:rsid w:val="00F81594"/>
    <w:rsid w:val="00F8199C"/>
    <w:rsid w:val="00F819D6"/>
    <w:rsid w:val="00F819FB"/>
    <w:rsid w:val="00F81E32"/>
    <w:rsid w:val="00F82304"/>
    <w:rsid w:val="00F824BF"/>
    <w:rsid w:val="00F8254A"/>
    <w:rsid w:val="00F843B6"/>
    <w:rsid w:val="00F857C8"/>
    <w:rsid w:val="00F8624B"/>
    <w:rsid w:val="00F86553"/>
    <w:rsid w:val="00F8684B"/>
    <w:rsid w:val="00F87AB5"/>
    <w:rsid w:val="00F87D7C"/>
    <w:rsid w:val="00F87FB4"/>
    <w:rsid w:val="00F9135A"/>
    <w:rsid w:val="00F92269"/>
    <w:rsid w:val="00F92A2E"/>
    <w:rsid w:val="00F92F37"/>
    <w:rsid w:val="00F93234"/>
    <w:rsid w:val="00F9358A"/>
    <w:rsid w:val="00F938F2"/>
    <w:rsid w:val="00F93971"/>
    <w:rsid w:val="00F9417A"/>
    <w:rsid w:val="00F944D9"/>
    <w:rsid w:val="00F94880"/>
    <w:rsid w:val="00F9506C"/>
    <w:rsid w:val="00F95914"/>
    <w:rsid w:val="00F95F45"/>
    <w:rsid w:val="00F95FE3"/>
    <w:rsid w:val="00F97111"/>
    <w:rsid w:val="00F97440"/>
    <w:rsid w:val="00F97C64"/>
    <w:rsid w:val="00FA0219"/>
    <w:rsid w:val="00FA0565"/>
    <w:rsid w:val="00FA0D2A"/>
    <w:rsid w:val="00FA18A2"/>
    <w:rsid w:val="00FA1FEB"/>
    <w:rsid w:val="00FA20F4"/>
    <w:rsid w:val="00FA21B3"/>
    <w:rsid w:val="00FA27C7"/>
    <w:rsid w:val="00FA27E5"/>
    <w:rsid w:val="00FA2A1D"/>
    <w:rsid w:val="00FA2E49"/>
    <w:rsid w:val="00FA3014"/>
    <w:rsid w:val="00FA3FA5"/>
    <w:rsid w:val="00FA413E"/>
    <w:rsid w:val="00FA43FD"/>
    <w:rsid w:val="00FA4924"/>
    <w:rsid w:val="00FA4E26"/>
    <w:rsid w:val="00FA4E5C"/>
    <w:rsid w:val="00FA53ED"/>
    <w:rsid w:val="00FA5B43"/>
    <w:rsid w:val="00FA6836"/>
    <w:rsid w:val="00FA6897"/>
    <w:rsid w:val="00FA711D"/>
    <w:rsid w:val="00FA723B"/>
    <w:rsid w:val="00FA77FE"/>
    <w:rsid w:val="00FB01A4"/>
    <w:rsid w:val="00FB05C9"/>
    <w:rsid w:val="00FB13F3"/>
    <w:rsid w:val="00FB1422"/>
    <w:rsid w:val="00FB152F"/>
    <w:rsid w:val="00FB175D"/>
    <w:rsid w:val="00FB1A3E"/>
    <w:rsid w:val="00FB1A44"/>
    <w:rsid w:val="00FB2B79"/>
    <w:rsid w:val="00FB2DC0"/>
    <w:rsid w:val="00FB2F0E"/>
    <w:rsid w:val="00FB36C6"/>
    <w:rsid w:val="00FB40C0"/>
    <w:rsid w:val="00FB414A"/>
    <w:rsid w:val="00FB41A5"/>
    <w:rsid w:val="00FB523B"/>
    <w:rsid w:val="00FB543E"/>
    <w:rsid w:val="00FB59EC"/>
    <w:rsid w:val="00FB6188"/>
    <w:rsid w:val="00FB68D7"/>
    <w:rsid w:val="00FB692E"/>
    <w:rsid w:val="00FB6B9D"/>
    <w:rsid w:val="00FB75B3"/>
    <w:rsid w:val="00FB7EFD"/>
    <w:rsid w:val="00FC09B2"/>
    <w:rsid w:val="00FC0E31"/>
    <w:rsid w:val="00FC0EAA"/>
    <w:rsid w:val="00FC0FC6"/>
    <w:rsid w:val="00FC1025"/>
    <w:rsid w:val="00FC1475"/>
    <w:rsid w:val="00FC1644"/>
    <w:rsid w:val="00FC194E"/>
    <w:rsid w:val="00FC204E"/>
    <w:rsid w:val="00FC2861"/>
    <w:rsid w:val="00FC28EF"/>
    <w:rsid w:val="00FC3081"/>
    <w:rsid w:val="00FC3092"/>
    <w:rsid w:val="00FC3EB3"/>
    <w:rsid w:val="00FC4162"/>
    <w:rsid w:val="00FC44FD"/>
    <w:rsid w:val="00FC45BF"/>
    <w:rsid w:val="00FC4602"/>
    <w:rsid w:val="00FC4872"/>
    <w:rsid w:val="00FC51DF"/>
    <w:rsid w:val="00FC53ED"/>
    <w:rsid w:val="00FC5473"/>
    <w:rsid w:val="00FC5661"/>
    <w:rsid w:val="00FC568B"/>
    <w:rsid w:val="00FC5879"/>
    <w:rsid w:val="00FC63FB"/>
    <w:rsid w:val="00FC6546"/>
    <w:rsid w:val="00FC66DF"/>
    <w:rsid w:val="00FC67B1"/>
    <w:rsid w:val="00FC6F43"/>
    <w:rsid w:val="00FC6F5C"/>
    <w:rsid w:val="00FC70E5"/>
    <w:rsid w:val="00FC795E"/>
    <w:rsid w:val="00FC797B"/>
    <w:rsid w:val="00FC7AB0"/>
    <w:rsid w:val="00FC7DD8"/>
    <w:rsid w:val="00FD01AF"/>
    <w:rsid w:val="00FD0211"/>
    <w:rsid w:val="00FD0616"/>
    <w:rsid w:val="00FD09F1"/>
    <w:rsid w:val="00FD1006"/>
    <w:rsid w:val="00FD1188"/>
    <w:rsid w:val="00FD22DC"/>
    <w:rsid w:val="00FD2456"/>
    <w:rsid w:val="00FD27CF"/>
    <w:rsid w:val="00FD297C"/>
    <w:rsid w:val="00FD2A17"/>
    <w:rsid w:val="00FD2DB8"/>
    <w:rsid w:val="00FD2EBB"/>
    <w:rsid w:val="00FD3013"/>
    <w:rsid w:val="00FD30EA"/>
    <w:rsid w:val="00FD361B"/>
    <w:rsid w:val="00FD370E"/>
    <w:rsid w:val="00FD3978"/>
    <w:rsid w:val="00FD3FD1"/>
    <w:rsid w:val="00FD4469"/>
    <w:rsid w:val="00FD4554"/>
    <w:rsid w:val="00FD4694"/>
    <w:rsid w:val="00FD49D9"/>
    <w:rsid w:val="00FD4D4E"/>
    <w:rsid w:val="00FD4D5D"/>
    <w:rsid w:val="00FD4D66"/>
    <w:rsid w:val="00FD510B"/>
    <w:rsid w:val="00FD5554"/>
    <w:rsid w:val="00FD589F"/>
    <w:rsid w:val="00FD59B1"/>
    <w:rsid w:val="00FD5CC2"/>
    <w:rsid w:val="00FD6114"/>
    <w:rsid w:val="00FD61EE"/>
    <w:rsid w:val="00FD6656"/>
    <w:rsid w:val="00FD68E9"/>
    <w:rsid w:val="00FD6A52"/>
    <w:rsid w:val="00FD6C9E"/>
    <w:rsid w:val="00FD748A"/>
    <w:rsid w:val="00FD771D"/>
    <w:rsid w:val="00FD7806"/>
    <w:rsid w:val="00FD786D"/>
    <w:rsid w:val="00FD7D8A"/>
    <w:rsid w:val="00FD7F43"/>
    <w:rsid w:val="00FE0653"/>
    <w:rsid w:val="00FE0CF1"/>
    <w:rsid w:val="00FE1235"/>
    <w:rsid w:val="00FE129D"/>
    <w:rsid w:val="00FE12AA"/>
    <w:rsid w:val="00FE13F7"/>
    <w:rsid w:val="00FE1528"/>
    <w:rsid w:val="00FE171A"/>
    <w:rsid w:val="00FE1CE3"/>
    <w:rsid w:val="00FE20EE"/>
    <w:rsid w:val="00FE2981"/>
    <w:rsid w:val="00FE352B"/>
    <w:rsid w:val="00FE36F4"/>
    <w:rsid w:val="00FE3ACC"/>
    <w:rsid w:val="00FE3B9A"/>
    <w:rsid w:val="00FE409B"/>
    <w:rsid w:val="00FE50B7"/>
    <w:rsid w:val="00FE5434"/>
    <w:rsid w:val="00FE570B"/>
    <w:rsid w:val="00FE5C6C"/>
    <w:rsid w:val="00FE5FBA"/>
    <w:rsid w:val="00FE6571"/>
    <w:rsid w:val="00FE6DC4"/>
    <w:rsid w:val="00FE7164"/>
    <w:rsid w:val="00FE732D"/>
    <w:rsid w:val="00FE7419"/>
    <w:rsid w:val="00FE772D"/>
    <w:rsid w:val="00FE77F1"/>
    <w:rsid w:val="00FE78EE"/>
    <w:rsid w:val="00FE7954"/>
    <w:rsid w:val="00FE7C84"/>
    <w:rsid w:val="00FE7CFE"/>
    <w:rsid w:val="00FE7D2B"/>
    <w:rsid w:val="00FE7E38"/>
    <w:rsid w:val="00FE7F12"/>
    <w:rsid w:val="00FF08D7"/>
    <w:rsid w:val="00FF1114"/>
    <w:rsid w:val="00FF118A"/>
    <w:rsid w:val="00FF11E6"/>
    <w:rsid w:val="00FF1D0B"/>
    <w:rsid w:val="00FF2400"/>
    <w:rsid w:val="00FF2507"/>
    <w:rsid w:val="00FF26E2"/>
    <w:rsid w:val="00FF2711"/>
    <w:rsid w:val="00FF2D29"/>
    <w:rsid w:val="00FF2DF2"/>
    <w:rsid w:val="00FF2FF8"/>
    <w:rsid w:val="00FF38CB"/>
    <w:rsid w:val="00FF3A26"/>
    <w:rsid w:val="00FF3DF5"/>
    <w:rsid w:val="00FF41B6"/>
    <w:rsid w:val="00FF42BC"/>
    <w:rsid w:val="00FF4388"/>
    <w:rsid w:val="00FF444F"/>
    <w:rsid w:val="00FF4658"/>
    <w:rsid w:val="00FF4A4C"/>
    <w:rsid w:val="00FF4AA4"/>
    <w:rsid w:val="00FF539A"/>
    <w:rsid w:val="00FF5677"/>
    <w:rsid w:val="00FF5886"/>
    <w:rsid w:val="00FF5C01"/>
    <w:rsid w:val="00FF5ECE"/>
    <w:rsid w:val="00FF5FA0"/>
    <w:rsid w:val="00FF605C"/>
    <w:rsid w:val="00FF6126"/>
    <w:rsid w:val="00FF68D2"/>
    <w:rsid w:val="00FF6CEE"/>
    <w:rsid w:val="00FF719C"/>
    <w:rsid w:val="00FF7235"/>
    <w:rsid w:val="00FF7684"/>
    <w:rsid w:val="00FF7768"/>
    <w:rsid w:val="00FF7B19"/>
    <w:rsid w:val="00FF7BE3"/>
    <w:rsid w:val="0232AF39"/>
    <w:rsid w:val="04BBFEB0"/>
    <w:rsid w:val="04C77193"/>
    <w:rsid w:val="0665A134"/>
    <w:rsid w:val="067A5D8B"/>
    <w:rsid w:val="070444AB"/>
    <w:rsid w:val="07A242BC"/>
    <w:rsid w:val="0876F4D8"/>
    <w:rsid w:val="0979C0BC"/>
    <w:rsid w:val="09FC8443"/>
    <w:rsid w:val="0A6EE475"/>
    <w:rsid w:val="10A8F2F0"/>
    <w:rsid w:val="11E1D82D"/>
    <w:rsid w:val="12C22685"/>
    <w:rsid w:val="12EDD871"/>
    <w:rsid w:val="13D8F801"/>
    <w:rsid w:val="140C5984"/>
    <w:rsid w:val="14EE4354"/>
    <w:rsid w:val="158CB036"/>
    <w:rsid w:val="15FB726C"/>
    <w:rsid w:val="1672F425"/>
    <w:rsid w:val="171871DD"/>
    <w:rsid w:val="176A1293"/>
    <w:rsid w:val="17F986E2"/>
    <w:rsid w:val="182422AA"/>
    <w:rsid w:val="19C4ADD0"/>
    <w:rsid w:val="1A5FA8CC"/>
    <w:rsid w:val="1BB391BE"/>
    <w:rsid w:val="1C2B9F5C"/>
    <w:rsid w:val="1CDC510C"/>
    <w:rsid w:val="1DB4AA68"/>
    <w:rsid w:val="1F0549EA"/>
    <w:rsid w:val="1FD3414D"/>
    <w:rsid w:val="1FE828BC"/>
    <w:rsid w:val="2003C644"/>
    <w:rsid w:val="2218060B"/>
    <w:rsid w:val="22568665"/>
    <w:rsid w:val="236FB9FA"/>
    <w:rsid w:val="238E083B"/>
    <w:rsid w:val="23B5AB89"/>
    <w:rsid w:val="2404A3E7"/>
    <w:rsid w:val="241E99AF"/>
    <w:rsid w:val="260F8C06"/>
    <w:rsid w:val="267583B1"/>
    <w:rsid w:val="268FBE58"/>
    <w:rsid w:val="26AFC513"/>
    <w:rsid w:val="273E445D"/>
    <w:rsid w:val="27916021"/>
    <w:rsid w:val="27F16085"/>
    <w:rsid w:val="27F1B677"/>
    <w:rsid w:val="291E019D"/>
    <w:rsid w:val="2A2E4353"/>
    <w:rsid w:val="2AFC04A7"/>
    <w:rsid w:val="2AFC3D14"/>
    <w:rsid w:val="2B675649"/>
    <w:rsid w:val="2B967D5B"/>
    <w:rsid w:val="2BED24F7"/>
    <w:rsid w:val="2C0CD024"/>
    <w:rsid w:val="2C1A5967"/>
    <w:rsid w:val="2CFC8152"/>
    <w:rsid w:val="2DE4D449"/>
    <w:rsid w:val="2E7E22E2"/>
    <w:rsid w:val="2EC56C61"/>
    <w:rsid w:val="2FC40981"/>
    <w:rsid w:val="30EB83B4"/>
    <w:rsid w:val="316A2F25"/>
    <w:rsid w:val="31B46AFF"/>
    <w:rsid w:val="330E4203"/>
    <w:rsid w:val="343388C6"/>
    <w:rsid w:val="34451F6E"/>
    <w:rsid w:val="346DF06E"/>
    <w:rsid w:val="34E2E4CC"/>
    <w:rsid w:val="37349260"/>
    <w:rsid w:val="37AC1D4E"/>
    <w:rsid w:val="38A78710"/>
    <w:rsid w:val="38BA0F7F"/>
    <w:rsid w:val="390B1861"/>
    <w:rsid w:val="393EEAA4"/>
    <w:rsid w:val="397A6B83"/>
    <w:rsid w:val="39868731"/>
    <w:rsid w:val="3B2C4577"/>
    <w:rsid w:val="3BBD233B"/>
    <w:rsid w:val="3BFEF124"/>
    <w:rsid w:val="3D446464"/>
    <w:rsid w:val="3DBACA9E"/>
    <w:rsid w:val="3E23430A"/>
    <w:rsid w:val="3E4C4D6F"/>
    <w:rsid w:val="3EBC7381"/>
    <w:rsid w:val="4003563C"/>
    <w:rsid w:val="401683D1"/>
    <w:rsid w:val="40316EE1"/>
    <w:rsid w:val="411C9BDF"/>
    <w:rsid w:val="41AD871C"/>
    <w:rsid w:val="41D10AF7"/>
    <w:rsid w:val="4315F319"/>
    <w:rsid w:val="43B6F454"/>
    <w:rsid w:val="443AB615"/>
    <w:rsid w:val="447EA138"/>
    <w:rsid w:val="4594364A"/>
    <w:rsid w:val="460B98BF"/>
    <w:rsid w:val="47223B03"/>
    <w:rsid w:val="48C0D387"/>
    <w:rsid w:val="4ABFEFD6"/>
    <w:rsid w:val="4AC4AAF7"/>
    <w:rsid w:val="4B42023C"/>
    <w:rsid w:val="4B6FF562"/>
    <w:rsid w:val="4C39BA80"/>
    <w:rsid w:val="4C4F0494"/>
    <w:rsid w:val="4C8018F3"/>
    <w:rsid w:val="4D0E053E"/>
    <w:rsid w:val="4D4EE795"/>
    <w:rsid w:val="4E1170F0"/>
    <w:rsid w:val="4EDCEE26"/>
    <w:rsid w:val="4F0436C9"/>
    <w:rsid w:val="4FAEC15B"/>
    <w:rsid w:val="4FCA20DB"/>
    <w:rsid w:val="500B0EC8"/>
    <w:rsid w:val="5063AD07"/>
    <w:rsid w:val="50C2A134"/>
    <w:rsid w:val="5171FF98"/>
    <w:rsid w:val="5290743B"/>
    <w:rsid w:val="52C03444"/>
    <w:rsid w:val="52EA9735"/>
    <w:rsid w:val="53C7333E"/>
    <w:rsid w:val="53ED8898"/>
    <w:rsid w:val="54DF4936"/>
    <w:rsid w:val="55631912"/>
    <w:rsid w:val="5616F5CD"/>
    <w:rsid w:val="57B4F990"/>
    <w:rsid w:val="57E93ED6"/>
    <w:rsid w:val="583964A5"/>
    <w:rsid w:val="585FC2B1"/>
    <w:rsid w:val="599A5031"/>
    <w:rsid w:val="5ABDBE7E"/>
    <w:rsid w:val="5B49490F"/>
    <w:rsid w:val="5E968BD9"/>
    <w:rsid w:val="5F86543C"/>
    <w:rsid w:val="5FB4A66D"/>
    <w:rsid w:val="60FBF962"/>
    <w:rsid w:val="62400466"/>
    <w:rsid w:val="62E29EF0"/>
    <w:rsid w:val="62FCECA9"/>
    <w:rsid w:val="64CEF5AA"/>
    <w:rsid w:val="66085817"/>
    <w:rsid w:val="66535883"/>
    <w:rsid w:val="673EA267"/>
    <w:rsid w:val="6811E2EB"/>
    <w:rsid w:val="68415661"/>
    <w:rsid w:val="6864394C"/>
    <w:rsid w:val="68684D88"/>
    <w:rsid w:val="6930B144"/>
    <w:rsid w:val="69B43A98"/>
    <w:rsid w:val="69E26D88"/>
    <w:rsid w:val="6A48EF59"/>
    <w:rsid w:val="6A49A334"/>
    <w:rsid w:val="6B93CABE"/>
    <w:rsid w:val="6D229964"/>
    <w:rsid w:val="6E59F224"/>
    <w:rsid w:val="6E6EBA8F"/>
    <w:rsid w:val="6F07489A"/>
    <w:rsid w:val="6FF16EC5"/>
    <w:rsid w:val="6FFBE1EA"/>
    <w:rsid w:val="709B9296"/>
    <w:rsid w:val="70C668A2"/>
    <w:rsid w:val="7276EFFF"/>
    <w:rsid w:val="728C3E8C"/>
    <w:rsid w:val="72C988FA"/>
    <w:rsid w:val="73278F7A"/>
    <w:rsid w:val="739A7B35"/>
    <w:rsid w:val="74E22A97"/>
    <w:rsid w:val="76A3566A"/>
    <w:rsid w:val="7749C0D1"/>
    <w:rsid w:val="775A3716"/>
    <w:rsid w:val="779EA7FC"/>
    <w:rsid w:val="77C495CE"/>
    <w:rsid w:val="799FCDB8"/>
    <w:rsid w:val="7A2263C9"/>
    <w:rsid w:val="7A41B623"/>
    <w:rsid w:val="7A6C339F"/>
    <w:rsid w:val="7B1FCBD7"/>
    <w:rsid w:val="7BA6D612"/>
    <w:rsid w:val="7C9F090C"/>
    <w:rsid w:val="7DE09EE5"/>
    <w:rsid w:val="7DECE18E"/>
    <w:rsid w:val="7FE1960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053D8"/>
  <w15:docId w15:val="{25F5B781-B1CA-41DA-8502-0F19B436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9E2"/>
    <w:pPr>
      <w:widowControl w:val="0"/>
      <w:spacing w:line="240" w:lineRule="atLeast"/>
      <w:jc w:val="both"/>
    </w:pPr>
    <w:rPr>
      <w:lang w:eastAsia="en-US"/>
    </w:rPr>
  </w:style>
  <w:style w:type="paragraph" w:styleId="Heading1">
    <w:name w:val="heading 1"/>
    <w:basedOn w:val="Normal"/>
    <w:next w:val="Normal"/>
    <w:link w:val="Heading1Char"/>
    <w:uiPriority w:val="9"/>
    <w:qFormat/>
    <w:rsid w:val="00A4677F"/>
    <w:pPr>
      <w:keepNext/>
      <w:numPr>
        <w:numId w:val="26"/>
      </w:numPr>
      <w:spacing w:before="120" w:after="60"/>
      <w:outlineLvl w:val="0"/>
    </w:pPr>
    <w:rPr>
      <w:b/>
      <w:sz w:val="28"/>
    </w:rPr>
  </w:style>
  <w:style w:type="paragraph" w:styleId="Heading2">
    <w:name w:val="heading 2"/>
    <w:basedOn w:val="Heading1"/>
    <w:next w:val="Normal"/>
    <w:autoRedefine/>
    <w:qFormat/>
    <w:rsid w:val="00B9354E"/>
    <w:pPr>
      <w:keepNext w:val="0"/>
      <w:numPr>
        <w:ilvl w:val="1"/>
      </w:numPr>
      <w:outlineLvl w:val="1"/>
    </w:pPr>
    <w:rPr>
      <w:sz w:val="24"/>
    </w:rPr>
  </w:style>
  <w:style w:type="paragraph" w:styleId="Heading3">
    <w:name w:val="heading 3"/>
    <w:basedOn w:val="Heading1"/>
    <w:next w:val="Normal"/>
    <w:link w:val="Heading3Char"/>
    <w:autoRedefine/>
    <w:qFormat/>
    <w:rsid w:val="00917344"/>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6"/>
      </w:numPr>
      <w:spacing w:before="240" w:after="60"/>
      <w:outlineLvl w:val="4"/>
    </w:pPr>
    <w:rPr>
      <w:sz w:val="22"/>
    </w:rPr>
  </w:style>
  <w:style w:type="paragraph" w:styleId="Heading6">
    <w:name w:val="heading 6"/>
    <w:basedOn w:val="Normal"/>
    <w:next w:val="Normal"/>
    <w:qFormat/>
    <w:pPr>
      <w:numPr>
        <w:ilvl w:val="5"/>
        <w:numId w:val="26"/>
      </w:numPr>
      <w:spacing w:before="240" w:after="60"/>
      <w:outlineLvl w:val="5"/>
    </w:pPr>
    <w:rPr>
      <w:i/>
      <w:sz w:val="22"/>
    </w:rPr>
  </w:style>
  <w:style w:type="paragraph" w:styleId="Heading7">
    <w:name w:val="heading 7"/>
    <w:basedOn w:val="Normal"/>
    <w:next w:val="Normal"/>
    <w:qFormat/>
    <w:pPr>
      <w:numPr>
        <w:ilvl w:val="6"/>
        <w:numId w:val="26"/>
      </w:numPr>
      <w:spacing w:before="240" w:after="60"/>
      <w:outlineLvl w:val="6"/>
    </w:pPr>
  </w:style>
  <w:style w:type="paragraph" w:styleId="Heading8">
    <w:name w:val="heading 8"/>
    <w:basedOn w:val="Normal"/>
    <w:next w:val="Normal"/>
    <w:qFormat/>
    <w:pPr>
      <w:numPr>
        <w:ilvl w:val="7"/>
        <w:numId w:val="26"/>
      </w:numPr>
      <w:spacing w:before="240" w:after="60"/>
      <w:outlineLvl w:val="7"/>
    </w:pPr>
    <w:rPr>
      <w:i/>
    </w:rPr>
  </w:style>
  <w:style w:type="paragraph" w:styleId="Heading9">
    <w:name w:val="heading 9"/>
    <w:basedOn w:val="Normal"/>
    <w:next w:val="Normal"/>
    <w:qFormat/>
    <w:pPr>
      <w:numPr>
        <w:ilvl w:val="8"/>
        <w:numId w:val="26"/>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autoRedefine/>
    <w:uiPriority w:val="39"/>
    <w:rsid w:val="00580E51"/>
    <w:pPr>
      <w:tabs>
        <w:tab w:val="left" w:pos="600"/>
        <w:tab w:val="right" w:leader="dot" w:pos="9350"/>
      </w:tabs>
      <w:spacing w:before="200" w:line="276" w:lineRule="auto"/>
    </w:pPr>
    <w:rPr>
      <w:b/>
      <w:bCs/>
      <w:szCs w:val="24"/>
    </w:rPr>
  </w:style>
  <w:style w:type="paragraph" w:styleId="TOC2">
    <w:name w:val="toc 2"/>
    <w:basedOn w:val="Normal"/>
    <w:next w:val="Normal"/>
    <w:autoRedefine/>
    <w:uiPriority w:val="39"/>
    <w:rsid w:val="0051160F"/>
    <w:pPr>
      <w:tabs>
        <w:tab w:val="left" w:pos="800"/>
        <w:tab w:val="right" w:leader="dot" w:pos="9350"/>
      </w:tabs>
      <w:spacing w:after="120" w:line="276" w:lineRule="auto"/>
      <w:ind w:left="198"/>
      <w:contextualSpacing/>
    </w:pPr>
    <w:rPr>
      <w:bCs/>
      <w:szCs w:val="22"/>
    </w:rPr>
  </w:style>
  <w:style w:type="paragraph" w:styleId="TOC3">
    <w:name w:val="toc 3"/>
    <w:basedOn w:val="Normal"/>
    <w:next w:val="Normal"/>
    <w:autoRedefine/>
    <w:uiPriority w:val="39"/>
    <w:rsid w:val="00E42379"/>
    <w:pPr>
      <w:spacing w:line="360" w:lineRule="auto"/>
      <w:ind w:left="400"/>
    </w:pPr>
    <w:rPr>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rsid w:val="00114F09"/>
    <w:pPr>
      <w:tabs>
        <w:tab w:val="center" w:pos="4320"/>
        <w:tab w:val="right" w:pos="8640"/>
      </w:tabs>
    </w:pPr>
    <w:rPr>
      <w:rFonts w:ascii="Palatino" w:hAnsi="Palatino"/>
    </w:rPr>
  </w:style>
  <w:style w:type="character" w:styleId="PageNumber">
    <w:name w:val="page number"/>
    <w:basedOn w:val="DefaultParagraphFont"/>
    <w:uiPriority w:val="99"/>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uiPriority w:val="99"/>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autoRedefine/>
    <w:semiHidden/>
    <w:rsid w:val="00D84B2C"/>
    <w:pPr>
      <w:spacing w:line="360" w:lineRule="auto"/>
      <w:ind w:left="600"/>
    </w:pPr>
  </w:style>
  <w:style w:type="paragraph" w:styleId="TOC5">
    <w:name w:val="toc 5"/>
    <w:basedOn w:val="Normal"/>
    <w:next w:val="Normal"/>
    <w:autoRedefine/>
    <w:semiHidden/>
    <w:pPr>
      <w:ind w:left="800"/>
    </w:pPr>
    <w:rPr>
      <w:rFonts w:asciiTheme="minorHAnsi" w:hAnsiTheme="minorHAnsi"/>
    </w:rPr>
  </w:style>
  <w:style w:type="paragraph" w:styleId="TOC6">
    <w:name w:val="toc 6"/>
    <w:basedOn w:val="Normal"/>
    <w:next w:val="Normal"/>
    <w:autoRedefine/>
    <w:semiHidden/>
    <w:pPr>
      <w:ind w:left="1000"/>
    </w:pPr>
    <w:rPr>
      <w:rFonts w:asciiTheme="minorHAnsi" w:hAnsiTheme="minorHAnsi"/>
    </w:rPr>
  </w:style>
  <w:style w:type="paragraph" w:styleId="TOC7">
    <w:name w:val="toc 7"/>
    <w:basedOn w:val="Normal"/>
    <w:next w:val="Normal"/>
    <w:autoRedefine/>
    <w:semiHidden/>
    <w:pPr>
      <w:ind w:left="1200"/>
    </w:pPr>
    <w:rPr>
      <w:rFonts w:asciiTheme="minorHAnsi" w:hAnsiTheme="minorHAnsi"/>
    </w:rPr>
  </w:style>
  <w:style w:type="paragraph" w:styleId="TOC8">
    <w:name w:val="toc 8"/>
    <w:basedOn w:val="Normal"/>
    <w:next w:val="Normal"/>
    <w:autoRedefine/>
    <w:semiHidden/>
    <w:pPr>
      <w:ind w:left="1400"/>
    </w:pPr>
    <w:rPr>
      <w:rFonts w:asciiTheme="minorHAnsi" w:hAnsiTheme="minorHAnsi"/>
    </w:rPr>
  </w:style>
  <w:style w:type="paragraph" w:styleId="TOC9">
    <w:name w:val="toc 9"/>
    <w:basedOn w:val="Normal"/>
    <w:next w:val="Normal"/>
    <w:autoRedefine/>
    <w:semiHidden/>
    <w:pPr>
      <w:ind w:left="1600"/>
    </w:pPr>
    <w:rPr>
      <w:rFonts w:asciiTheme="minorHAnsi" w:hAnsiTheme="minorHAnsi"/>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uiPriority w:val="99"/>
    <w:rPr>
      <w:color w:val="0000FF"/>
      <w:u w:val="single"/>
    </w:rPr>
  </w:style>
  <w:style w:type="paragraph" w:customStyle="1" w:styleId="ColorfulList-Accent11">
    <w:name w:val="Colorful List - Accent 11"/>
    <w:basedOn w:val="Normal"/>
    <w:uiPriority w:val="34"/>
    <w:qFormat/>
    <w:rsid w:val="005B7BE2"/>
    <w:pPr>
      <w:ind w:left="720"/>
    </w:pPr>
  </w:style>
  <w:style w:type="character" w:customStyle="1" w:styleId="HeaderChar">
    <w:name w:val="Header Char"/>
    <w:link w:val="Header"/>
    <w:uiPriority w:val="99"/>
    <w:rsid w:val="003478B8"/>
    <w:rPr>
      <w:lang w:val="en-US" w:eastAsia="en-US"/>
    </w:rPr>
  </w:style>
  <w:style w:type="character" w:customStyle="1" w:styleId="FooterChar">
    <w:name w:val="Footer Char"/>
    <w:link w:val="Footer"/>
    <w:uiPriority w:val="99"/>
    <w:rsid w:val="00114F09"/>
    <w:rPr>
      <w:rFonts w:ascii="Palatino" w:hAnsi="Palatino"/>
      <w:lang w:eastAsia="en-US"/>
    </w:rPr>
  </w:style>
  <w:style w:type="paragraph" w:styleId="ListParagraph">
    <w:name w:val="List Paragraph"/>
    <w:basedOn w:val="Normal"/>
    <w:uiPriority w:val="34"/>
    <w:qFormat/>
    <w:rsid w:val="00382887"/>
    <w:pPr>
      <w:ind w:left="720"/>
      <w:contextualSpacing/>
    </w:pPr>
  </w:style>
  <w:style w:type="paragraph" w:styleId="TOCHeading">
    <w:name w:val="TOC Heading"/>
    <w:basedOn w:val="Heading1"/>
    <w:next w:val="Normal"/>
    <w:uiPriority w:val="39"/>
    <w:unhideWhenUsed/>
    <w:qFormat/>
    <w:rsid w:val="00712778"/>
    <w:pPr>
      <w:keepLines/>
      <w:widowControl/>
      <w:spacing w:before="480" w:after="0" w:line="276" w:lineRule="auto"/>
      <w:ind w:left="0" w:firstLine="0"/>
      <w:outlineLvl w:val="9"/>
    </w:pPr>
    <w:rPr>
      <w:rFonts w:asciiTheme="majorHAnsi" w:eastAsiaTheme="majorEastAsia" w:hAnsiTheme="majorHAnsi" w:cstheme="majorBidi"/>
      <w:bCs/>
      <w:color w:val="2E74B5" w:themeColor="accent1" w:themeShade="BF"/>
      <w:szCs w:val="28"/>
    </w:rPr>
  </w:style>
  <w:style w:type="character" w:customStyle="1" w:styleId="Heading1Char">
    <w:name w:val="Heading 1 Char"/>
    <w:basedOn w:val="DefaultParagraphFont"/>
    <w:link w:val="Heading1"/>
    <w:uiPriority w:val="9"/>
    <w:rsid w:val="00A4677F"/>
    <w:rPr>
      <w:b/>
      <w:sz w:val="28"/>
      <w:lang w:eastAsia="en-US"/>
    </w:rPr>
  </w:style>
  <w:style w:type="paragraph" w:styleId="Bibliography">
    <w:name w:val="Bibliography"/>
    <w:basedOn w:val="Normal"/>
    <w:next w:val="Normal"/>
    <w:uiPriority w:val="37"/>
    <w:unhideWhenUsed/>
    <w:rsid w:val="00712778"/>
  </w:style>
  <w:style w:type="paragraph" w:styleId="Caption">
    <w:name w:val="caption"/>
    <w:basedOn w:val="Normal"/>
    <w:next w:val="Normal"/>
    <w:autoRedefine/>
    <w:uiPriority w:val="35"/>
    <w:unhideWhenUsed/>
    <w:qFormat/>
    <w:rsid w:val="003A7C3C"/>
    <w:pPr>
      <w:keepNext/>
      <w:spacing w:line="360" w:lineRule="auto"/>
      <w:jc w:val="center"/>
    </w:pPr>
    <w:rPr>
      <w:i/>
      <w:iCs/>
      <w:color w:val="000000" w:themeColor="text1"/>
      <w:szCs w:val="18"/>
    </w:rPr>
  </w:style>
  <w:style w:type="character" w:styleId="CommentReference">
    <w:name w:val="annotation reference"/>
    <w:basedOn w:val="DefaultParagraphFont"/>
    <w:uiPriority w:val="99"/>
    <w:semiHidden/>
    <w:unhideWhenUsed/>
    <w:rsid w:val="0036712F"/>
    <w:rPr>
      <w:sz w:val="18"/>
      <w:szCs w:val="18"/>
    </w:rPr>
  </w:style>
  <w:style w:type="paragraph" w:styleId="CommentText">
    <w:name w:val="annotation text"/>
    <w:basedOn w:val="Normal"/>
    <w:link w:val="CommentTextChar"/>
    <w:uiPriority w:val="99"/>
    <w:unhideWhenUsed/>
    <w:rsid w:val="0036712F"/>
    <w:pPr>
      <w:spacing w:line="240" w:lineRule="auto"/>
    </w:pPr>
    <w:rPr>
      <w:sz w:val="24"/>
      <w:szCs w:val="24"/>
    </w:rPr>
  </w:style>
  <w:style w:type="character" w:customStyle="1" w:styleId="CommentTextChar">
    <w:name w:val="Comment Text Char"/>
    <w:basedOn w:val="DefaultParagraphFont"/>
    <w:link w:val="CommentText"/>
    <w:uiPriority w:val="99"/>
    <w:rsid w:val="0036712F"/>
    <w:rPr>
      <w:sz w:val="24"/>
      <w:szCs w:val="24"/>
      <w:lang w:eastAsia="en-US"/>
    </w:rPr>
  </w:style>
  <w:style w:type="paragraph" w:styleId="CommentSubject">
    <w:name w:val="annotation subject"/>
    <w:basedOn w:val="CommentText"/>
    <w:next w:val="CommentText"/>
    <w:link w:val="CommentSubjectChar"/>
    <w:uiPriority w:val="99"/>
    <w:semiHidden/>
    <w:unhideWhenUsed/>
    <w:rsid w:val="0036712F"/>
    <w:rPr>
      <w:b/>
      <w:bCs/>
      <w:sz w:val="20"/>
      <w:szCs w:val="20"/>
    </w:rPr>
  </w:style>
  <w:style w:type="character" w:customStyle="1" w:styleId="CommentSubjectChar">
    <w:name w:val="Comment Subject Char"/>
    <w:basedOn w:val="CommentTextChar"/>
    <w:link w:val="CommentSubject"/>
    <w:uiPriority w:val="99"/>
    <w:semiHidden/>
    <w:rsid w:val="0036712F"/>
    <w:rPr>
      <w:b/>
      <w:bCs/>
      <w:sz w:val="24"/>
      <w:szCs w:val="24"/>
      <w:lang w:eastAsia="en-US"/>
    </w:rPr>
  </w:style>
  <w:style w:type="paragraph" w:styleId="BalloonText">
    <w:name w:val="Balloon Text"/>
    <w:basedOn w:val="Normal"/>
    <w:link w:val="BalloonTextChar"/>
    <w:uiPriority w:val="99"/>
    <w:semiHidden/>
    <w:unhideWhenUsed/>
    <w:rsid w:val="0036712F"/>
    <w:pPr>
      <w:spacing w:line="240" w:lineRule="auto"/>
    </w:pPr>
    <w:rPr>
      <w:sz w:val="18"/>
      <w:szCs w:val="18"/>
    </w:rPr>
  </w:style>
  <w:style w:type="character" w:customStyle="1" w:styleId="BalloonTextChar">
    <w:name w:val="Balloon Text Char"/>
    <w:basedOn w:val="DefaultParagraphFont"/>
    <w:link w:val="BalloonText"/>
    <w:uiPriority w:val="99"/>
    <w:semiHidden/>
    <w:rsid w:val="0036712F"/>
    <w:rPr>
      <w:sz w:val="18"/>
      <w:szCs w:val="18"/>
      <w:lang w:eastAsia="en-US"/>
    </w:rPr>
  </w:style>
  <w:style w:type="paragraph" w:styleId="NormalWeb">
    <w:name w:val="Normal (Web)"/>
    <w:basedOn w:val="Normal"/>
    <w:uiPriority w:val="99"/>
    <w:unhideWhenUsed/>
    <w:rsid w:val="00472BD3"/>
    <w:pPr>
      <w:widowControl/>
      <w:spacing w:before="100" w:beforeAutospacing="1" w:after="100" w:afterAutospacing="1" w:line="360" w:lineRule="auto"/>
    </w:pPr>
    <w:rPr>
      <w:rFonts w:eastAsiaTheme="minorEastAsia"/>
      <w:sz w:val="24"/>
      <w:szCs w:val="24"/>
    </w:rPr>
  </w:style>
  <w:style w:type="paragraph" w:styleId="TableofFigures">
    <w:name w:val="table of figures"/>
    <w:basedOn w:val="Normal"/>
    <w:next w:val="Normal"/>
    <w:uiPriority w:val="99"/>
    <w:unhideWhenUsed/>
    <w:rsid w:val="00357F2E"/>
    <w:pPr>
      <w:widowControl/>
      <w:spacing w:line="360" w:lineRule="auto"/>
      <w:ind w:left="480" w:hanging="480"/>
    </w:pPr>
    <w:rPr>
      <w:rFonts w:eastAsiaTheme="minorEastAsia" w:cstheme="minorBidi"/>
      <w:szCs w:val="24"/>
    </w:rPr>
  </w:style>
  <w:style w:type="paragraph" w:customStyle="1" w:styleId="TOCTitle">
    <w:name w:val="TOC Title"/>
    <w:qFormat/>
    <w:rsid w:val="00472BD3"/>
    <w:rPr>
      <w:rFonts w:ascii="Palatino" w:eastAsiaTheme="majorEastAsia" w:hAnsi="Palatino" w:cstheme="majorBidi"/>
      <w:bCs/>
      <w:sz w:val="40"/>
      <w:szCs w:val="32"/>
      <w:lang w:val="en-US" w:eastAsia="en-US"/>
    </w:rPr>
  </w:style>
  <w:style w:type="character" w:customStyle="1" w:styleId="Heading3Char">
    <w:name w:val="Heading 3 Char"/>
    <w:basedOn w:val="DefaultParagraphFont"/>
    <w:link w:val="Heading3"/>
    <w:rsid w:val="00917344"/>
    <w:rPr>
      <w:i/>
      <w:sz w:val="22"/>
      <w:lang w:eastAsia="en-US"/>
    </w:rPr>
  </w:style>
  <w:style w:type="character" w:styleId="Strong">
    <w:name w:val="Strong"/>
    <w:basedOn w:val="DefaultParagraphFont"/>
    <w:uiPriority w:val="22"/>
    <w:qFormat/>
    <w:rsid w:val="00D07218"/>
    <w:rPr>
      <w:b/>
      <w:bCs/>
    </w:rPr>
  </w:style>
  <w:style w:type="table" w:styleId="TableGrid">
    <w:name w:val="Table Grid"/>
    <w:basedOn w:val="TableNormal"/>
    <w:uiPriority w:val="59"/>
    <w:rsid w:val="009C0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0CAD"/>
    <w:rPr>
      <w:color w:val="808080"/>
    </w:rPr>
  </w:style>
  <w:style w:type="paragraph" w:styleId="EndnoteText">
    <w:name w:val="endnote text"/>
    <w:basedOn w:val="Normal"/>
    <w:link w:val="EndnoteTextChar"/>
    <w:uiPriority w:val="99"/>
    <w:semiHidden/>
    <w:unhideWhenUsed/>
    <w:rsid w:val="00C944FE"/>
    <w:pPr>
      <w:spacing w:line="240" w:lineRule="auto"/>
    </w:pPr>
  </w:style>
  <w:style w:type="character" w:customStyle="1" w:styleId="EndnoteTextChar">
    <w:name w:val="Endnote Text Char"/>
    <w:basedOn w:val="DefaultParagraphFont"/>
    <w:link w:val="EndnoteText"/>
    <w:uiPriority w:val="99"/>
    <w:semiHidden/>
    <w:rsid w:val="00C944FE"/>
    <w:rPr>
      <w:lang w:eastAsia="en-US"/>
    </w:rPr>
  </w:style>
  <w:style w:type="character" w:styleId="EndnoteReference">
    <w:name w:val="endnote reference"/>
    <w:basedOn w:val="DefaultParagraphFont"/>
    <w:uiPriority w:val="99"/>
    <w:semiHidden/>
    <w:unhideWhenUsed/>
    <w:rsid w:val="00C944FE"/>
    <w:rPr>
      <w:vertAlign w:val="superscript"/>
    </w:rPr>
  </w:style>
  <w:style w:type="table" w:customStyle="1" w:styleId="PlainTable41">
    <w:name w:val="Plain Table 41"/>
    <w:basedOn w:val="TableNormal"/>
    <w:uiPriority w:val="44"/>
    <w:rsid w:val="005D343B"/>
    <w:rPr>
      <w:rFonts w:asciiTheme="minorHAnsi" w:eastAsiaTheme="minorHAnsi" w:hAnsiTheme="minorHAnsi" w:cstheme="minorBidi"/>
      <w:sz w:val="24"/>
      <w:szCs w:val="24"/>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D34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640B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E7FB9"/>
    <w:rPr>
      <w:lang w:eastAsia="en-US"/>
    </w:rPr>
  </w:style>
  <w:style w:type="table" w:customStyle="1" w:styleId="GridTable2-Accent31">
    <w:name w:val="Grid Table 2 - Accent 31"/>
    <w:basedOn w:val="TableNormal"/>
    <w:uiPriority w:val="47"/>
    <w:rsid w:val="00797F4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sStandard">
    <w:name w:val="Tables Standard"/>
    <w:next w:val="Normal"/>
    <w:link w:val="TablesStandardChar"/>
    <w:qFormat/>
    <w:rsid w:val="00400147"/>
    <w:pPr>
      <w:spacing w:before="60" w:after="60" w:line="276" w:lineRule="auto"/>
    </w:pPr>
    <w:rPr>
      <w:rFonts w:eastAsia="Times New Roman"/>
      <w:lang w:eastAsia="en-US"/>
    </w:rPr>
  </w:style>
  <w:style w:type="character" w:customStyle="1" w:styleId="TablesStandardChar">
    <w:name w:val="Tables Standard Char"/>
    <w:link w:val="TablesStandard"/>
    <w:rsid w:val="00400147"/>
    <w:rPr>
      <w:rFonts w:eastAsia="Times New Roman"/>
      <w:lang w:eastAsia="en-US"/>
    </w:rPr>
  </w:style>
  <w:style w:type="paragraph" w:customStyle="1" w:styleId="EndNoteBibliographyTitle">
    <w:name w:val="EndNote Bibliography Title"/>
    <w:basedOn w:val="Normal"/>
    <w:link w:val="EndNoteBibliographyTitleChar"/>
    <w:rsid w:val="006B189E"/>
    <w:pPr>
      <w:jc w:val="center"/>
    </w:pPr>
    <w:rPr>
      <w:noProof/>
      <w:lang w:val="en-US"/>
    </w:rPr>
  </w:style>
  <w:style w:type="character" w:customStyle="1" w:styleId="EndNoteBibliographyTitleChar">
    <w:name w:val="EndNote Bibliography Title Char"/>
    <w:basedOn w:val="DefaultParagraphFont"/>
    <w:link w:val="EndNoteBibliographyTitle"/>
    <w:rsid w:val="006B189E"/>
    <w:rPr>
      <w:noProof/>
      <w:lang w:val="en-US" w:eastAsia="en-US"/>
    </w:rPr>
  </w:style>
  <w:style w:type="paragraph" w:customStyle="1" w:styleId="EndNoteBibliography">
    <w:name w:val="EndNote Bibliography"/>
    <w:basedOn w:val="Normal"/>
    <w:link w:val="EndNoteBibliographyChar"/>
    <w:rsid w:val="006B189E"/>
    <w:rPr>
      <w:noProof/>
      <w:lang w:val="en-US"/>
    </w:rPr>
  </w:style>
  <w:style w:type="character" w:customStyle="1" w:styleId="EndNoteBibliographyChar">
    <w:name w:val="EndNote Bibliography Char"/>
    <w:basedOn w:val="DefaultParagraphFont"/>
    <w:link w:val="EndNoteBibliography"/>
    <w:rsid w:val="006B189E"/>
    <w:rPr>
      <w:noProof/>
      <w:lang w:val="en-US" w:eastAsia="en-US"/>
    </w:rPr>
  </w:style>
  <w:style w:type="table" w:customStyle="1" w:styleId="GridTable4-Accent21">
    <w:name w:val="Grid Table 4 - Accent 21"/>
    <w:basedOn w:val="TableNormal"/>
    <w:uiPriority w:val="49"/>
    <w:rsid w:val="00686948"/>
    <w:rPr>
      <w:rFonts w:asciiTheme="minorHAnsi" w:eastAsiaTheme="minorHAnsi" w:hAnsiTheme="minorHAnsi" w:cstheme="minorBidi"/>
      <w:sz w:val="22"/>
      <w:szCs w:val="22"/>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21">
    <w:name w:val="List Table 4 - Accent 21"/>
    <w:basedOn w:val="TableNormal"/>
    <w:uiPriority w:val="49"/>
    <w:rsid w:val="000C0911"/>
    <w:rPr>
      <w:rFonts w:asciiTheme="minorHAnsi" w:eastAsiaTheme="minorHAnsi" w:hAnsiTheme="minorHAnsi" w:cstheme="minorBidi"/>
      <w:sz w:val="22"/>
      <w:szCs w:val="22"/>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Coverpage">
    <w:name w:val="Cover page"/>
    <w:basedOn w:val="Normal"/>
    <w:link w:val="CoverpageChar"/>
    <w:qFormat/>
    <w:rsid w:val="0051160F"/>
    <w:pPr>
      <w:jc w:val="right"/>
    </w:pPr>
    <w:rPr>
      <w:rFonts w:asciiTheme="majorHAnsi" w:hAnsiTheme="majorHAnsi" w:cstheme="majorHAnsi"/>
      <w:b/>
      <w:sz w:val="24"/>
      <w:szCs w:val="24"/>
    </w:rPr>
  </w:style>
  <w:style w:type="character" w:customStyle="1" w:styleId="CoverpageChar">
    <w:name w:val="Cover page Char"/>
    <w:basedOn w:val="DefaultParagraphFont"/>
    <w:link w:val="Coverpage"/>
    <w:rsid w:val="0051160F"/>
    <w:rPr>
      <w:rFonts w:asciiTheme="majorHAnsi" w:hAnsiTheme="majorHAnsi" w:cstheme="majorHAnsi"/>
      <w:b/>
      <w:sz w:val="24"/>
      <w:szCs w:val="24"/>
      <w:lang w:eastAsia="en-US"/>
    </w:rPr>
  </w:style>
  <w:style w:type="paragraph" w:styleId="ListBullet">
    <w:name w:val="List Bullet"/>
    <w:basedOn w:val="Normal"/>
    <w:uiPriority w:val="99"/>
    <w:unhideWhenUsed/>
    <w:rsid w:val="00CF14F7"/>
    <w:pPr>
      <w:widowControl/>
      <w:numPr>
        <w:numId w:val="8"/>
      </w:numPr>
      <w:spacing w:after="160" w:line="259" w:lineRule="auto"/>
      <w:contextualSpacing/>
    </w:pPr>
    <w:rPr>
      <w:rFonts w:asciiTheme="minorHAnsi" w:eastAsiaTheme="minorHAnsi" w:hAnsiTheme="minorHAnsi" w:cstheme="minorBidi"/>
      <w:sz w:val="22"/>
      <w:szCs w:val="22"/>
    </w:rPr>
  </w:style>
  <w:style w:type="paragraph" w:customStyle="1" w:styleId="ReferenceList">
    <w:name w:val="Reference List"/>
    <w:basedOn w:val="EndNoteBibliography"/>
    <w:link w:val="ReferenceListChar"/>
    <w:qFormat/>
    <w:rsid w:val="006940BD"/>
    <w:pPr>
      <w:ind w:left="720" w:hanging="720"/>
    </w:pPr>
    <w:rPr>
      <w:rFonts w:eastAsia="Calibri"/>
    </w:rPr>
  </w:style>
  <w:style w:type="character" w:customStyle="1" w:styleId="UnresolvedMention1">
    <w:name w:val="Unresolved Mention1"/>
    <w:basedOn w:val="DefaultParagraphFont"/>
    <w:uiPriority w:val="99"/>
    <w:semiHidden/>
    <w:unhideWhenUsed/>
    <w:rsid w:val="00B967CF"/>
    <w:rPr>
      <w:color w:val="808080"/>
      <w:shd w:val="clear" w:color="auto" w:fill="E6E6E6"/>
    </w:rPr>
  </w:style>
  <w:style w:type="character" w:customStyle="1" w:styleId="ReferenceListChar">
    <w:name w:val="Reference List Char"/>
    <w:basedOn w:val="EndNoteBibliographyChar"/>
    <w:link w:val="ReferenceList"/>
    <w:rsid w:val="006940BD"/>
    <w:rPr>
      <w:rFonts w:eastAsia="Calibri"/>
      <w:noProof/>
      <w:lang w:val="en-US" w:eastAsia="en-US"/>
    </w:rPr>
  </w:style>
  <w:style w:type="character" w:customStyle="1" w:styleId="UnresolvedMention2">
    <w:name w:val="Unresolved Mention2"/>
    <w:basedOn w:val="DefaultParagraphFont"/>
    <w:uiPriority w:val="99"/>
    <w:rsid w:val="00EF00A3"/>
    <w:rPr>
      <w:color w:val="808080"/>
      <w:shd w:val="clear" w:color="auto" w:fill="E6E6E6"/>
    </w:rPr>
  </w:style>
  <w:style w:type="character" w:customStyle="1" w:styleId="Mention1">
    <w:name w:val="Mention1"/>
    <w:basedOn w:val="DefaultParagraphFont"/>
    <w:uiPriority w:val="99"/>
    <w:semiHidden/>
    <w:unhideWhenUsed/>
    <w:rsid w:val="009E29D6"/>
    <w:rPr>
      <w:color w:val="2B579A"/>
      <w:shd w:val="clear" w:color="auto" w:fill="E6E6E6"/>
    </w:rPr>
  </w:style>
  <w:style w:type="character" w:customStyle="1" w:styleId="UnresolvedMention3">
    <w:name w:val="Unresolved Mention3"/>
    <w:basedOn w:val="DefaultParagraphFont"/>
    <w:uiPriority w:val="99"/>
    <w:rsid w:val="00706E4B"/>
    <w:rPr>
      <w:color w:val="808080"/>
      <w:shd w:val="clear" w:color="auto" w:fill="E6E6E6"/>
    </w:rPr>
  </w:style>
  <w:style w:type="character" w:customStyle="1" w:styleId="UnresolvedMention4">
    <w:name w:val="Unresolved Mention4"/>
    <w:basedOn w:val="DefaultParagraphFont"/>
    <w:uiPriority w:val="99"/>
    <w:semiHidden/>
    <w:unhideWhenUsed/>
    <w:rsid w:val="00656E72"/>
    <w:rPr>
      <w:color w:val="808080"/>
      <w:shd w:val="clear" w:color="auto" w:fill="E6E6E6"/>
    </w:rPr>
  </w:style>
  <w:style w:type="character" w:customStyle="1" w:styleId="UnresolvedMention5">
    <w:name w:val="Unresolved Mention5"/>
    <w:basedOn w:val="DefaultParagraphFont"/>
    <w:uiPriority w:val="99"/>
    <w:rsid w:val="005B2DDC"/>
    <w:rPr>
      <w:color w:val="808080"/>
      <w:shd w:val="clear" w:color="auto" w:fill="E6E6E6"/>
    </w:rPr>
  </w:style>
  <w:style w:type="character" w:customStyle="1" w:styleId="Mention2">
    <w:name w:val="Mention2"/>
    <w:basedOn w:val="DefaultParagraphFont"/>
    <w:uiPriority w:val="99"/>
    <w:rsid w:val="00F241C5"/>
    <w:rPr>
      <w:color w:val="2B579A"/>
      <w:shd w:val="clear" w:color="auto" w:fill="E6E6E6"/>
    </w:rPr>
  </w:style>
  <w:style w:type="character" w:customStyle="1" w:styleId="BodyTextChar">
    <w:name w:val="Body Text Char"/>
    <w:basedOn w:val="DefaultParagraphFont"/>
    <w:link w:val="BodyText"/>
    <w:uiPriority w:val="99"/>
    <w:semiHidden/>
    <w:locked/>
    <w:rsid w:val="00160EBB"/>
    <w:rPr>
      <w:lang w:eastAsia="en-US"/>
    </w:rPr>
  </w:style>
  <w:style w:type="character" w:customStyle="1" w:styleId="UnresolvedMention6">
    <w:name w:val="Unresolved Mention6"/>
    <w:basedOn w:val="DefaultParagraphFont"/>
    <w:uiPriority w:val="99"/>
    <w:semiHidden/>
    <w:unhideWhenUsed/>
    <w:rsid w:val="00F74640"/>
    <w:rPr>
      <w:color w:val="808080"/>
      <w:shd w:val="clear" w:color="auto" w:fill="E6E6E6"/>
    </w:rPr>
  </w:style>
  <w:style w:type="character" w:customStyle="1" w:styleId="UnresolvedMention7">
    <w:name w:val="Unresolved Mention7"/>
    <w:basedOn w:val="DefaultParagraphFont"/>
    <w:uiPriority w:val="99"/>
    <w:semiHidden/>
    <w:unhideWhenUsed/>
    <w:rsid w:val="00774258"/>
    <w:rPr>
      <w:color w:val="808080"/>
      <w:shd w:val="clear" w:color="auto" w:fill="E6E6E6"/>
    </w:rPr>
  </w:style>
  <w:style w:type="paragraph" w:styleId="HTMLPreformatted">
    <w:name w:val="HTML Preformatted"/>
    <w:basedOn w:val="Normal"/>
    <w:link w:val="HTMLPreformattedChar"/>
    <w:uiPriority w:val="99"/>
    <w:semiHidden/>
    <w:unhideWhenUsed/>
    <w:rsid w:val="000D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lang w:eastAsia="ja-JP"/>
    </w:rPr>
  </w:style>
  <w:style w:type="character" w:customStyle="1" w:styleId="HTMLPreformattedChar">
    <w:name w:val="HTML Preformatted Char"/>
    <w:basedOn w:val="DefaultParagraphFont"/>
    <w:link w:val="HTMLPreformatted"/>
    <w:uiPriority w:val="99"/>
    <w:semiHidden/>
    <w:rsid w:val="000D6261"/>
    <w:rPr>
      <w:rFonts w:ascii="Courier New" w:hAnsi="Courier New" w:cs="Courier New"/>
    </w:rPr>
  </w:style>
  <w:style w:type="character" w:customStyle="1" w:styleId="k">
    <w:name w:val="k"/>
    <w:basedOn w:val="DefaultParagraphFont"/>
    <w:rsid w:val="000D6261"/>
  </w:style>
  <w:style w:type="character" w:customStyle="1" w:styleId="nb">
    <w:name w:val="nb"/>
    <w:basedOn w:val="DefaultParagraphFont"/>
    <w:rsid w:val="000D6261"/>
  </w:style>
  <w:style w:type="table" w:styleId="GridTable1Light-Accent1">
    <w:name w:val="Grid Table 1 Light Accent 1"/>
    <w:basedOn w:val="TableNormal"/>
    <w:uiPriority w:val="46"/>
    <w:rsid w:val="00092B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UnresolvedMention8">
    <w:name w:val="Unresolved Mention8"/>
    <w:basedOn w:val="DefaultParagraphFont"/>
    <w:uiPriority w:val="99"/>
    <w:semiHidden/>
    <w:unhideWhenUsed/>
    <w:rsid w:val="0012771D"/>
    <w:rPr>
      <w:color w:val="808080"/>
      <w:shd w:val="clear" w:color="auto" w:fill="E6E6E6"/>
    </w:rPr>
  </w:style>
  <w:style w:type="paragraph" w:customStyle="1" w:styleId="Tableentries">
    <w:name w:val="Table entries"/>
    <w:basedOn w:val="Normal"/>
    <w:link w:val="TableentriesChar"/>
    <w:qFormat/>
    <w:rsid w:val="00D72873"/>
    <w:pPr>
      <w:widowControl/>
      <w:spacing w:before="60" w:after="60" w:line="276" w:lineRule="auto"/>
      <w:jc w:val="left"/>
    </w:pPr>
    <w:rPr>
      <w:rFonts w:asciiTheme="minorHAnsi" w:eastAsiaTheme="minorHAnsi" w:hAnsiTheme="minorHAnsi" w:cstheme="minorBidi"/>
      <w:szCs w:val="22"/>
    </w:rPr>
  </w:style>
  <w:style w:type="character" w:customStyle="1" w:styleId="UnresolvedMention9">
    <w:name w:val="Unresolved Mention9"/>
    <w:basedOn w:val="DefaultParagraphFont"/>
    <w:uiPriority w:val="99"/>
    <w:semiHidden/>
    <w:unhideWhenUsed/>
    <w:rsid w:val="00936398"/>
    <w:rPr>
      <w:color w:val="808080"/>
      <w:shd w:val="clear" w:color="auto" w:fill="E6E6E6"/>
    </w:rPr>
  </w:style>
  <w:style w:type="character" w:customStyle="1" w:styleId="TableentriesChar">
    <w:name w:val="Table entries Char"/>
    <w:basedOn w:val="DefaultParagraphFont"/>
    <w:link w:val="Tableentries"/>
    <w:rsid w:val="00D72873"/>
    <w:rPr>
      <w:rFonts w:asciiTheme="minorHAnsi" w:eastAsiaTheme="minorHAnsi" w:hAnsiTheme="minorHAnsi" w:cstheme="minorBidi"/>
      <w:szCs w:val="22"/>
      <w:lang w:eastAsia="en-US"/>
    </w:rPr>
  </w:style>
  <w:style w:type="character" w:customStyle="1" w:styleId="UnresolvedMention10">
    <w:name w:val="Unresolved Mention10"/>
    <w:basedOn w:val="DefaultParagraphFont"/>
    <w:uiPriority w:val="99"/>
    <w:semiHidden/>
    <w:unhideWhenUsed/>
    <w:rsid w:val="009D2525"/>
    <w:rPr>
      <w:color w:val="808080"/>
      <w:shd w:val="clear" w:color="auto" w:fill="E6E6E6"/>
    </w:rPr>
  </w:style>
  <w:style w:type="character" w:styleId="UnresolvedMention">
    <w:name w:val="Unresolved Mention"/>
    <w:basedOn w:val="DefaultParagraphFont"/>
    <w:uiPriority w:val="99"/>
    <w:rsid w:val="00BB44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266">
      <w:bodyDiv w:val="1"/>
      <w:marLeft w:val="0"/>
      <w:marRight w:val="0"/>
      <w:marTop w:val="0"/>
      <w:marBottom w:val="0"/>
      <w:divBdr>
        <w:top w:val="none" w:sz="0" w:space="0" w:color="auto"/>
        <w:left w:val="none" w:sz="0" w:space="0" w:color="auto"/>
        <w:bottom w:val="none" w:sz="0" w:space="0" w:color="auto"/>
        <w:right w:val="none" w:sz="0" w:space="0" w:color="auto"/>
      </w:divBdr>
    </w:div>
    <w:div w:id="1981809">
      <w:bodyDiv w:val="1"/>
      <w:marLeft w:val="0"/>
      <w:marRight w:val="0"/>
      <w:marTop w:val="0"/>
      <w:marBottom w:val="0"/>
      <w:divBdr>
        <w:top w:val="none" w:sz="0" w:space="0" w:color="auto"/>
        <w:left w:val="none" w:sz="0" w:space="0" w:color="auto"/>
        <w:bottom w:val="none" w:sz="0" w:space="0" w:color="auto"/>
        <w:right w:val="none" w:sz="0" w:space="0" w:color="auto"/>
      </w:divBdr>
    </w:div>
    <w:div w:id="2051325">
      <w:bodyDiv w:val="1"/>
      <w:marLeft w:val="0"/>
      <w:marRight w:val="0"/>
      <w:marTop w:val="0"/>
      <w:marBottom w:val="0"/>
      <w:divBdr>
        <w:top w:val="none" w:sz="0" w:space="0" w:color="auto"/>
        <w:left w:val="none" w:sz="0" w:space="0" w:color="auto"/>
        <w:bottom w:val="none" w:sz="0" w:space="0" w:color="auto"/>
        <w:right w:val="none" w:sz="0" w:space="0" w:color="auto"/>
      </w:divBdr>
    </w:div>
    <w:div w:id="4326104">
      <w:bodyDiv w:val="1"/>
      <w:marLeft w:val="0"/>
      <w:marRight w:val="0"/>
      <w:marTop w:val="0"/>
      <w:marBottom w:val="0"/>
      <w:divBdr>
        <w:top w:val="none" w:sz="0" w:space="0" w:color="auto"/>
        <w:left w:val="none" w:sz="0" w:space="0" w:color="auto"/>
        <w:bottom w:val="none" w:sz="0" w:space="0" w:color="auto"/>
        <w:right w:val="none" w:sz="0" w:space="0" w:color="auto"/>
      </w:divBdr>
    </w:div>
    <w:div w:id="4980855">
      <w:bodyDiv w:val="1"/>
      <w:marLeft w:val="0"/>
      <w:marRight w:val="0"/>
      <w:marTop w:val="0"/>
      <w:marBottom w:val="0"/>
      <w:divBdr>
        <w:top w:val="none" w:sz="0" w:space="0" w:color="auto"/>
        <w:left w:val="none" w:sz="0" w:space="0" w:color="auto"/>
        <w:bottom w:val="none" w:sz="0" w:space="0" w:color="auto"/>
        <w:right w:val="none" w:sz="0" w:space="0" w:color="auto"/>
      </w:divBdr>
    </w:div>
    <w:div w:id="6904350">
      <w:bodyDiv w:val="1"/>
      <w:marLeft w:val="0"/>
      <w:marRight w:val="0"/>
      <w:marTop w:val="0"/>
      <w:marBottom w:val="0"/>
      <w:divBdr>
        <w:top w:val="none" w:sz="0" w:space="0" w:color="auto"/>
        <w:left w:val="none" w:sz="0" w:space="0" w:color="auto"/>
        <w:bottom w:val="none" w:sz="0" w:space="0" w:color="auto"/>
        <w:right w:val="none" w:sz="0" w:space="0" w:color="auto"/>
      </w:divBdr>
    </w:div>
    <w:div w:id="7567119">
      <w:bodyDiv w:val="1"/>
      <w:marLeft w:val="0"/>
      <w:marRight w:val="0"/>
      <w:marTop w:val="0"/>
      <w:marBottom w:val="0"/>
      <w:divBdr>
        <w:top w:val="none" w:sz="0" w:space="0" w:color="auto"/>
        <w:left w:val="none" w:sz="0" w:space="0" w:color="auto"/>
        <w:bottom w:val="none" w:sz="0" w:space="0" w:color="auto"/>
        <w:right w:val="none" w:sz="0" w:space="0" w:color="auto"/>
      </w:divBdr>
    </w:div>
    <w:div w:id="7949372">
      <w:bodyDiv w:val="1"/>
      <w:marLeft w:val="0"/>
      <w:marRight w:val="0"/>
      <w:marTop w:val="0"/>
      <w:marBottom w:val="0"/>
      <w:divBdr>
        <w:top w:val="none" w:sz="0" w:space="0" w:color="auto"/>
        <w:left w:val="none" w:sz="0" w:space="0" w:color="auto"/>
        <w:bottom w:val="none" w:sz="0" w:space="0" w:color="auto"/>
        <w:right w:val="none" w:sz="0" w:space="0" w:color="auto"/>
      </w:divBdr>
    </w:div>
    <w:div w:id="8483008">
      <w:bodyDiv w:val="1"/>
      <w:marLeft w:val="0"/>
      <w:marRight w:val="0"/>
      <w:marTop w:val="0"/>
      <w:marBottom w:val="0"/>
      <w:divBdr>
        <w:top w:val="none" w:sz="0" w:space="0" w:color="auto"/>
        <w:left w:val="none" w:sz="0" w:space="0" w:color="auto"/>
        <w:bottom w:val="none" w:sz="0" w:space="0" w:color="auto"/>
        <w:right w:val="none" w:sz="0" w:space="0" w:color="auto"/>
      </w:divBdr>
    </w:div>
    <w:div w:id="8608253">
      <w:bodyDiv w:val="1"/>
      <w:marLeft w:val="0"/>
      <w:marRight w:val="0"/>
      <w:marTop w:val="0"/>
      <w:marBottom w:val="0"/>
      <w:divBdr>
        <w:top w:val="none" w:sz="0" w:space="0" w:color="auto"/>
        <w:left w:val="none" w:sz="0" w:space="0" w:color="auto"/>
        <w:bottom w:val="none" w:sz="0" w:space="0" w:color="auto"/>
        <w:right w:val="none" w:sz="0" w:space="0" w:color="auto"/>
      </w:divBdr>
    </w:div>
    <w:div w:id="8681777">
      <w:bodyDiv w:val="1"/>
      <w:marLeft w:val="0"/>
      <w:marRight w:val="0"/>
      <w:marTop w:val="0"/>
      <w:marBottom w:val="0"/>
      <w:divBdr>
        <w:top w:val="none" w:sz="0" w:space="0" w:color="auto"/>
        <w:left w:val="none" w:sz="0" w:space="0" w:color="auto"/>
        <w:bottom w:val="none" w:sz="0" w:space="0" w:color="auto"/>
        <w:right w:val="none" w:sz="0" w:space="0" w:color="auto"/>
      </w:divBdr>
    </w:div>
    <w:div w:id="8914342">
      <w:bodyDiv w:val="1"/>
      <w:marLeft w:val="0"/>
      <w:marRight w:val="0"/>
      <w:marTop w:val="0"/>
      <w:marBottom w:val="0"/>
      <w:divBdr>
        <w:top w:val="none" w:sz="0" w:space="0" w:color="auto"/>
        <w:left w:val="none" w:sz="0" w:space="0" w:color="auto"/>
        <w:bottom w:val="none" w:sz="0" w:space="0" w:color="auto"/>
        <w:right w:val="none" w:sz="0" w:space="0" w:color="auto"/>
      </w:divBdr>
    </w:div>
    <w:div w:id="9338072">
      <w:bodyDiv w:val="1"/>
      <w:marLeft w:val="0"/>
      <w:marRight w:val="0"/>
      <w:marTop w:val="0"/>
      <w:marBottom w:val="0"/>
      <w:divBdr>
        <w:top w:val="none" w:sz="0" w:space="0" w:color="auto"/>
        <w:left w:val="none" w:sz="0" w:space="0" w:color="auto"/>
        <w:bottom w:val="none" w:sz="0" w:space="0" w:color="auto"/>
        <w:right w:val="none" w:sz="0" w:space="0" w:color="auto"/>
      </w:divBdr>
    </w:div>
    <w:div w:id="10188140">
      <w:bodyDiv w:val="1"/>
      <w:marLeft w:val="0"/>
      <w:marRight w:val="0"/>
      <w:marTop w:val="0"/>
      <w:marBottom w:val="0"/>
      <w:divBdr>
        <w:top w:val="none" w:sz="0" w:space="0" w:color="auto"/>
        <w:left w:val="none" w:sz="0" w:space="0" w:color="auto"/>
        <w:bottom w:val="none" w:sz="0" w:space="0" w:color="auto"/>
        <w:right w:val="none" w:sz="0" w:space="0" w:color="auto"/>
      </w:divBdr>
    </w:div>
    <w:div w:id="11684699">
      <w:bodyDiv w:val="1"/>
      <w:marLeft w:val="0"/>
      <w:marRight w:val="0"/>
      <w:marTop w:val="0"/>
      <w:marBottom w:val="0"/>
      <w:divBdr>
        <w:top w:val="none" w:sz="0" w:space="0" w:color="auto"/>
        <w:left w:val="none" w:sz="0" w:space="0" w:color="auto"/>
        <w:bottom w:val="none" w:sz="0" w:space="0" w:color="auto"/>
        <w:right w:val="none" w:sz="0" w:space="0" w:color="auto"/>
      </w:divBdr>
    </w:div>
    <w:div w:id="12265428">
      <w:bodyDiv w:val="1"/>
      <w:marLeft w:val="0"/>
      <w:marRight w:val="0"/>
      <w:marTop w:val="0"/>
      <w:marBottom w:val="0"/>
      <w:divBdr>
        <w:top w:val="none" w:sz="0" w:space="0" w:color="auto"/>
        <w:left w:val="none" w:sz="0" w:space="0" w:color="auto"/>
        <w:bottom w:val="none" w:sz="0" w:space="0" w:color="auto"/>
        <w:right w:val="none" w:sz="0" w:space="0" w:color="auto"/>
      </w:divBdr>
    </w:div>
    <w:div w:id="12457339">
      <w:bodyDiv w:val="1"/>
      <w:marLeft w:val="0"/>
      <w:marRight w:val="0"/>
      <w:marTop w:val="0"/>
      <w:marBottom w:val="0"/>
      <w:divBdr>
        <w:top w:val="none" w:sz="0" w:space="0" w:color="auto"/>
        <w:left w:val="none" w:sz="0" w:space="0" w:color="auto"/>
        <w:bottom w:val="none" w:sz="0" w:space="0" w:color="auto"/>
        <w:right w:val="none" w:sz="0" w:space="0" w:color="auto"/>
      </w:divBdr>
    </w:div>
    <w:div w:id="13381317">
      <w:bodyDiv w:val="1"/>
      <w:marLeft w:val="0"/>
      <w:marRight w:val="0"/>
      <w:marTop w:val="0"/>
      <w:marBottom w:val="0"/>
      <w:divBdr>
        <w:top w:val="none" w:sz="0" w:space="0" w:color="auto"/>
        <w:left w:val="none" w:sz="0" w:space="0" w:color="auto"/>
        <w:bottom w:val="none" w:sz="0" w:space="0" w:color="auto"/>
        <w:right w:val="none" w:sz="0" w:space="0" w:color="auto"/>
      </w:divBdr>
    </w:div>
    <w:div w:id="14811694">
      <w:bodyDiv w:val="1"/>
      <w:marLeft w:val="0"/>
      <w:marRight w:val="0"/>
      <w:marTop w:val="0"/>
      <w:marBottom w:val="0"/>
      <w:divBdr>
        <w:top w:val="none" w:sz="0" w:space="0" w:color="auto"/>
        <w:left w:val="none" w:sz="0" w:space="0" w:color="auto"/>
        <w:bottom w:val="none" w:sz="0" w:space="0" w:color="auto"/>
        <w:right w:val="none" w:sz="0" w:space="0" w:color="auto"/>
      </w:divBdr>
    </w:div>
    <w:div w:id="15276374">
      <w:bodyDiv w:val="1"/>
      <w:marLeft w:val="0"/>
      <w:marRight w:val="0"/>
      <w:marTop w:val="0"/>
      <w:marBottom w:val="0"/>
      <w:divBdr>
        <w:top w:val="none" w:sz="0" w:space="0" w:color="auto"/>
        <w:left w:val="none" w:sz="0" w:space="0" w:color="auto"/>
        <w:bottom w:val="none" w:sz="0" w:space="0" w:color="auto"/>
        <w:right w:val="none" w:sz="0" w:space="0" w:color="auto"/>
      </w:divBdr>
    </w:div>
    <w:div w:id="15351544">
      <w:bodyDiv w:val="1"/>
      <w:marLeft w:val="0"/>
      <w:marRight w:val="0"/>
      <w:marTop w:val="0"/>
      <w:marBottom w:val="0"/>
      <w:divBdr>
        <w:top w:val="none" w:sz="0" w:space="0" w:color="auto"/>
        <w:left w:val="none" w:sz="0" w:space="0" w:color="auto"/>
        <w:bottom w:val="none" w:sz="0" w:space="0" w:color="auto"/>
        <w:right w:val="none" w:sz="0" w:space="0" w:color="auto"/>
      </w:divBdr>
    </w:div>
    <w:div w:id="16203580">
      <w:bodyDiv w:val="1"/>
      <w:marLeft w:val="0"/>
      <w:marRight w:val="0"/>
      <w:marTop w:val="0"/>
      <w:marBottom w:val="0"/>
      <w:divBdr>
        <w:top w:val="none" w:sz="0" w:space="0" w:color="auto"/>
        <w:left w:val="none" w:sz="0" w:space="0" w:color="auto"/>
        <w:bottom w:val="none" w:sz="0" w:space="0" w:color="auto"/>
        <w:right w:val="none" w:sz="0" w:space="0" w:color="auto"/>
      </w:divBdr>
    </w:div>
    <w:div w:id="17194707">
      <w:bodyDiv w:val="1"/>
      <w:marLeft w:val="0"/>
      <w:marRight w:val="0"/>
      <w:marTop w:val="0"/>
      <w:marBottom w:val="0"/>
      <w:divBdr>
        <w:top w:val="none" w:sz="0" w:space="0" w:color="auto"/>
        <w:left w:val="none" w:sz="0" w:space="0" w:color="auto"/>
        <w:bottom w:val="none" w:sz="0" w:space="0" w:color="auto"/>
        <w:right w:val="none" w:sz="0" w:space="0" w:color="auto"/>
      </w:divBdr>
    </w:div>
    <w:div w:id="17968349">
      <w:bodyDiv w:val="1"/>
      <w:marLeft w:val="0"/>
      <w:marRight w:val="0"/>
      <w:marTop w:val="0"/>
      <w:marBottom w:val="0"/>
      <w:divBdr>
        <w:top w:val="none" w:sz="0" w:space="0" w:color="auto"/>
        <w:left w:val="none" w:sz="0" w:space="0" w:color="auto"/>
        <w:bottom w:val="none" w:sz="0" w:space="0" w:color="auto"/>
        <w:right w:val="none" w:sz="0" w:space="0" w:color="auto"/>
      </w:divBdr>
    </w:div>
    <w:div w:id="18899969">
      <w:bodyDiv w:val="1"/>
      <w:marLeft w:val="0"/>
      <w:marRight w:val="0"/>
      <w:marTop w:val="0"/>
      <w:marBottom w:val="0"/>
      <w:divBdr>
        <w:top w:val="none" w:sz="0" w:space="0" w:color="auto"/>
        <w:left w:val="none" w:sz="0" w:space="0" w:color="auto"/>
        <w:bottom w:val="none" w:sz="0" w:space="0" w:color="auto"/>
        <w:right w:val="none" w:sz="0" w:space="0" w:color="auto"/>
      </w:divBdr>
    </w:div>
    <w:div w:id="19015612">
      <w:bodyDiv w:val="1"/>
      <w:marLeft w:val="0"/>
      <w:marRight w:val="0"/>
      <w:marTop w:val="0"/>
      <w:marBottom w:val="0"/>
      <w:divBdr>
        <w:top w:val="none" w:sz="0" w:space="0" w:color="auto"/>
        <w:left w:val="none" w:sz="0" w:space="0" w:color="auto"/>
        <w:bottom w:val="none" w:sz="0" w:space="0" w:color="auto"/>
        <w:right w:val="none" w:sz="0" w:space="0" w:color="auto"/>
      </w:divBdr>
    </w:div>
    <w:div w:id="20403924">
      <w:bodyDiv w:val="1"/>
      <w:marLeft w:val="0"/>
      <w:marRight w:val="0"/>
      <w:marTop w:val="0"/>
      <w:marBottom w:val="0"/>
      <w:divBdr>
        <w:top w:val="none" w:sz="0" w:space="0" w:color="auto"/>
        <w:left w:val="none" w:sz="0" w:space="0" w:color="auto"/>
        <w:bottom w:val="none" w:sz="0" w:space="0" w:color="auto"/>
        <w:right w:val="none" w:sz="0" w:space="0" w:color="auto"/>
      </w:divBdr>
    </w:div>
    <w:div w:id="21983185">
      <w:bodyDiv w:val="1"/>
      <w:marLeft w:val="0"/>
      <w:marRight w:val="0"/>
      <w:marTop w:val="0"/>
      <w:marBottom w:val="0"/>
      <w:divBdr>
        <w:top w:val="none" w:sz="0" w:space="0" w:color="auto"/>
        <w:left w:val="none" w:sz="0" w:space="0" w:color="auto"/>
        <w:bottom w:val="none" w:sz="0" w:space="0" w:color="auto"/>
        <w:right w:val="none" w:sz="0" w:space="0" w:color="auto"/>
      </w:divBdr>
    </w:div>
    <w:div w:id="22219344">
      <w:bodyDiv w:val="1"/>
      <w:marLeft w:val="0"/>
      <w:marRight w:val="0"/>
      <w:marTop w:val="0"/>
      <w:marBottom w:val="0"/>
      <w:divBdr>
        <w:top w:val="none" w:sz="0" w:space="0" w:color="auto"/>
        <w:left w:val="none" w:sz="0" w:space="0" w:color="auto"/>
        <w:bottom w:val="none" w:sz="0" w:space="0" w:color="auto"/>
        <w:right w:val="none" w:sz="0" w:space="0" w:color="auto"/>
      </w:divBdr>
    </w:div>
    <w:div w:id="22637574">
      <w:bodyDiv w:val="1"/>
      <w:marLeft w:val="0"/>
      <w:marRight w:val="0"/>
      <w:marTop w:val="0"/>
      <w:marBottom w:val="0"/>
      <w:divBdr>
        <w:top w:val="none" w:sz="0" w:space="0" w:color="auto"/>
        <w:left w:val="none" w:sz="0" w:space="0" w:color="auto"/>
        <w:bottom w:val="none" w:sz="0" w:space="0" w:color="auto"/>
        <w:right w:val="none" w:sz="0" w:space="0" w:color="auto"/>
      </w:divBdr>
    </w:div>
    <w:div w:id="24795021">
      <w:bodyDiv w:val="1"/>
      <w:marLeft w:val="0"/>
      <w:marRight w:val="0"/>
      <w:marTop w:val="0"/>
      <w:marBottom w:val="0"/>
      <w:divBdr>
        <w:top w:val="none" w:sz="0" w:space="0" w:color="auto"/>
        <w:left w:val="none" w:sz="0" w:space="0" w:color="auto"/>
        <w:bottom w:val="none" w:sz="0" w:space="0" w:color="auto"/>
        <w:right w:val="none" w:sz="0" w:space="0" w:color="auto"/>
      </w:divBdr>
    </w:div>
    <w:div w:id="25913266">
      <w:bodyDiv w:val="1"/>
      <w:marLeft w:val="0"/>
      <w:marRight w:val="0"/>
      <w:marTop w:val="0"/>
      <w:marBottom w:val="0"/>
      <w:divBdr>
        <w:top w:val="none" w:sz="0" w:space="0" w:color="auto"/>
        <w:left w:val="none" w:sz="0" w:space="0" w:color="auto"/>
        <w:bottom w:val="none" w:sz="0" w:space="0" w:color="auto"/>
        <w:right w:val="none" w:sz="0" w:space="0" w:color="auto"/>
      </w:divBdr>
    </w:div>
    <w:div w:id="27417557">
      <w:bodyDiv w:val="1"/>
      <w:marLeft w:val="0"/>
      <w:marRight w:val="0"/>
      <w:marTop w:val="0"/>
      <w:marBottom w:val="0"/>
      <w:divBdr>
        <w:top w:val="none" w:sz="0" w:space="0" w:color="auto"/>
        <w:left w:val="none" w:sz="0" w:space="0" w:color="auto"/>
        <w:bottom w:val="none" w:sz="0" w:space="0" w:color="auto"/>
        <w:right w:val="none" w:sz="0" w:space="0" w:color="auto"/>
      </w:divBdr>
    </w:div>
    <w:div w:id="27804764">
      <w:bodyDiv w:val="1"/>
      <w:marLeft w:val="0"/>
      <w:marRight w:val="0"/>
      <w:marTop w:val="0"/>
      <w:marBottom w:val="0"/>
      <w:divBdr>
        <w:top w:val="none" w:sz="0" w:space="0" w:color="auto"/>
        <w:left w:val="none" w:sz="0" w:space="0" w:color="auto"/>
        <w:bottom w:val="none" w:sz="0" w:space="0" w:color="auto"/>
        <w:right w:val="none" w:sz="0" w:space="0" w:color="auto"/>
      </w:divBdr>
    </w:div>
    <w:div w:id="28649634">
      <w:bodyDiv w:val="1"/>
      <w:marLeft w:val="0"/>
      <w:marRight w:val="0"/>
      <w:marTop w:val="0"/>
      <w:marBottom w:val="0"/>
      <w:divBdr>
        <w:top w:val="none" w:sz="0" w:space="0" w:color="auto"/>
        <w:left w:val="none" w:sz="0" w:space="0" w:color="auto"/>
        <w:bottom w:val="none" w:sz="0" w:space="0" w:color="auto"/>
        <w:right w:val="none" w:sz="0" w:space="0" w:color="auto"/>
      </w:divBdr>
    </w:div>
    <w:div w:id="28723496">
      <w:bodyDiv w:val="1"/>
      <w:marLeft w:val="0"/>
      <w:marRight w:val="0"/>
      <w:marTop w:val="0"/>
      <w:marBottom w:val="0"/>
      <w:divBdr>
        <w:top w:val="none" w:sz="0" w:space="0" w:color="auto"/>
        <w:left w:val="none" w:sz="0" w:space="0" w:color="auto"/>
        <w:bottom w:val="none" w:sz="0" w:space="0" w:color="auto"/>
        <w:right w:val="none" w:sz="0" w:space="0" w:color="auto"/>
      </w:divBdr>
    </w:div>
    <w:div w:id="28801972">
      <w:bodyDiv w:val="1"/>
      <w:marLeft w:val="0"/>
      <w:marRight w:val="0"/>
      <w:marTop w:val="0"/>
      <w:marBottom w:val="0"/>
      <w:divBdr>
        <w:top w:val="none" w:sz="0" w:space="0" w:color="auto"/>
        <w:left w:val="none" w:sz="0" w:space="0" w:color="auto"/>
        <w:bottom w:val="none" w:sz="0" w:space="0" w:color="auto"/>
        <w:right w:val="none" w:sz="0" w:space="0" w:color="auto"/>
      </w:divBdr>
    </w:div>
    <w:div w:id="31461407">
      <w:bodyDiv w:val="1"/>
      <w:marLeft w:val="0"/>
      <w:marRight w:val="0"/>
      <w:marTop w:val="0"/>
      <w:marBottom w:val="0"/>
      <w:divBdr>
        <w:top w:val="none" w:sz="0" w:space="0" w:color="auto"/>
        <w:left w:val="none" w:sz="0" w:space="0" w:color="auto"/>
        <w:bottom w:val="none" w:sz="0" w:space="0" w:color="auto"/>
        <w:right w:val="none" w:sz="0" w:space="0" w:color="auto"/>
      </w:divBdr>
    </w:div>
    <w:div w:id="32967664">
      <w:bodyDiv w:val="1"/>
      <w:marLeft w:val="0"/>
      <w:marRight w:val="0"/>
      <w:marTop w:val="0"/>
      <w:marBottom w:val="0"/>
      <w:divBdr>
        <w:top w:val="none" w:sz="0" w:space="0" w:color="auto"/>
        <w:left w:val="none" w:sz="0" w:space="0" w:color="auto"/>
        <w:bottom w:val="none" w:sz="0" w:space="0" w:color="auto"/>
        <w:right w:val="none" w:sz="0" w:space="0" w:color="auto"/>
      </w:divBdr>
    </w:div>
    <w:div w:id="33120799">
      <w:bodyDiv w:val="1"/>
      <w:marLeft w:val="0"/>
      <w:marRight w:val="0"/>
      <w:marTop w:val="0"/>
      <w:marBottom w:val="0"/>
      <w:divBdr>
        <w:top w:val="none" w:sz="0" w:space="0" w:color="auto"/>
        <w:left w:val="none" w:sz="0" w:space="0" w:color="auto"/>
        <w:bottom w:val="none" w:sz="0" w:space="0" w:color="auto"/>
        <w:right w:val="none" w:sz="0" w:space="0" w:color="auto"/>
      </w:divBdr>
    </w:div>
    <w:div w:id="35587091">
      <w:bodyDiv w:val="1"/>
      <w:marLeft w:val="0"/>
      <w:marRight w:val="0"/>
      <w:marTop w:val="0"/>
      <w:marBottom w:val="0"/>
      <w:divBdr>
        <w:top w:val="none" w:sz="0" w:space="0" w:color="auto"/>
        <w:left w:val="none" w:sz="0" w:space="0" w:color="auto"/>
        <w:bottom w:val="none" w:sz="0" w:space="0" w:color="auto"/>
        <w:right w:val="none" w:sz="0" w:space="0" w:color="auto"/>
      </w:divBdr>
    </w:div>
    <w:div w:id="36241536">
      <w:bodyDiv w:val="1"/>
      <w:marLeft w:val="0"/>
      <w:marRight w:val="0"/>
      <w:marTop w:val="0"/>
      <w:marBottom w:val="0"/>
      <w:divBdr>
        <w:top w:val="none" w:sz="0" w:space="0" w:color="auto"/>
        <w:left w:val="none" w:sz="0" w:space="0" w:color="auto"/>
        <w:bottom w:val="none" w:sz="0" w:space="0" w:color="auto"/>
        <w:right w:val="none" w:sz="0" w:space="0" w:color="auto"/>
      </w:divBdr>
    </w:div>
    <w:div w:id="36242605">
      <w:bodyDiv w:val="1"/>
      <w:marLeft w:val="0"/>
      <w:marRight w:val="0"/>
      <w:marTop w:val="0"/>
      <w:marBottom w:val="0"/>
      <w:divBdr>
        <w:top w:val="none" w:sz="0" w:space="0" w:color="auto"/>
        <w:left w:val="none" w:sz="0" w:space="0" w:color="auto"/>
        <w:bottom w:val="none" w:sz="0" w:space="0" w:color="auto"/>
        <w:right w:val="none" w:sz="0" w:space="0" w:color="auto"/>
      </w:divBdr>
    </w:div>
    <w:div w:id="36973999">
      <w:bodyDiv w:val="1"/>
      <w:marLeft w:val="0"/>
      <w:marRight w:val="0"/>
      <w:marTop w:val="0"/>
      <w:marBottom w:val="0"/>
      <w:divBdr>
        <w:top w:val="none" w:sz="0" w:space="0" w:color="auto"/>
        <w:left w:val="none" w:sz="0" w:space="0" w:color="auto"/>
        <w:bottom w:val="none" w:sz="0" w:space="0" w:color="auto"/>
        <w:right w:val="none" w:sz="0" w:space="0" w:color="auto"/>
      </w:divBdr>
    </w:div>
    <w:div w:id="37173714">
      <w:bodyDiv w:val="1"/>
      <w:marLeft w:val="0"/>
      <w:marRight w:val="0"/>
      <w:marTop w:val="0"/>
      <w:marBottom w:val="0"/>
      <w:divBdr>
        <w:top w:val="none" w:sz="0" w:space="0" w:color="auto"/>
        <w:left w:val="none" w:sz="0" w:space="0" w:color="auto"/>
        <w:bottom w:val="none" w:sz="0" w:space="0" w:color="auto"/>
        <w:right w:val="none" w:sz="0" w:space="0" w:color="auto"/>
      </w:divBdr>
    </w:div>
    <w:div w:id="39518770">
      <w:bodyDiv w:val="1"/>
      <w:marLeft w:val="0"/>
      <w:marRight w:val="0"/>
      <w:marTop w:val="0"/>
      <w:marBottom w:val="0"/>
      <w:divBdr>
        <w:top w:val="none" w:sz="0" w:space="0" w:color="auto"/>
        <w:left w:val="none" w:sz="0" w:space="0" w:color="auto"/>
        <w:bottom w:val="none" w:sz="0" w:space="0" w:color="auto"/>
        <w:right w:val="none" w:sz="0" w:space="0" w:color="auto"/>
      </w:divBdr>
    </w:div>
    <w:div w:id="40636294">
      <w:bodyDiv w:val="1"/>
      <w:marLeft w:val="0"/>
      <w:marRight w:val="0"/>
      <w:marTop w:val="0"/>
      <w:marBottom w:val="0"/>
      <w:divBdr>
        <w:top w:val="none" w:sz="0" w:space="0" w:color="auto"/>
        <w:left w:val="none" w:sz="0" w:space="0" w:color="auto"/>
        <w:bottom w:val="none" w:sz="0" w:space="0" w:color="auto"/>
        <w:right w:val="none" w:sz="0" w:space="0" w:color="auto"/>
      </w:divBdr>
    </w:div>
    <w:div w:id="42145364">
      <w:bodyDiv w:val="1"/>
      <w:marLeft w:val="0"/>
      <w:marRight w:val="0"/>
      <w:marTop w:val="0"/>
      <w:marBottom w:val="0"/>
      <w:divBdr>
        <w:top w:val="none" w:sz="0" w:space="0" w:color="auto"/>
        <w:left w:val="none" w:sz="0" w:space="0" w:color="auto"/>
        <w:bottom w:val="none" w:sz="0" w:space="0" w:color="auto"/>
        <w:right w:val="none" w:sz="0" w:space="0" w:color="auto"/>
      </w:divBdr>
    </w:div>
    <w:div w:id="42339010">
      <w:bodyDiv w:val="1"/>
      <w:marLeft w:val="0"/>
      <w:marRight w:val="0"/>
      <w:marTop w:val="0"/>
      <w:marBottom w:val="0"/>
      <w:divBdr>
        <w:top w:val="none" w:sz="0" w:space="0" w:color="auto"/>
        <w:left w:val="none" w:sz="0" w:space="0" w:color="auto"/>
        <w:bottom w:val="none" w:sz="0" w:space="0" w:color="auto"/>
        <w:right w:val="none" w:sz="0" w:space="0" w:color="auto"/>
      </w:divBdr>
    </w:div>
    <w:div w:id="42533425">
      <w:bodyDiv w:val="1"/>
      <w:marLeft w:val="0"/>
      <w:marRight w:val="0"/>
      <w:marTop w:val="0"/>
      <w:marBottom w:val="0"/>
      <w:divBdr>
        <w:top w:val="none" w:sz="0" w:space="0" w:color="auto"/>
        <w:left w:val="none" w:sz="0" w:space="0" w:color="auto"/>
        <w:bottom w:val="none" w:sz="0" w:space="0" w:color="auto"/>
        <w:right w:val="none" w:sz="0" w:space="0" w:color="auto"/>
      </w:divBdr>
    </w:div>
    <w:div w:id="42559112">
      <w:bodyDiv w:val="1"/>
      <w:marLeft w:val="0"/>
      <w:marRight w:val="0"/>
      <w:marTop w:val="0"/>
      <w:marBottom w:val="0"/>
      <w:divBdr>
        <w:top w:val="none" w:sz="0" w:space="0" w:color="auto"/>
        <w:left w:val="none" w:sz="0" w:space="0" w:color="auto"/>
        <w:bottom w:val="none" w:sz="0" w:space="0" w:color="auto"/>
        <w:right w:val="none" w:sz="0" w:space="0" w:color="auto"/>
      </w:divBdr>
    </w:div>
    <w:div w:id="43333839">
      <w:bodyDiv w:val="1"/>
      <w:marLeft w:val="0"/>
      <w:marRight w:val="0"/>
      <w:marTop w:val="0"/>
      <w:marBottom w:val="0"/>
      <w:divBdr>
        <w:top w:val="none" w:sz="0" w:space="0" w:color="auto"/>
        <w:left w:val="none" w:sz="0" w:space="0" w:color="auto"/>
        <w:bottom w:val="none" w:sz="0" w:space="0" w:color="auto"/>
        <w:right w:val="none" w:sz="0" w:space="0" w:color="auto"/>
      </w:divBdr>
    </w:div>
    <w:div w:id="43724865">
      <w:bodyDiv w:val="1"/>
      <w:marLeft w:val="0"/>
      <w:marRight w:val="0"/>
      <w:marTop w:val="0"/>
      <w:marBottom w:val="0"/>
      <w:divBdr>
        <w:top w:val="none" w:sz="0" w:space="0" w:color="auto"/>
        <w:left w:val="none" w:sz="0" w:space="0" w:color="auto"/>
        <w:bottom w:val="none" w:sz="0" w:space="0" w:color="auto"/>
        <w:right w:val="none" w:sz="0" w:space="0" w:color="auto"/>
      </w:divBdr>
    </w:div>
    <w:div w:id="44986599">
      <w:bodyDiv w:val="1"/>
      <w:marLeft w:val="0"/>
      <w:marRight w:val="0"/>
      <w:marTop w:val="0"/>
      <w:marBottom w:val="0"/>
      <w:divBdr>
        <w:top w:val="none" w:sz="0" w:space="0" w:color="auto"/>
        <w:left w:val="none" w:sz="0" w:space="0" w:color="auto"/>
        <w:bottom w:val="none" w:sz="0" w:space="0" w:color="auto"/>
        <w:right w:val="none" w:sz="0" w:space="0" w:color="auto"/>
      </w:divBdr>
    </w:div>
    <w:div w:id="46339396">
      <w:bodyDiv w:val="1"/>
      <w:marLeft w:val="0"/>
      <w:marRight w:val="0"/>
      <w:marTop w:val="0"/>
      <w:marBottom w:val="0"/>
      <w:divBdr>
        <w:top w:val="none" w:sz="0" w:space="0" w:color="auto"/>
        <w:left w:val="none" w:sz="0" w:space="0" w:color="auto"/>
        <w:bottom w:val="none" w:sz="0" w:space="0" w:color="auto"/>
        <w:right w:val="none" w:sz="0" w:space="0" w:color="auto"/>
      </w:divBdr>
    </w:div>
    <w:div w:id="46341951">
      <w:bodyDiv w:val="1"/>
      <w:marLeft w:val="0"/>
      <w:marRight w:val="0"/>
      <w:marTop w:val="0"/>
      <w:marBottom w:val="0"/>
      <w:divBdr>
        <w:top w:val="none" w:sz="0" w:space="0" w:color="auto"/>
        <w:left w:val="none" w:sz="0" w:space="0" w:color="auto"/>
        <w:bottom w:val="none" w:sz="0" w:space="0" w:color="auto"/>
        <w:right w:val="none" w:sz="0" w:space="0" w:color="auto"/>
      </w:divBdr>
    </w:div>
    <w:div w:id="46495654">
      <w:bodyDiv w:val="1"/>
      <w:marLeft w:val="0"/>
      <w:marRight w:val="0"/>
      <w:marTop w:val="0"/>
      <w:marBottom w:val="0"/>
      <w:divBdr>
        <w:top w:val="none" w:sz="0" w:space="0" w:color="auto"/>
        <w:left w:val="none" w:sz="0" w:space="0" w:color="auto"/>
        <w:bottom w:val="none" w:sz="0" w:space="0" w:color="auto"/>
        <w:right w:val="none" w:sz="0" w:space="0" w:color="auto"/>
      </w:divBdr>
    </w:div>
    <w:div w:id="50201569">
      <w:bodyDiv w:val="1"/>
      <w:marLeft w:val="0"/>
      <w:marRight w:val="0"/>
      <w:marTop w:val="0"/>
      <w:marBottom w:val="0"/>
      <w:divBdr>
        <w:top w:val="none" w:sz="0" w:space="0" w:color="auto"/>
        <w:left w:val="none" w:sz="0" w:space="0" w:color="auto"/>
        <w:bottom w:val="none" w:sz="0" w:space="0" w:color="auto"/>
        <w:right w:val="none" w:sz="0" w:space="0" w:color="auto"/>
      </w:divBdr>
    </w:div>
    <w:div w:id="50663205">
      <w:bodyDiv w:val="1"/>
      <w:marLeft w:val="0"/>
      <w:marRight w:val="0"/>
      <w:marTop w:val="0"/>
      <w:marBottom w:val="0"/>
      <w:divBdr>
        <w:top w:val="none" w:sz="0" w:space="0" w:color="auto"/>
        <w:left w:val="none" w:sz="0" w:space="0" w:color="auto"/>
        <w:bottom w:val="none" w:sz="0" w:space="0" w:color="auto"/>
        <w:right w:val="none" w:sz="0" w:space="0" w:color="auto"/>
      </w:divBdr>
    </w:div>
    <w:div w:id="51587249">
      <w:bodyDiv w:val="1"/>
      <w:marLeft w:val="0"/>
      <w:marRight w:val="0"/>
      <w:marTop w:val="0"/>
      <w:marBottom w:val="0"/>
      <w:divBdr>
        <w:top w:val="none" w:sz="0" w:space="0" w:color="auto"/>
        <w:left w:val="none" w:sz="0" w:space="0" w:color="auto"/>
        <w:bottom w:val="none" w:sz="0" w:space="0" w:color="auto"/>
        <w:right w:val="none" w:sz="0" w:space="0" w:color="auto"/>
      </w:divBdr>
    </w:div>
    <w:div w:id="53822420">
      <w:bodyDiv w:val="1"/>
      <w:marLeft w:val="0"/>
      <w:marRight w:val="0"/>
      <w:marTop w:val="0"/>
      <w:marBottom w:val="0"/>
      <w:divBdr>
        <w:top w:val="none" w:sz="0" w:space="0" w:color="auto"/>
        <w:left w:val="none" w:sz="0" w:space="0" w:color="auto"/>
        <w:bottom w:val="none" w:sz="0" w:space="0" w:color="auto"/>
        <w:right w:val="none" w:sz="0" w:space="0" w:color="auto"/>
      </w:divBdr>
    </w:div>
    <w:div w:id="54473907">
      <w:bodyDiv w:val="1"/>
      <w:marLeft w:val="0"/>
      <w:marRight w:val="0"/>
      <w:marTop w:val="0"/>
      <w:marBottom w:val="0"/>
      <w:divBdr>
        <w:top w:val="none" w:sz="0" w:space="0" w:color="auto"/>
        <w:left w:val="none" w:sz="0" w:space="0" w:color="auto"/>
        <w:bottom w:val="none" w:sz="0" w:space="0" w:color="auto"/>
        <w:right w:val="none" w:sz="0" w:space="0" w:color="auto"/>
      </w:divBdr>
    </w:div>
    <w:div w:id="56243475">
      <w:bodyDiv w:val="1"/>
      <w:marLeft w:val="0"/>
      <w:marRight w:val="0"/>
      <w:marTop w:val="0"/>
      <w:marBottom w:val="0"/>
      <w:divBdr>
        <w:top w:val="none" w:sz="0" w:space="0" w:color="auto"/>
        <w:left w:val="none" w:sz="0" w:space="0" w:color="auto"/>
        <w:bottom w:val="none" w:sz="0" w:space="0" w:color="auto"/>
        <w:right w:val="none" w:sz="0" w:space="0" w:color="auto"/>
      </w:divBdr>
    </w:div>
    <w:div w:id="57167032">
      <w:bodyDiv w:val="1"/>
      <w:marLeft w:val="0"/>
      <w:marRight w:val="0"/>
      <w:marTop w:val="0"/>
      <w:marBottom w:val="0"/>
      <w:divBdr>
        <w:top w:val="none" w:sz="0" w:space="0" w:color="auto"/>
        <w:left w:val="none" w:sz="0" w:space="0" w:color="auto"/>
        <w:bottom w:val="none" w:sz="0" w:space="0" w:color="auto"/>
        <w:right w:val="none" w:sz="0" w:space="0" w:color="auto"/>
      </w:divBdr>
    </w:div>
    <w:div w:id="57216977">
      <w:bodyDiv w:val="1"/>
      <w:marLeft w:val="0"/>
      <w:marRight w:val="0"/>
      <w:marTop w:val="0"/>
      <w:marBottom w:val="0"/>
      <w:divBdr>
        <w:top w:val="none" w:sz="0" w:space="0" w:color="auto"/>
        <w:left w:val="none" w:sz="0" w:space="0" w:color="auto"/>
        <w:bottom w:val="none" w:sz="0" w:space="0" w:color="auto"/>
        <w:right w:val="none" w:sz="0" w:space="0" w:color="auto"/>
      </w:divBdr>
    </w:div>
    <w:div w:id="57824417">
      <w:bodyDiv w:val="1"/>
      <w:marLeft w:val="0"/>
      <w:marRight w:val="0"/>
      <w:marTop w:val="0"/>
      <w:marBottom w:val="0"/>
      <w:divBdr>
        <w:top w:val="none" w:sz="0" w:space="0" w:color="auto"/>
        <w:left w:val="none" w:sz="0" w:space="0" w:color="auto"/>
        <w:bottom w:val="none" w:sz="0" w:space="0" w:color="auto"/>
        <w:right w:val="none" w:sz="0" w:space="0" w:color="auto"/>
      </w:divBdr>
    </w:div>
    <w:div w:id="58866599">
      <w:bodyDiv w:val="1"/>
      <w:marLeft w:val="0"/>
      <w:marRight w:val="0"/>
      <w:marTop w:val="0"/>
      <w:marBottom w:val="0"/>
      <w:divBdr>
        <w:top w:val="none" w:sz="0" w:space="0" w:color="auto"/>
        <w:left w:val="none" w:sz="0" w:space="0" w:color="auto"/>
        <w:bottom w:val="none" w:sz="0" w:space="0" w:color="auto"/>
        <w:right w:val="none" w:sz="0" w:space="0" w:color="auto"/>
      </w:divBdr>
    </w:div>
    <w:div w:id="58870446">
      <w:bodyDiv w:val="1"/>
      <w:marLeft w:val="0"/>
      <w:marRight w:val="0"/>
      <w:marTop w:val="0"/>
      <w:marBottom w:val="0"/>
      <w:divBdr>
        <w:top w:val="none" w:sz="0" w:space="0" w:color="auto"/>
        <w:left w:val="none" w:sz="0" w:space="0" w:color="auto"/>
        <w:bottom w:val="none" w:sz="0" w:space="0" w:color="auto"/>
        <w:right w:val="none" w:sz="0" w:space="0" w:color="auto"/>
      </w:divBdr>
    </w:div>
    <w:div w:id="59377535">
      <w:bodyDiv w:val="1"/>
      <w:marLeft w:val="0"/>
      <w:marRight w:val="0"/>
      <w:marTop w:val="0"/>
      <w:marBottom w:val="0"/>
      <w:divBdr>
        <w:top w:val="none" w:sz="0" w:space="0" w:color="auto"/>
        <w:left w:val="none" w:sz="0" w:space="0" w:color="auto"/>
        <w:bottom w:val="none" w:sz="0" w:space="0" w:color="auto"/>
        <w:right w:val="none" w:sz="0" w:space="0" w:color="auto"/>
      </w:divBdr>
    </w:div>
    <w:div w:id="59982604">
      <w:bodyDiv w:val="1"/>
      <w:marLeft w:val="0"/>
      <w:marRight w:val="0"/>
      <w:marTop w:val="0"/>
      <w:marBottom w:val="0"/>
      <w:divBdr>
        <w:top w:val="none" w:sz="0" w:space="0" w:color="auto"/>
        <w:left w:val="none" w:sz="0" w:space="0" w:color="auto"/>
        <w:bottom w:val="none" w:sz="0" w:space="0" w:color="auto"/>
        <w:right w:val="none" w:sz="0" w:space="0" w:color="auto"/>
      </w:divBdr>
    </w:div>
    <w:div w:id="60062656">
      <w:bodyDiv w:val="1"/>
      <w:marLeft w:val="0"/>
      <w:marRight w:val="0"/>
      <w:marTop w:val="0"/>
      <w:marBottom w:val="0"/>
      <w:divBdr>
        <w:top w:val="none" w:sz="0" w:space="0" w:color="auto"/>
        <w:left w:val="none" w:sz="0" w:space="0" w:color="auto"/>
        <w:bottom w:val="none" w:sz="0" w:space="0" w:color="auto"/>
        <w:right w:val="none" w:sz="0" w:space="0" w:color="auto"/>
      </w:divBdr>
    </w:div>
    <w:div w:id="62223993">
      <w:bodyDiv w:val="1"/>
      <w:marLeft w:val="0"/>
      <w:marRight w:val="0"/>
      <w:marTop w:val="0"/>
      <w:marBottom w:val="0"/>
      <w:divBdr>
        <w:top w:val="none" w:sz="0" w:space="0" w:color="auto"/>
        <w:left w:val="none" w:sz="0" w:space="0" w:color="auto"/>
        <w:bottom w:val="none" w:sz="0" w:space="0" w:color="auto"/>
        <w:right w:val="none" w:sz="0" w:space="0" w:color="auto"/>
      </w:divBdr>
    </w:div>
    <w:div w:id="68385893">
      <w:bodyDiv w:val="1"/>
      <w:marLeft w:val="0"/>
      <w:marRight w:val="0"/>
      <w:marTop w:val="0"/>
      <w:marBottom w:val="0"/>
      <w:divBdr>
        <w:top w:val="none" w:sz="0" w:space="0" w:color="auto"/>
        <w:left w:val="none" w:sz="0" w:space="0" w:color="auto"/>
        <w:bottom w:val="none" w:sz="0" w:space="0" w:color="auto"/>
        <w:right w:val="none" w:sz="0" w:space="0" w:color="auto"/>
      </w:divBdr>
    </w:div>
    <w:div w:id="68776570">
      <w:bodyDiv w:val="1"/>
      <w:marLeft w:val="0"/>
      <w:marRight w:val="0"/>
      <w:marTop w:val="0"/>
      <w:marBottom w:val="0"/>
      <w:divBdr>
        <w:top w:val="none" w:sz="0" w:space="0" w:color="auto"/>
        <w:left w:val="none" w:sz="0" w:space="0" w:color="auto"/>
        <w:bottom w:val="none" w:sz="0" w:space="0" w:color="auto"/>
        <w:right w:val="none" w:sz="0" w:space="0" w:color="auto"/>
      </w:divBdr>
    </w:div>
    <w:div w:id="70350961">
      <w:bodyDiv w:val="1"/>
      <w:marLeft w:val="0"/>
      <w:marRight w:val="0"/>
      <w:marTop w:val="0"/>
      <w:marBottom w:val="0"/>
      <w:divBdr>
        <w:top w:val="none" w:sz="0" w:space="0" w:color="auto"/>
        <w:left w:val="none" w:sz="0" w:space="0" w:color="auto"/>
        <w:bottom w:val="none" w:sz="0" w:space="0" w:color="auto"/>
        <w:right w:val="none" w:sz="0" w:space="0" w:color="auto"/>
      </w:divBdr>
    </w:div>
    <w:div w:id="71005333">
      <w:bodyDiv w:val="1"/>
      <w:marLeft w:val="0"/>
      <w:marRight w:val="0"/>
      <w:marTop w:val="0"/>
      <w:marBottom w:val="0"/>
      <w:divBdr>
        <w:top w:val="none" w:sz="0" w:space="0" w:color="auto"/>
        <w:left w:val="none" w:sz="0" w:space="0" w:color="auto"/>
        <w:bottom w:val="none" w:sz="0" w:space="0" w:color="auto"/>
        <w:right w:val="none" w:sz="0" w:space="0" w:color="auto"/>
      </w:divBdr>
    </w:div>
    <w:div w:id="71974286">
      <w:bodyDiv w:val="1"/>
      <w:marLeft w:val="0"/>
      <w:marRight w:val="0"/>
      <w:marTop w:val="0"/>
      <w:marBottom w:val="0"/>
      <w:divBdr>
        <w:top w:val="none" w:sz="0" w:space="0" w:color="auto"/>
        <w:left w:val="none" w:sz="0" w:space="0" w:color="auto"/>
        <w:bottom w:val="none" w:sz="0" w:space="0" w:color="auto"/>
        <w:right w:val="none" w:sz="0" w:space="0" w:color="auto"/>
      </w:divBdr>
    </w:div>
    <w:div w:id="73017434">
      <w:bodyDiv w:val="1"/>
      <w:marLeft w:val="0"/>
      <w:marRight w:val="0"/>
      <w:marTop w:val="0"/>
      <w:marBottom w:val="0"/>
      <w:divBdr>
        <w:top w:val="none" w:sz="0" w:space="0" w:color="auto"/>
        <w:left w:val="none" w:sz="0" w:space="0" w:color="auto"/>
        <w:bottom w:val="none" w:sz="0" w:space="0" w:color="auto"/>
        <w:right w:val="none" w:sz="0" w:space="0" w:color="auto"/>
      </w:divBdr>
    </w:div>
    <w:div w:id="73627431">
      <w:bodyDiv w:val="1"/>
      <w:marLeft w:val="0"/>
      <w:marRight w:val="0"/>
      <w:marTop w:val="0"/>
      <w:marBottom w:val="0"/>
      <w:divBdr>
        <w:top w:val="none" w:sz="0" w:space="0" w:color="auto"/>
        <w:left w:val="none" w:sz="0" w:space="0" w:color="auto"/>
        <w:bottom w:val="none" w:sz="0" w:space="0" w:color="auto"/>
        <w:right w:val="none" w:sz="0" w:space="0" w:color="auto"/>
      </w:divBdr>
    </w:div>
    <w:div w:id="74521538">
      <w:bodyDiv w:val="1"/>
      <w:marLeft w:val="0"/>
      <w:marRight w:val="0"/>
      <w:marTop w:val="0"/>
      <w:marBottom w:val="0"/>
      <w:divBdr>
        <w:top w:val="none" w:sz="0" w:space="0" w:color="auto"/>
        <w:left w:val="none" w:sz="0" w:space="0" w:color="auto"/>
        <w:bottom w:val="none" w:sz="0" w:space="0" w:color="auto"/>
        <w:right w:val="none" w:sz="0" w:space="0" w:color="auto"/>
      </w:divBdr>
    </w:div>
    <w:div w:id="74665101">
      <w:bodyDiv w:val="1"/>
      <w:marLeft w:val="0"/>
      <w:marRight w:val="0"/>
      <w:marTop w:val="0"/>
      <w:marBottom w:val="0"/>
      <w:divBdr>
        <w:top w:val="none" w:sz="0" w:space="0" w:color="auto"/>
        <w:left w:val="none" w:sz="0" w:space="0" w:color="auto"/>
        <w:bottom w:val="none" w:sz="0" w:space="0" w:color="auto"/>
        <w:right w:val="none" w:sz="0" w:space="0" w:color="auto"/>
      </w:divBdr>
    </w:div>
    <w:div w:id="74783581">
      <w:bodyDiv w:val="1"/>
      <w:marLeft w:val="0"/>
      <w:marRight w:val="0"/>
      <w:marTop w:val="0"/>
      <w:marBottom w:val="0"/>
      <w:divBdr>
        <w:top w:val="none" w:sz="0" w:space="0" w:color="auto"/>
        <w:left w:val="none" w:sz="0" w:space="0" w:color="auto"/>
        <w:bottom w:val="none" w:sz="0" w:space="0" w:color="auto"/>
        <w:right w:val="none" w:sz="0" w:space="0" w:color="auto"/>
      </w:divBdr>
    </w:div>
    <w:div w:id="76444538">
      <w:bodyDiv w:val="1"/>
      <w:marLeft w:val="0"/>
      <w:marRight w:val="0"/>
      <w:marTop w:val="0"/>
      <w:marBottom w:val="0"/>
      <w:divBdr>
        <w:top w:val="none" w:sz="0" w:space="0" w:color="auto"/>
        <w:left w:val="none" w:sz="0" w:space="0" w:color="auto"/>
        <w:bottom w:val="none" w:sz="0" w:space="0" w:color="auto"/>
        <w:right w:val="none" w:sz="0" w:space="0" w:color="auto"/>
      </w:divBdr>
    </w:div>
    <w:div w:id="76944573">
      <w:bodyDiv w:val="1"/>
      <w:marLeft w:val="0"/>
      <w:marRight w:val="0"/>
      <w:marTop w:val="0"/>
      <w:marBottom w:val="0"/>
      <w:divBdr>
        <w:top w:val="none" w:sz="0" w:space="0" w:color="auto"/>
        <w:left w:val="none" w:sz="0" w:space="0" w:color="auto"/>
        <w:bottom w:val="none" w:sz="0" w:space="0" w:color="auto"/>
        <w:right w:val="none" w:sz="0" w:space="0" w:color="auto"/>
      </w:divBdr>
    </w:div>
    <w:div w:id="77021381">
      <w:bodyDiv w:val="1"/>
      <w:marLeft w:val="0"/>
      <w:marRight w:val="0"/>
      <w:marTop w:val="0"/>
      <w:marBottom w:val="0"/>
      <w:divBdr>
        <w:top w:val="none" w:sz="0" w:space="0" w:color="auto"/>
        <w:left w:val="none" w:sz="0" w:space="0" w:color="auto"/>
        <w:bottom w:val="none" w:sz="0" w:space="0" w:color="auto"/>
        <w:right w:val="none" w:sz="0" w:space="0" w:color="auto"/>
      </w:divBdr>
    </w:div>
    <w:div w:id="77673203">
      <w:bodyDiv w:val="1"/>
      <w:marLeft w:val="0"/>
      <w:marRight w:val="0"/>
      <w:marTop w:val="0"/>
      <w:marBottom w:val="0"/>
      <w:divBdr>
        <w:top w:val="none" w:sz="0" w:space="0" w:color="auto"/>
        <w:left w:val="none" w:sz="0" w:space="0" w:color="auto"/>
        <w:bottom w:val="none" w:sz="0" w:space="0" w:color="auto"/>
        <w:right w:val="none" w:sz="0" w:space="0" w:color="auto"/>
      </w:divBdr>
    </w:div>
    <w:div w:id="77945970">
      <w:bodyDiv w:val="1"/>
      <w:marLeft w:val="0"/>
      <w:marRight w:val="0"/>
      <w:marTop w:val="0"/>
      <w:marBottom w:val="0"/>
      <w:divBdr>
        <w:top w:val="none" w:sz="0" w:space="0" w:color="auto"/>
        <w:left w:val="none" w:sz="0" w:space="0" w:color="auto"/>
        <w:bottom w:val="none" w:sz="0" w:space="0" w:color="auto"/>
        <w:right w:val="none" w:sz="0" w:space="0" w:color="auto"/>
      </w:divBdr>
    </w:div>
    <w:div w:id="78329089">
      <w:bodyDiv w:val="1"/>
      <w:marLeft w:val="0"/>
      <w:marRight w:val="0"/>
      <w:marTop w:val="0"/>
      <w:marBottom w:val="0"/>
      <w:divBdr>
        <w:top w:val="none" w:sz="0" w:space="0" w:color="auto"/>
        <w:left w:val="none" w:sz="0" w:space="0" w:color="auto"/>
        <w:bottom w:val="none" w:sz="0" w:space="0" w:color="auto"/>
        <w:right w:val="none" w:sz="0" w:space="0" w:color="auto"/>
      </w:divBdr>
    </w:div>
    <w:div w:id="79760603">
      <w:bodyDiv w:val="1"/>
      <w:marLeft w:val="0"/>
      <w:marRight w:val="0"/>
      <w:marTop w:val="0"/>
      <w:marBottom w:val="0"/>
      <w:divBdr>
        <w:top w:val="none" w:sz="0" w:space="0" w:color="auto"/>
        <w:left w:val="none" w:sz="0" w:space="0" w:color="auto"/>
        <w:bottom w:val="none" w:sz="0" w:space="0" w:color="auto"/>
        <w:right w:val="none" w:sz="0" w:space="0" w:color="auto"/>
      </w:divBdr>
    </w:div>
    <w:div w:id="80491540">
      <w:bodyDiv w:val="1"/>
      <w:marLeft w:val="0"/>
      <w:marRight w:val="0"/>
      <w:marTop w:val="0"/>
      <w:marBottom w:val="0"/>
      <w:divBdr>
        <w:top w:val="none" w:sz="0" w:space="0" w:color="auto"/>
        <w:left w:val="none" w:sz="0" w:space="0" w:color="auto"/>
        <w:bottom w:val="none" w:sz="0" w:space="0" w:color="auto"/>
        <w:right w:val="none" w:sz="0" w:space="0" w:color="auto"/>
      </w:divBdr>
    </w:div>
    <w:div w:id="81611599">
      <w:bodyDiv w:val="1"/>
      <w:marLeft w:val="0"/>
      <w:marRight w:val="0"/>
      <w:marTop w:val="0"/>
      <w:marBottom w:val="0"/>
      <w:divBdr>
        <w:top w:val="none" w:sz="0" w:space="0" w:color="auto"/>
        <w:left w:val="none" w:sz="0" w:space="0" w:color="auto"/>
        <w:bottom w:val="none" w:sz="0" w:space="0" w:color="auto"/>
        <w:right w:val="none" w:sz="0" w:space="0" w:color="auto"/>
      </w:divBdr>
    </w:div>
    <w:div w:id="82845671">
      <w:bodyDiv w:val="1"/>
      <w:marLeft w:val="0"/>
      <w:marRight w:val="0"/>
      <w:marTop w:val="0"/>
      <w:marBottom w:val="0"/>
      <w:divBdr>
        <w:top w:val="none" w:sz="0" w:space="0" w:color="auto"/>
        <w:left w:val="none" w:sz="0" w:space="0" w:color="auto"/>
        <w:bottom w:val="none" w:sz="0" w:space="0" w:color="auto"/>
        <w:right w:val="none" w:sz="0" w:space="0" w:color="auto"/>
      </w:divBdr>
    </w:div>
    <w:div w:id="83497235">
      <w:bodyDiv w:val="1"/>
      <w:marLeft w:val="0"/>
      <w:marRight w:val="0"/>
      <w:marTop w:val="0"/>
      <w:marBottom w:val="0"/>
      <w:divBdr>
        <w:top w:val="none" w:sz="0" w:space="0" w:color="auto"/>
        <w:left w:val="none" w:sz="0" w:space="0" w:color="auto"/>
        <w:bottom w:val="none" w:sz="0" w:space="0" w:color="auto"/>
        <w:right w:val="none" w:sz="0" w:space="0" w:color="auto"/>
      </w:divBdr>
    </w:div>
    <w:div w:id="83839961">
      <w:bodyDiv w:val="1"/>
      <w:marLeft w:val="0"/>
      <w:marRight w:val="0"/>
      <w:marTop w:val="0"/>
      <w:marBottom w:val="0"/>
      <w:divBdr>
        <w:top w:val="none" w:sz="0" w:space="0" w:color="auto"/>
        <w:left w:val="none" w:sz="0" w:space="0" w:color="auto"/>
        <w:bottom w:val="none" w:sz="0" w:space="0" w:color="auto"/>
        <w:right w:val="none" w:sz="0" w:space="0" w:color="auto"/>
      </w:divBdr>
    </w:div>
    <w:div w:id="84502080">
      <w:bodyDiv w:val="1"/>
      <w:marLeft w:val="0"/>
      <w:marRight w:val="0"/>
      <w:marTop w:val="0"/>
      <w:marBottom w:val="0"/>
      <w:divBdr>
        <w:top w:val="none" w:sz="0" w:space="0" w:color="auto"/>
        <w:left w:val="none" w:sz="0" w:space="0" w:color="auto"/>
        <w:bottom w:val="none" w:sz="0" w:space="0" w:color="auto"/>
        <w:right w:val="none" w:sz="0" w:space="0" w:color="auto"/>
      </w:divBdr>
    </w:div>
    <w:div w:id="87629166">
      <w:bodyDiv w:val="1"/>
      <w:marLeft w:val="0"/>
      <w:marRight w:val="0"/>
      <w:marTop w:val="0"/>
      <w:marBottom w:val="0"/>
      <w:divBdr>
        <w:top w:val="none" w:sz="0" w:space="0" w:color="auto"/>
        <w:left w:val="none" w:sz="0" w:space="0" w:color="auto"/>
        <w:bottom w:val="none" w:sz="0" w:space="0" w:color="auto"/>
        <w:right w:val="none" w:sz="0" w:space="0" w:color="auto"/>
      </w:divBdr>
    </w:div>
    <w:div w:id="87777966">
      <w:bodyDiv w:val="1"/>
      <w:marLeft w:val="0"/>
      <w:marRight w:val="0"/>
      <w:marTop w:val="0"/>
      <w:marBottom w:val="0"/>
      <w:divBdr>
        <w:top w:val="none" w:sz="0" w:space="0" w:color="auto"/>
        <w:left w:val="none" w:sz="0" w:space="0" w:color="auto"/>
        <w:bottom w:val="none" w:sz="0" w:space="0" w:color="auto"/>
        <w:right w:val="none" w:sz="0" w:space="0" w:color="auto"/>
      </w:divBdr>
    </w:div>
    <w:div w:id="89005624">
      <w:bodyDiv w:val="1"/>
      <w:marLeft w:val="0"/>
      <w:marRight w:val="0"/>
      <w:marTop w:val="0"/>
      <w:marBottom w:val="0"/>
      <w:divBdr>
        <w:top w:val="none" w:sz="0" w:space="0" w:color="auto"/>
        <w:left w:val="none" w:sz="0" w:space="0" w:color="auto"/>
        <w:bottom w:val="none" w:sz="0" w:space="0" w:color="auto"/>
        <w:right w:val="none" w:sz="0" w:space="0" w:color="auto"/>
      </w:divBdr>
    </w:div>
    <w:div w:id="89394460">
      <w:bodyDiv w:val="1"/>
      <w:marLeft w:val="0"/>
      <w:marRight w:val="0"/>
      <w:marTop w:val="0"/>
      <w:marBottom w:val="0"/>
      <w:divBdr>
        <w:top w:val="none" w:sz="0" w:space="0" w:color="auto"/>
        <w:left w:val="none" w:sz="0" w:space="0" w:color="auto"/>
        <w:bottom w:val="none" w:sz="0" w:space="0" w:color="auto"/>
        <w:right w:val="none" w:sz="0" w:space="0" w:color="auto"/>
      </w:divBdr>
    </w:div>
    <w:div w:id="90393265">
      <w:bodyDiv w:val="1"/>
      <w:marLeft w:val="0"/>
      <w:marRight w:val="0"/>
      <w:marTop w:val="0"/>
      <w:marBottom w:val="0"/>
      <w:divBdr>
        <w:top w:val="none" w:sz="0" w:space="0" w:color="auto"/>
        <w:left w:val="none" w:sz="0" w:space="0" w:color="auto"/>
        <w:bottom w:val="none" w:sz="0" w:space="0" w:color="auto"/>
        <w:right w:val="none" w:sz="0" w:space="0" w:color="auto"/>
      </w:divBdr>
    </w:div>
    <w:div w:id="90594573">
      <w:bodyDiv w:val="1"/>
      <w:marLeft w:val="0"/>
      <w:marRight w:val="0"/>
      <w:marTop w:val="0"/>
      <w:marBottom w:val="0"/>
      <w:divBdr>
        <w:top w:val="none" w:sz="0" w:space="0" w:color="auto"/>
        <w:left w:val="none" w:sz="0" w:space="0" w:color="auto"/>
        <w:bottom w:val="none" w:sz="0" w:space="0" w:color="auto"/>
        <w:right w:val="none" w:sz="0" w:space="0" w:color="auto"/>
      </w:divBdr>
    </w:div>
    <w:div w:id="90707400">
      <w:bodyDiv w:val="1"/>
      <w:marLeft w:val="0"/>
      <w:marRight w:val="0"/>
      <w:marTop w:val="0"/>
      <w:marBottom w:val="0"/>
      <w:divBdr>
        <w:top w:val="none" w:sz="0" w:space="0" w:color="auto"/>
        <w:left w:val="none" w:sz="0" w:space="0" w:color="auto"/>
        <w:bottom w:val="none" w:sz="0" w:space="0" w:color="auto"/>
        <w:right w:val="none" w:sz="0" w:space="0" w:color="auto"/>
      </w:divBdr>
    </w:div>
    <w:div w:id="91168102">
      <w:bodyDiv w:val="1"/>
      <w:marLeft w:val="0"/>
      <w:marRight w:val="0"/>
      <w:marTop w:val="0"/>
      <w:marBottom w:val="0"/>
      <w:divBdr>
        <w:top w:val="none" w:sz="0" w:space="0" w:color="auto"/>
        <w:left w:val="none" w:sz="0" w:space="0" w:color="auto"/>
        <w:bottom w:val="none" w:sz="0" w:space="0" w:color="auto"/>
        <w:right w:val="none" w:sz="0" w:space="0" w:color="auto"/>
      </w:divBdr>
    </w:div>
    <w:div w:id="91517202">
      <w:bodyDiv w:val="1"/>
      <w:marLeft w:val="0"/>
      <w:marRight w:val="0"/>
      <w:marTop w:val="0"/>
      <w:marBottom w:val="0"/>
      <w:divBdr>
        <w:top w:val="none" w:sz="0" w:space="0" w:color="auto"/>
        <w:left w:val="none" w:sz="0" w:space="0" w:color="auto"/>
        <w:bottom w:val="none" w:sz="0" w:space="0" w:color="auto"/>
        <w:right w:val="none" w:sz="0" w:space="0" w:color="auto"/>
      </w:divBdr>
    </w:div>
    <w:div w:id="92484673">
      <w:bodyDiv w:val="1"/>
      <w:marLeft w:val="0"/>
      <w:marRight w:val="0"/>
      <w:marTop w:val="0"/>
      <w:marBottom w:val="0"/>
      <w:divBdr>
        <w:top w:val="none" w:sz="0" w:space="0" w:color="auto"/>
        <w:left w:val="none" w:sz="0" w:space="0" w:color="auto"/>
        <w:bottom w:val="none" w:sz="0" w:space="0" w:color="auto"/>
        <w:right w:val="none" w:sz="0" w:space="0" w:color="auto"/>
      </w:divBdr>
    </w:div>
    <w:div w:id="93289873">
      <w:bodyDiv w:val="1"/>
      <w:marLeft w:val="0"/>
      <w:marRight w:val="0"/>
      <w:marTop w:val="0"/>
      <w:marBottom w:val="0"/>
      <w:divBdr>
        <w:top w:val="none" w:sz="0" w:space="0" w:color="auto"/>
        <w:left w:val="none" w:sz="0" w:space="0" w:color="auto"/>
        <w:bottom w:val="none" w:sz="0" w:space="0" w:color="auto"/>
        <w:right w:val="none" w:sz="0" w:space="0" w:color="auto"/>
      </w:divBdr>
    </w:div>
    <w:div w:id="94860845">
      <w:bodyDiv w:val="1"/>
      <w:marLeft w:val="0"/>
      <w:marRight w:val="0"/>
      <w:marTop w:val="0"/>
      <w:marBottom w:val="0"/>
      <w:divBdr>
        <w:top w:val="none" w:sz="0" w:space="0" w:color="auto"/>
        <w:left w:val="none" w:sz="0" w:space="0" w:color="auto"/>
        <w:bottom w:val="none" w:sz="0" w:space="0" w:color="auto"/>
        <w:right w:val="none" w:sz="0" w:space="0" w:color="auto"/>
      </w:divBdr>
    </w:div>
    <w:div w:id="95713803">
      <w:bodyDiv w:val="1"/>
      <w:marLeft w:val="0"/>
      <w:marRight w:val="0"/>
      <w:marTop w:val="0"/>
      <w:marBottom w:val="0"/>
      <w:divBdr>
        <w:top w:val="none" w:sz="0" w:space="0" w:color="auto"/>
        <w:left w:val="none" w:sz="0" w:space="0" w:color="auto"/>
        <w:bottom w:val="none" w:sz="0" w:space="0" w:color="auto"/>
        <w:right w:val="none" w:sz="0" w:space="0" w:color="auto"/>
      </w:divBdr>
    </w:div>
    <w:div w:id="96218893">
      <w:bodyDiv w:val="1"/>
      <w:marLeft w:val="0"/>
      <w:marRight w:val="0"/>
      <w:marTop w:val="0"/>
      <w:marBottom w:val="0"/>
      <w:divBdr>
        <w:top w:val="none" w:sz="0" w:space="0" w:color="auto"/>
        <w:left w:val="none" w:sz="0" w:space="0" w:color="auto"/>
        <w:bottom w:val="none" w:sz="0" w:space="0" w:color="auto"/>
        <w:right w:val="none" w:sz="0" w:space="0" w:color="auto"/>
      </w:divBdr>
    </w:div>
    <w:div w:id="96369737">
      <w:bodyDiv w:val="1"/>
      <w:marLeft w:val="0"/>
      <w:marRight w:val="0"/>
      <w:marTop w:val="0"/>
      <w:marBottom w:val="0"/>
      <w:divBdr>
        <w:top w:val="none" w:sz="0" w:space="0" w:color="auto"/>
        <w:left w:val="none" w:sz="0" w:space="0" w:color="auto"/>
        <w:bottom w:val="none" w:sz="0" w:space="0" w:color="auto"/>
        <w:right w:val="none" w:sz="0" w:space="0" w:color="auto"/>
      </w:divBdr>
    </w:div>
    <w:div w:id="96680288">
      <w:bodyDiv w:val="1"/>
      <w:marLeft w:val="0"/>
      <w:marRight w:val="0"/>
      <w:marTop w:val="0"/>
      <w:marBottom w:val="0"/>
      <w:divBdr>
        <w:top w:val="none" w:sz="0" w:space="0" w:color="auto"/>
        <w:left w:val="none" w:sz="0" w:space="0" w:color="auto"/>
        <w:bottom w:val="none" w:sz="0" w:space="0" w:color="auto"/>
        <w:right w:val="none" w:sz="0" w:space="0" w:color="auto"/>
      </w:divBdr>
    </w:div>
    <w:div w:id="96802022">
      <w:bodyDiv w:val="1"/>
      <w:marLeft w:val="0"/>
      <w:marRight w:val="0"/>
      <w:marTop w:val="0"/>
      <w:marBottom w:val="0"/>
      <w:divBdr>
        <w:top w:val="none" w:sz="0" w:space="0" w:color="auto"/>
        <w:left w:val="none" w:sz="0" w:space="0" w:color="auto"/>
        <w:bottom w:val="none" w:sz="0" w:space="0" w:color="auto"/>
        <w:right w:val="none" w:sz="0" w:space="0" w:color="auto"/>
      </w:divBdr>
    </w:div>
    <w:div w:id="98377936">
      <w:bodyDiv w:val="1"/>
      <w:marLeft w:val="0"/>
      <w:marRight w:val="0"/>
      <w:marTop w:val="0"/>
      <w:marBottom w:val="0"/>
      <w:divBdr>
        <w:top w:val="none" w:sz="0" w:space="0" w:color="auto"/>
        <w:left w:val="none" w:sz="0" w:space="0" w:color="auto"/>
        <w:bottom w:val="none" w:sz="0" w:space="0" w:color="auto"/>
        <w:right w:val="none" w:sz="0" w:space="0" w:color="auto"/>
      </w:divBdr>
    </w:div>
    <w:div w:id="98457650">
      <w:bodyDiv w:val="1"/>
      <w:marLeft w:val="0"/>
      <w:marRight w:val="0"/>
      <w:marTop w:val="0"/>
      <w:marBottom w:val="0"/>
      <w:divBdr>
        <w:top w:val="none" w:sz="0" w:space="0" w:color="auto"/>
        <w:left w:val="none" w:sz="0" w:space="0" w:color="auto"/>
        <w:bottom w:val="none" w:sz="0" w:space="0" w:color="auto"/>
        <w:right w:val="none" w:sz="0" w:space="0" w:color="auto"/>
      </w:divBdr>
    </w:div>
    <w:div w:id="98567271">
      <w:bodyDiv w:val="1"/>
      <w:marLeft w:val="0"/>
      <w:marRight w:val="0"/>
      <w:marTop w:val="0"/>
      <w:marBottom w:val="0"/>
      <w:divBdr>
        <w:top w:val="none" w:sz="0" w:space="0" w:color="auto"/>
        <w:left w:val="none" w:sz="0" w:space="0" w:color="auto"/>
        <w:bottom w:val="none" w:sz="0" w:space="0" w:color="auto"/>
        <w:right w:val="none" w:sz="0" w:space="0" w:color="auto"/>
      </w:divBdr>
    </w:div>
    <w:div w:id="99498651">
      <w:bodyDiv w:val="1"/>
      <w:marLeft w:val="0"/>
      <w:marRight w:val="0"/>
      <w:marTop w:val="0"/>
      <w:marBottom w:val="0"/>
      <w:divBdr>
        <w:top w:val="none" w:sz="0" w:space="0" w:color="auto"/>
        <w:left w:val="none" w:sz="0" w:space="0" w:color="auto"/>
        <w:bottom w:val="none" w:sz="0" w:space="0" w:color="auto"/>
        <w:right w:val="none" w:sz="0" w:space="0" w:color="auto"/>
      </w:divBdr>
    </w:div>
    <w:div w:id="100034505">
      <w:bodyDiv w:val="1"/>
      <w:marLeft w:val="0"/>
      <w:marRight w:val="0"/>
      <w:marTop w:val="0"/>
      <w:marBottom w:val="0"/>
      <w:divBdr>
        <w:top w:val="none" w:sz="0" w:space="0" w:color="auto"/>
        <w:left w:val="none" w:sz="0" w:space="0" w:color="auto"/>
        <w:bottom w:val="none" w:sz="0" w:space="0" w:color="auto"/>
        <w:right w:val="none" w:sz="0" w:space="0" w:color="auto"/>
      </w:divBdr>
    </w:div>
    <w:div w:id="100759113">
      <w:bodyDiv w:val="1"/>
      <w:marLeft w:val="0"/>
      <w:marRight w:val="0"/>
      <w:marTop w:val="0"/>
      <w:marBottom w:val="0"/>
      <w:divBdr>
        <w:top w:val="none" w:sz="0" w:space="0" w:color="auto"/>
        <w:left w:val="none" w:sz="0" w:space="0" w:color="auto"/>
        <w:bottom w:val="none" w:sz="0" w:space="0" w:color="auto"/>
        <w:right w:val="none" w:sz="0" w:space="0" w:color="auto"/>
      </w:divBdr>
    </w:div>
    <w:div w:id="101537031">
      <w:bodyDiv w:val="1"/>
      <w:marLeft w:val="0"/>
      <w:marRight w:val="0"/>
      <w:marTop w:val="0"/>
      <w:marBottom w:val="0"/>
      <w:divBdr>
        <w:top w:val="none" w:sz="0" w:space="0" w:color="auto"/>
        <w:left w:val="none" w:sz="0" w:space="0" w:color="auto"/>
        <w:bottom w:val="none" w:sz="0" w:space="0" w:color="auto"/>
        <w:right w:val="none" w:sz="0" w:space="0" w:color="auto"/>
      </w:divBdr>
    </w:div>
    <w:div w:id="102186951">
      <w:bodyDiv w:val="1"/>
      <w:marLeft w:val="0"/>
      <w:marRight w:val="0"/>
      <w:marTop w:val="0"/>
      <w:marBottom w:val="0"/>
      <w:divBdr>
        <w:top w:val="none" w:sz="0" w:space="0" w:color="auto"/>
        <w:left w:val="none" w:sz="0" w:space="0" w:color="auto"/>
        <w:bottom w:val="none" w:sz="0" w:space="0" w:color="auto"/>
        <w:right w:val="none" w:sz="0" w:space="0" w:color="auto"/>
      </w:divBdr>
    </w:div>
    <w:div w:id="102237903">
      <w:bodyDiv w:val="1"/>
      <w:marLeft w:val="0"/>
      <w:marRight w:val="0"/>
      <w:marTop w:val="0"/>
      <w:marBottom w:val="0"/>
      <w:divBdr>
        <w:top w:val="none" w:sz="0" w:space="0" w:color="auto"/>
        <w:left w:val="none" w:sz="0" w:space="0" w:color="auto"/>
        <w:bottom w:val="none" w:sz="0" w:space="0" w:color="auto"/>
        <w:right w:val="none" w:sz="0" w:space="0" w:color="auto"/>
      </w:divBdr>
    </w:div>
    <w:div w:id="104158777">
      <w:bodyDiv w:val="1"/>
      <w:marLeft w:val="0"/>
      <w:marRight w:val="0"/>
      <w:marTop w:val="0"/>
      <w:marBottom w:val="0"/>
      <w:divBdr>
        <w:top w:val="none" w:sz="0" w:space="0" w:color="auto"/>
        <w:left w:val="none" w:sz="0" w:space="0" w:color="auto"/>
        <w:bottom w:val="none" w:sz="0" w:space="0" w:color="auto"/>
        <w:right w:val="none" w:sz="0" w:space="0" w:color="auto"/>
      </w:divBdr>
    </w:div>
    <w:div w:id="104693186">
      <w:bodyDiv w:val="1"/>
      <w:marLeft w:val="0"/>
      <w:marRight w:val="0"/>
      <w:marTop w:val="0"/>
      <w:marBottom w:val="0"/>
      <w:divBdr>
        <w:top w:val="none" w:sz="0" w:space="0" w:color="auto"/>
        <w:left w:val="none" w:sz="0" w:space="0" w:color="auto"/>
        <w:bottom w:val="none" w:sz="0" w:space="0" w:color="auto"/>
        <w:right w:val="none" w:sz="0" w:space="0" w:color="auto"/>
      </w:divBdr>
    </w:div>
    <w:div w:id="104734806">
      <w:bodyDiv w:val="1"/>
      <w:marLeft w:val="0"/>
      <w:marRight w:val="0"/>
      <w:marTop w:val="0"/>
      <w:marBottom w:val="0"/>
      <w:divBdr>
        <w:top w:val="none" w:sz="0" w:space="0" w:color="auto"/>
        <w:left w:val="none" w:sz="0" w:space="0" w:color="auto"/>
        <w:bottom w:val="none" w:sz="0" w:space="0" w:color="auto"/>
        <w:right w:val="none" w:sz="0" w:space="0" w:color="auto"/>
      </w:divBdr>
    </w:div>
    <w:div w:id="105120916">
      <w:bodyDiv w:val="1"/>
      <w:marLeft w:val="0"/>
      <w:marRight w:val="0"/>
      <w:marTop w:val="0"/>
      <w:marBottom w:val="0"/>
      <w:divBdr>
        <w:top w:val="none" w:sz="0" w:space="0" w:color="auto"/>
        <w:left w:val="none" w:sz="0" w:space="0" w:color="auto"/>
        <w:bottom w:val="none" w:sz="0" w:space="0" w:color="auto"/>
        <w:right w:val="none" w:sz="0" w:space="0" w:color="auto"/>
      </w:divBdr>
    </w:div>
    <w:div w:id="106435803">
      <w:bodyDiv w:val="1"/>
      <w:marLeft w:val="0"/>
      <w:marRight w:val="0"/>
      <w:marTop w:val="0"/>
      <w:marBottom w:val="0"/>
      <w:divBdr>
        <w:top w:val="none" w:sz="0" w:space="0" w:color="auto"/>
        <w:left w:val="none" w:sz="0" w:space="0" w:color="auto"/>
        <w:bottom w:val="none" w:sz="0" w:space="0" w:color="auto"/>
        <w:right w:val="none" w:sz="0" w:space="0" w:color="auto"/>
      </w:divBdr>
    </w:div>
    <w:div w:id="108746238">
      <w:bodyDiv w:val="1"/>
      <w:marLeft w:val="0"/>
      <w:marRight w:val="0"/>
      <w:marTop w:val="0"/>
      <w:marBottom w:val="0"/>
      <w:divBdr>
        <w:top w:val="none" w:sz="0" w:space="0" w:color="auto"/>
        <w:left w:val="none" w:sz="0" w:space="0" w:color="auto"/>
        <w:bottom w:val="none" w:sz="0" w:space="0" w:color="auto"/>
        <w:right w:val="none" w:sz="0" w:space="0" w:color="auto"/>
      </w:divBdr>
    </w:div>
    <w:div w:id="112556378">
      <w:bodyDiv w:val="1"/>
      <w:marLeft w:val="0"/>
      <w:marRight w:val="0"/>
      <w:marTop w:val="0"/>
      <w:marBottom w:val="0"/>
      <w:divBdr>
        <w:top w:val="none" w:sz="0" w:space="0" w:color="auto"/>
        <w:left w:val="none" w:sz="0" w:space="0" w:color="auto"/>
        <w:bottom w:val="none" w:sz="0" w:space="0" w:color="auto"/>
        <w:right w:val="none" w:sz="0" w:space="0" w:color="auto"/>
      </w:divBdr>
    </w:div>
    <w:div w:id="112602062">
      <w:bodyDiv w:val="1"/>
      <w:marLeft w:val="0"/>
      <w:marRight w:val="0"/>
      <w:marTop w:val="0"/>
      <w:marBottom w:val="0"/>
      <w:divBdr>
        <w:top w:val="none" w:sz="0" w:space="0" w:color="auto"/>
        <w:left w:val="none" w:sz="0" w:space="0" w:color="auto"/>
        <w:bottom w:val="none" w:sz="0" w:space="0" w:color="auto"/>
        <w:right w:val="none" w:sz="0" w:space="0" w:color="auto"/>
      </w:divBdr>
    </w:div>
    <w:div w:id="112603219">
      <w:bodyDiv w:val="1"/>
      <w:marLeft w:val="0"/>
      <w:marRight w:val="0"/>
      <w:marTop w:val="0"/>
      <w:marBottom w:val="0"/>
      <w:divBdr>
        <w:top w:val="none" w:sz="0" w:space="0" w:color="auto"/>
        <w:left w:val="none" w:sz="0" w:space="0" w:color="auto"/>
        <w:bottom w:val="none" w:sz="0" w:space="0" w:color="auto"/>
        <w:right w:val="none" w:sz="0" w:space="0" w:color="auto"/>
      </w:divBdr>
    </w:div>
    <w:div w:id="112794719">
      <w:bodyDiv w:val="1"/>
      <w:marLeft w:val="0"/>
      <w:marRight w:val="0"/>
      <w:marTop w:val="0"/>
      <w:marBottom w:val="0"/>
      <w:divBdr>
        <w:top w:val="none" w:sz="0" w:space="0" w:color="auto"/>
        <w:left w:val="none" w:sz="0" w:space="0" w:color="auto"/>
        <w:bottom w:val="none" w:sz="0" w:space="0" w:color="auto"/>
        <w:right w:val="none" w:sz="0" w:space="0" w:color="auto"/>
      </w:divBdr>
    </w:div>
    <w:div w:id="112946683">
      <w:bodyDiv w:val="1"/>
      <w:marLeft w:val="0"/>
      <w:marRight w:val="0"/>
      <w:marTop w:val="0"/>
      <w:marBottom w:val="0"/>
      <w:divBdr>
        <w:top w:val="none" w:sz="0" w:space="0" w:color="auto"/>
        <w:left w:val="none" w:sz="0" w:space="0" w:color="auto"/>
        <w:bottom w:val="none" w:sz="0" w:space="0" w:color="auto"/>
        <w:right w:val="none" w:sz="0" w:space="0" w:color="auto"/>
      </w:divBdr>
    </w:div>
    <w:div w:id="113987685">
      <w:bodyDiv w:val="1"/>
      <w:marLeft w:val="0"/>
      <w:marRight w:val="0"/>
      <w:marTop w:val="0"/>
      <w:marBottom w:val="0"/>
      <w:divBdr>
        <w:top w:val="none" w:sz="0" w:space="0" w:color="auto"/>
        <w:left w:val="none" w:sz="0" w:space="0" w:color="auto"/>
        <w:bottom w:val="none" w:sz="0" w:space="0" w:color="auto"/>
        <w:right w:val="none" w:sz="0" w:space="0" w:color="auto"/>
      </w:divBdr>
    </w:div>
    <w:div w:id="114372261">
      <w:bodyDiv w:val="1"/>
      <w:marLeft w:val="0"/>
      <w:marRight w:val="0"/>
      <w:marTop w:val="0"/>
      <w:marBottom w:val="0"/>
      <w:divBdr>
        <w:top w:val="none" w:sz="0" w:space="0" w:color="auto"/>
        <w:left w:val="none" w:sz="0" w:space="0" w:color="auto"/>
        <w:bottom w:val="none" w:sz="0" w:space="0" w:color="auto"/>
        <w:right w:val="none" w:sz="0" w:space="0" w:color="auto"/>
      </w:divBdr>
    </w:div>
    <w:div w:id="116683166">
      <w:bodyDiv w:val="1"/>
      <w:marLeft w:val="0"/>
      <w:marRight w:val="0"/>
      <w:marTop w:val="0"/>
      <w:marBottom w:val="0"/>
      <w:divBdr>
        <w:top w:val="none" w:sz="0" w:space="0" w:color="auto"/>
        <w:left w:val="none" w:sz="0" w:space="0" w:color="auto"/>
        <w:bottom w:val="none" w:sz="0" w:space="0" w:color="auto"/>
        <w:right w:val="none" w:sz="0" w:space="0" w:color="auto"/>
      </w:divBdr>
    </w:div>
    <w:div w:id="118036685">
      <w:bodyDiv w:val="1"/>
      <w:marLeft w:val="0"/>
      <w:marRight w:val="0"/>
      <w:marTop w:val="0"/>
      <w:marBottom w:val="0"/>
      <w:divBdr>
        <w:top w:val="none" w:sz="0" w:space="0" w:color="auto"/>
        <w:left w:val="none" w:sz="0" w:space="0" w:color="auto"/>
        <w:bottom w:val="none" w:sz="0" w:space="0" w:color="auto"/>
        <w:right w:val="none" w:sz="0" w:space="0" w:color="auto"/>
      </w:divBdr>
    </w:div>
    <w:div w:id="120079959">
      <w:bodyDiv w:val="1"/>
      <w:marLeft w:val="0"/>
      <w:marRight w:val="0"/>
      <w:marTop w:val="0"/>
      <w:marBottom w:val="0"/>
      <w:divBdr>
        <w:top w:val="none" w:sz="0" w:space="0" w:color="auto"/>
        <w:left w:val="none" w:sz="0" w:space="0" w:color="auto"/>
        <w:bottom w:val="none" w:sz="0" w:space="0" w:color="auto"/>
        <w:right w:val="none" w:sz="0" w:space="0" w:color="auto"/>
      </w:divBdr>
    </w:div>
    <w:div w:id="120344166">
      <w:bodyDiv w:val="1"/>
      <w:marLeft w:val="0"/>
      <w:marRight w:val="0"/>
      <w:marTop w:val="0"/>
      <w:marBottom w:val="0"/>
      <w:divBdr>
        <w:top w:val="none" w:sz="0" w:space="0" w:color="auto"/>
        <w:left w:val="none" w:sz="0" w:space="0" w:color="auto"/>
        <w:bottom w:val="none" w:sz="0" w:space="0" w:color="auto"/>
        <w:right w:val="none" w:sz="0" w:space="0" w:color="auto"/>
      </w:divBdr>
    </w:div>
    <w:div w:id="120997444">
      <w:bodyDiv w:val="1"/>
      <w:marLeft w:val="0"/>
      <w:marRight w:val="0"/>
      <w:marTop w:val="0"/>
      <w:marBottom w:val="0"/>
      <w:divBdr>
        <w:top w:val="none" w:sz="0" w:space="0" w:color="auto"/>
        <w:left w:val="none" w:sz="0" w:space="0" w:color="auto"/>
        <w:bottom w:val="none" w:sz="0" w:space="0" w:color="auto"/>
        <w:right w:val="none" w:sz="0" w:space="0" w:color="auto"/>
      </w:divBdr>
    </w:div>
    <w:div w:id="122115773">
      <w:bodyDiv w:val="1"/>
      <w:marLeft w:val="0"/>
      <w:marRight w:val="0"/>
      <w:marTop w:val="0"/>
      <w:marBottom w:val="0"/>
      <w:divBdr>
        <w:top w:val="none" w:sz="0" w:space="0" w:color="auto"/>
        <w:left w:val="none" w:sz="0" w:space="0" w:color="auto"/>
        <w:bottom w:val="none" w:sz="0" w:space="0" w:color="auto"/>
        <w:right w:val="none" w:sz="0" w:space="0" w:color="auto"/>
      </w:divBdr>
    </w:div>
    <w:div w:id="122122794">
      <w:bodyDiv w:val="1"/>
      <w:marLeft w:val="0"/>
      <w:marRight w:val="0"/>
      <w:marTop w:val="0"/>
      <w:marBottom w:val="0"/>
      <w:divBdr>
        <w:top w:val="none" w:sz="0" w:space="0" w:color="auto"/>
        <w:left w:val="none" w:sz="0" w:space="0" w:color="auto"/>
        <w:bottom w:val="none" w:sz="0" w:space="0" w:color="auto"/>
        <w:right w:val="none" w:sz="0" w:space="0" w:color="auto"/>
      </w:divBdr>
    </w:div>
    <w:div w:id="124324420">
      <w:bodyDiv w:val="1"/>
      <w:marLeft w:val="0"/>
      <w:marRight w:val="0"/>
      <w:marTop w:val="0"/>
      <w:marBottom w:val="0"/>
      <w:divBdr>
        <w:top w:val="none" w:sz="0" w:space="0" w:color="auto"/>
        <w:left w:val="none" w:sz="0" w:space="0" w:color="auto"/>
        <w:bottom w:val="none" w:sz="0" w:space="0" w:color="auto"/>
        <w:right w:val="none" w:sz="0" w:space="0" w:color="auto"/>
      </w:divBdr>
    </w:div>
    <w:div w:id="124465700">
      <w:bodyDiv w:val="1"/>
      <w:marLeft w:val="0"/>
      <w:marRight w:val="0"/>
      <w:marTop w:val="0"/>
      <w:marBottom w:val="0"/>
      <w:divBdr>
        <w:top w:val="none" w:sz="0" w:space="0" w:color="auto"/>
        <w:left w:val="none" w:sz="0" w:space="0" w:color="auto"/>
        <w:bottom w:val="none" w:sz="0" w:space="0" w:color="auto"/>
        <w:right w:val="none" w:sz="0" w:space="0" w:color="auto"/>
      </w:divBdr>
    </w:div>
    <w:div w:id="124474708">
      <w:bodyDiv w:val="1"/>
      <w:marLeft w:val="0"/>
      <w:marRight w:val="0"/>
      <w:marTop w:val="0"/>
      <w:marBottom w:val="0"/>
      <w:divBdr>
        <w:top w:val="none" w:sz="0" w:space="0" w:color="auto"/>
        <w:left w:val="none" w:sz="0" w:space="0" w:color="auto"/>
        <w:bottom w:val="none" w:sz="0" w:space="0" w:color="auto"/>
        <w:right w:val="none" w:sz="0" w:space="0" w:color="auto"/>
      </w:divBdr>
    </w:div>
    <w:div w:id="125777655">
      <w:bodyDiv w:val="1"/>
      <w:marLeft w:val="0"/>
      <w:marRight w:val="0"/>
      <w:marTop w:val="0"/>
      <w:marBottom w:val="0"/>
      <w:divBdr>
        <w:top w:val="none" w:sz="0" w:space="0" w:color="auto"/>
        <w:left w:val="none" w:sz="0" w:space="0" w:color="auto"/>
        <w:bottom w:val="none" w:sz="0" w:space="0" w:color="auto"/>
        <w:right w:val="none" w:sz="0" w:space="0" w:color="auto"/>
      </w:divBdr>
    </w:div>
    <w:div w:id="126289766">
      <w:bodyDiv w:val="1"/>
      <w:marLeft w:val="0"/>
      <w:marRight w:val="0"/>
      <w:marTop w:val="0"/>
      <w:marBottom w:val="0"/>
      <w:divBdr>
        <w:top w:val="none" w:sz="0" w:space="0" w:color="auto"/>
        <w:left w:val="none" w:sz="0" w:space="0" w:color="auto"/>
        <w:bottom w:val="none" w:sz="0" w:space="0" w:color="auto"/>
        <w:right w:val="none" w:sz="0" w:space="0" w:color="auto"/>
      </w:divBdr>
    </w:div>
    <w:div w:id="130565004">
      <w:bodyDiv w:val="1"/>
      <w:marLeft w:val="0"/>
      <w:marRight w:val="0"/>
      <w:marTop w:val="0"/>
      <w:marBottom w:val="0"/>
      <w:divBdr>
        <w:top w:val="none" w:sz="0" w:space="0" w:color="auto"/>
        <w:left w:val="none" w:sz="0" w:space="0" w:color="auto"/>
        <w:bottom w:val="none" w:sz="0" w:space="0" w:color="auto"/>
        <w:right w:val="none" w:sz="0" w:space="0" w:color="auto"/>
      </w:divBdr>
    </w:div>
    <w:div w:id="133064321">
      <w:bodyDiv w:val="1"/>
      <w:marLeft w:val="0"/>
      <w:marRight w:val="0"/>
      <w:marTop w:val="0"/>
      <w:marBottom w:val="0"/>
      <w:divBdr>
        <w:top w:val="none" w:sz="0" w:space="0" w:color="auto"/>
        <w:left w:val="none" w:sz="0" w:space="0" w:color="auto"/>
        <w:bottom w:val="none" w:sz="0" w:space="0" w:color="auto"/>
        <w:right w:val="none" w:sz="0" w:space="0" w:color="auto"/>
      </w:divBdr>
    </w:div>
    <w:div w:id="134760242">
      <w:bodyDiv w:val="1"/>
      <w:marLeft w:val="0"/>
      <w:marRight w:val="0"/>
      <w:marTop w:val="0"/>
      <w:marBottom w:val="0"/>
      <w:divBdr>
        <w:top w:val="none" w:sz="0" w:space="0" w:color="auto"/>
        <w:left w:val="none" w:sz="0" w:space="0" w:color="auto"/>
        <w:bottom w:val="none" w:sz="0" w:space="0" w:color="auto"/>
        <w:right w:val="none" w:sz="0" w:space="0" w:color="auto"/>
      </w:divBdr>
    </w:div>
    <w:div w:id="135608550">
      <w:bodyDiv w:val="1"/>
      <w:marLeft w:val="0"/>
      <w:marRight w:val="0"/>
      <w:marTop w:val="0"/>
      <w:marBottom w:val="0"/>
      <w:divBdr>
        <w:top w:val="none" w:sz="0" w:space="0" w:color="auto"/>
        <w:left w:val="none" w:sz="0" w:space="0" w:color="auto"/>
        <w:bottom w:val="none" w:sz="0" w:space="0" w:color="auto"/>
        <w:right w:val="none" w:sz="0" w:space="0" w:color="auto"/>
      </w:divBdr>
    </w:div>
    <w:div w:id="136000198">
      <w:bodyDiv w:val="1"/>
      <w:marLeft w:val="0"/>
      <w:marRight w:val="0"/>
      <w:marTop w:val="0"/>
      <w:marBottom w:val="0"/>
      <w:divBdr>
        <w:top w:val="none" w:sz="0" w:space="0" w:color="auto"/>
        <w:left w:val="none" w:sz="0" w:space="0" w:color="auto"/>
        <w:bottom w:val="none" w:sz="0" w:space="0" w:color="auto"/>
        <w:right w:val="none" w:sz="0" w:space="0" w:color="auto"/>
      </w:divBdr>
    </w:div>
    <w:div w:id="136804851">
      <w:bodyDiv w:val="1"/>
      <w:marLeft w:val="0"/>
      <w:marRight w:val="0"/>
      <w:marTop w:val="0"/>
      <w:marBottom w:val="0"/>
      <w:divBdr>
        <w:top w:val="none" w:sz="0" w:space="0" w:color="auto"/>
        <w:left w:val="none" w:sz="0" w:space="0" w:color="auto"/>
        <w:bottom w:val="none" w:sz="0" w:space="0" w:color="auto"/>
        <w:right w:val="none" w:sz="0" w:space="0" w:color="auto"/>
      </w:divBdr>
    </w:div>
    <w:div w:id="138113928">
      <w:bodyDiv w:val="1"/>
      <w:marLeft w:val="0"/>
      <w:marRight w:val="0"/>
      <w:marTop w:val="0"/>
      <w:marBottom w:val="0"/>
      <w:divBdr>
        <w:top w:val="none" w:sz="0" w:space="0" w:color="auto"/>
        <w:left w:val="none" w:sz="0" w:space="0" w:color="auto"/>
        <w:bottom w:val="none" w:sz="0" w:space="0" w:color="auto"/>
        <w:right w:val="none" w:sz="0" w:space="0" w:color="auto"/>
      </w:divBdr>
    </w:div>
    <w:div w:id="138227758">
      <w:bodyDiv w:val="1"/>
      <w:marLeft w:val="0"/>
      <w:marRight w:val="0"/>
      <w:marTop w:val="0"/>
      <w:marBottom w:val="0"/>
      <w:divBdr>
        <w:top w:val="none" w:sz="0" w:space="0" w:color="auto"/>
        <w:left w:val="none" w:sz="0" w:space="0" w:color="auto"/>
        <w:bottom w:val="none" w:sz="0" w:space="0" w:color="auto"/>
        <w:right w:val="none" w:sz="0" w:space="0" w:color="auto"/>
      </w:divBdr>
    </w:div>
    <w:div w:id="138308349">
      <w:bodyDiv w:val="1"/>
      <w:marLeft w:val="0"/>
      <w:marRight w:val="0"/>
      <w:marTop w:val="0"/>
      <w:marBottom w:val="0"/>
      <w:divBdr>
        <w:top w:val="none" w:sz="0" w:space="0" w:color="auto"/>
        <w:left w:val="none" w:sz="0" w:space="0" w:color="auto"/>
        <w:bottom w:val="none" w:sz="0" w:space="0" w:color="auto"/>
        <w:right w:val="none" w:sz="0" w:space="0" w:color="auto"/>
      </w:divBdr>
    </w:div>
    <w:div w:id="138504346">
      <w:bodyDiv w:val="1"/>
      <w:marLeft w:val="0"/>
      <w:marRight w:val="0"/>
      <w:marTop w:val="0"/>
      <w:marBottom w:val="0"/>
      <w:divBdr>
        <w:top w:val="none" w:sz="0" w:space="0" w:color="auto"/>
        <w:left w:val="none" w:sz="0" w:space="0" w:color="auto"/>
        <w:bottom w:val="none" w:sz="0" w:space="0" w:color="auto"/>
        <w:right w:val="none" w:sz="0" w:space="0" w:color="auto"/>
      </w:divBdr>
    </w:div>
    <w:div w:id="138888906">
      <w:bodyDiv w:val="1"/>
      <w:marLeft w:val="0"/>
      <w:marRight w:val="0"/>
      <w:marTop w:val="0"/>
      <w:marBottom w:val="0"/>
      <w:divBdr>
        <w:top w:val="none" w:sz="0" w:space="0" w:color="auto"/>
        <w:left w:val="none" w:sz="0" w:space="0" w:color="auto"/>
        <w:bottom w:val="none" w:sz="0" w:space="0" w:color="auto"/>
        <w:right w:val="none" w:sz="0" w:space="0" w:color="auto"/>
      </w:divBdr>
    </w:div>
    <w:div w:id="140539274">
      <w:bodyDiv w:val="1"/>
      <w:marLeft w:val="0"/>
      <w:marRight w:val="0"/>
      <w:marTop w:val="0"/>
      <w:marBottom w:val="0"/>
      <w:divBdr>
        <w:top w:val="none" w:sz="0" w:space="0" w:color="auto"/>
        <w:left w:val="none" w:sz="0" w:space="0" w:color="auto"/>
        <w:bottom w:val="none" w:sz="0" w:space="0" w:color="auto"/>
        <w:right w:val="none" w:sz="0" w:space="0" w:color="auto"/>
      </w:divBdr>
    </w:div>
    <w:div w:id="140660587">
      <w:bodyDiv w:val="1"/>
      <w:marLeft w:val="0"/>
      <w:marRight w:val="0"/>
      <w:marTop w:val="0"/>
      <w:marBottom w:val="0"/>
      <w:divBdr>
        <w:top w:val="none" w:sz="0" w:space="0" w:color="auto"/>
        <w:left w:val="none" w:sz="0" w:space="0" w:color="auto"/>
        <w:bottom w:val="none" w:sz="0" w:space="0" w:color="auto"/>
        <w:right w:val="none" w:sz="0" w:space="0" w:color="auto"/>
      </w:divBdr>
    </w:div>
    <w:div w:id="143207284">
      <w:bodyDiv w:val="1"/>
      <w:marLeft w:val="0"/>
      <w:marRight w:val="0"/>
      <w:marTop w:val="0"/>
      <w:marBottom w:val="0"/>
      <w:divBdr>
        <w:top w:val="none" w:sz="0" w:space="0" w:color="auto"/>
        <w:left w:val="none" w:sz="0" w:space="0" w:color="auto"/>
        <w:bottom w:val="none" w:sz="0" w:space="0" w:color="auto"/>
        <w:right w:val="none" w:sz="0" w:space="0" w:color="auto"/>
      </w:divBdr>
    </w:div>
    <w:div w:id="144007849">
      <w:bodyDiv w:val="1"/>
      <w:marLeft w:val="0"/>
      <w:marRight w:val="0"/>
      <w:marTop w:val="0"/>
      <w:marBottom w:val="0"/>
      <w:divBdr>
        <w:top w:val="none" w:sz="0" w:space="0" w:color="auto"/>
        <w:left w:val="none" w:sz="0" w:space="0" w:color="auto"/>
        <w:bottom w:val="none" w:sz="0" w:space="0" w:color="auto"/>
        <w:right w:val="none" w:sz="0" w:space="0" w:color="auto"/>
      </w:divBdr>
    </w:div>
    <w:div w:id="144393602">
      <w:bodyDiv w:val="1"/>
      <w:marLeft w:val="0"/>
      <w:marRight w:val="0"/>
      <w:marTop w:val="0"/>
      <w:marBottom w:val="0"/>
      <w:divBdr>
        <w:top w:val="none" w:sz="0" w:space="0" w:color="auto"/>
        <w:left w:val="none" w:sz="0" w:space="0" w:color="auto"/>
        <w:bottom w:val="none" w:sz="0" w:space="0" w:color="auto"/>
        <w:right w:val="none" w:sz="0" w:space="0" w:color="auto"/>
      </w:divBdr>
    </w:div>
    <w:div w:id="144592341">
      <w:bodyDiv w:val="1"/>
      <w:marLeft w:val="0"/>
      <w:marRight w:val="0"/>
      <w:marTop w:val="0"/>
      <w:marBottom w:val="0"/>
      <w:divBdr>
        <w:top w:val="none" w:sz="0" w:space="0" w:color="auto"/>
        <w:left w:val="none" w:sz="0" w:space="0" w:color="auto"/>
        <w:bottom w:val="none" w:sz="0" w:space="0" w:color="auto"/>
        <w:right w:val="none" w:sz="0" w:space="0" w:color="auto"/>
      </w:divBdr>
    </w:div>
    <w:div w:id="145588178">
      <w:bodyDiv w:val="1"/>
      <w:marLeft w:val="0"/>
      <w:marRight w:val="0"/>
      <w:marTop w:val="0"/>
      <w:marBottom w:val="0"/>
      <w:divBdr>
        <w:top w:val="none" w:sz="0" w:space="0" w:color="auto"/>
        <w:left w:val="none" w:sz="0" w:space="0" w:color="auto"/>
        <w:bottom w:val="none" w:sz="0" w:space="0" w:color="auto"/>
        <w:right w:val="none" w:sz="0" w:space="0" w:color="auto"/>
      </w:divBdr>
    </w:div>
    <w:div w:id="145629073">
      <w:bodyDiv w:val="1"/>
      <w:marLeft w:val="0"/>
      <w:marRight w:val="0"/>
      <w:marTop w:val="0"/>
      <w:marBottom w:val="0"/>
      <w:divBdr>
        <w:top w:val="none" w:sz="0" w:space="0" w:color="auto"/>
        <w:left w:val="none" w:sz="0" w:space="0" w:color="auto"/>
        <w:bottom w:val="none" w:sz="0" w:space="0" w:color="auto"/>
        <w:right w:val="none" w:sz="0" w:space="0" w:color="auto"/>
      </w:divBdr>
    </w:div>
    <w:div w:id="146358322">
      <w:bodyDiv w:val="1"/>
      <w:marLeft w:val="0"/>
      <w:marRight w:val="0"/>
      <w:marTop w:val="0"/>
      <w:marBottom w:val="0"/>
      <w:divBdr>
        <w:top w:val="none" w:sz="0" w:space="0" w:color="auto"/>
        <w:left w:val="none" w:sz="0" w:space="0" w:color="auto"/>
        <w:bottom w:val="none" w:sz="0" w:space="0" w:color="auto"/>
        <w:right w:val="none" w:sz="0" w:space="0" w:color="auto"/>
      </w:divBdr>
    </w:div>
    <w:div w:id="146551527">
      <w:bodyDiv w:val="1"/>
      <w:marLeft w:val="0"/>
      <w:marRight w:val="0"/>
      <w:marTop w:val="0"/>
      <w:marBottom w:val="0"/>
      <w:divBdr>
        <w:top w:val="none" w:sz="0" w:space="0" w:color="auto"/>
        <w:left w:val="none" w:sz="0" w:space="0" w:color="auto"/>
        <w:bottom w:val="none" w:sz="0" w:space="0" w:color="auto"/>
        <w:right w:val="none" w:sz="0" w:space="0" w:color="auto"/>
      </w:divBdr>
    </w:div>
    <w:div w:id="150563371">
      <w:bodyDiv w:val="1"/>
      <w:marLeft w:val="0"/>
      <w:marRight w:val="0"/>
      <w:marTop w:val="0"/>
      <w:marBottom w:val="0"/>
      <w:divBdr>
        <w:top w:val="none" w:sz="0" w:space="0" w:color="auto"/>
        <w:left w:val="none" w:sz="0" w:space="0" w:color="auto"/>
        <w:bottom w:val="none" w:sz="0" w:space="0" w:color="auto"/>
        <w:right w:val="none" w:sz="0" w:space="0" w:color="auto"/>
      </w:divBdr>
    </w:div>
    <w:div w:id="150949284">
      <w:bodyDiv w:val="1"/>
      <w:marLeft w:val="0"/>
      <w:marRight w:val="0"/>
      <w:marTop w:val="0"/>
      <w:marBottom w:val="0"/>
      <w:divBdr>
        <w:top w:val="none" w:sz="0" w:space="0" w:color="auto"/>
        <w:left w:val="none" w:sz="0" w:space="0" w:color="auto"/>
        <w:bottom w:val="none" w:sz="0" w:space="0" w:color="auto"/>
        <w:right w:val="none" w:sz="0" w:space="0" w:color="auto"/>
      </w:divBdr>
    </w:div>
    <w:div w:id="151719942">
      <w:bodyDiv w:val="1"/>
      <w:marLeft w:val="0"/>
      <w:marRight w:val="0"/>
      <w:marTop w:val="0"/>
      <w:marBottom w:val="0"/>
      <w:divBdr>
        <w:top w:val="none" w:sz="0" w:space="0" w:color="auto"/>
        <w:left w:val="none" w:sz="0" w:space="0" w:color="auto"/>
        <w:bottom w:val="none" w:sz="0" w:space="0" w:color="auto"/>
        <w:right w:val="none" w:sz="0" w:space="0" w:color="auto"/>
      </w:divBdr>
    </w:div>
    <w:div w:id="152331861">
      <w:bodyDiv w:val="1"/>
      <w:marLeft w:val="0"/>
      <w:marRight w:val="0"/>
      <w:marTop w:val="0"/>
      <w:marBottom w:val="0"/>
      <w:divBdr>
        <w:top w:val="none" w:sz="0" w:space="0" w:color="auto"/>
        <w:left w:val="none" w:sz="0" w:space="0" w:color="auto"/>
        <w:bottom w:val="none" w:sz="0" w:space="0" w:color="auto"/>
        <w:right w:val="none" w:sz="0" w:space="0" w:color="auto"/>
      </w:divBdr>
    </w:div>
    <w:div w:id="152765669">
      <w:bodyDiv w:val="1"/>
      <w:marLeft w:val="0"/>
      <w:marRight w:val="0"/>
      <w:marTop w:val="0"/>
      <w:marBottom w:val="0"/>
      <w:divBdr>
        <w:top w:val="none" w:sz="0" w:space="0" w:color="auto"/>
        <w:left w:val="none" w:sz="0" w:space="0" w:color="auto"/>
        <w:bottom w:val="none" w:sz="0" w:space="0" w:color="auto"/>
        <w:right w:val="none" w:sz="0" w:space="0" w:color="auto"/>
      </w:divBdr>
    </w:div>
    <w:div w:id="153029645">
      <w:bodyDiv w:val="1"/>
      <w:marLeft w:val="0"/>
      <w:marRight w:val="0"/>
      <w:marTop w:val="0"/>
      <w:marBottom w:val="0"/>
      <w:divBdr>
        <w:top w:val="none" w:sz="0" w:space="0" w:color="auto"/>
        <w:left w:val="none" w:sz="0" w:space="0" w:color="auto"/>
        <w:bottom w:val="none" w:sz="0" w:space="0" w:color="auto"/>
        <w:right w:val="none" w:sz="0" w:space="0" w:color="auto"/>
      </w:divBdr>
    </w:div>
    <w:div w:id="153420934">
      <w:bodyDiv w:val="1"/>
      <w:marLeft w:val="0"/>
      <w:marRight w:val="0"/>
      <w:marTop w:val="0"/>
      <w:marBottom w:val="0"/>
      <w:divBdr>
        <w:top w:val="none" w:sz="0" w:space="0" w:color="auto"/>
        <w:left w:val="none" w:sz="0" w:space="0" w:color="auto"/>
        <w:bottom w:val="none" w:sz="0" w:space="0" w:color="auto"/>
        <w:right w:val="none" w:sz="0" w:space="0" w:color="auto"/>
      </w:divBdr>
    </w:div>
    <w:div w:id="154882694">
      <w:bodyDiv w:val="1"/>
      <w:marLeft w:val="0"/>
      <w:marRight w:val="0"/>
      <w:marTop w:val="0"/>
      <w:marBottom w:val="0"/>
      <w:divBdr>
        <w:top w:val="none" w:sz="0" w:space="0" w:color="auto"/>
        <w:left w:val="none" w:sz="0" w:space="0" w:color="auto"/>
        <w:bottom w:val="none" w:sz="0" w:space="0" w:color="auto"/>
        <w:right w:val="none" w:sz="0" w:space="0" w:color="auto"/>
      </w:divBdr>
    </w:div>
    <w:div w:id="156119247">
      <w:bodyDiv w:val="1"/>
      <w:marLeft w:val="0"/>
      <w:marRight w:val="0"/>
      <w:marTop w:val="0"/>
      <w:marBottom w:val="0"/>
      <w:divBdr>
        <w:top w:val="none" w:sz="0" w:space="0" w:color="auto"/>
        <w:left w:val="none" w:sz="0" w:space="0" w:color="auto"/>
        <w:bottom w:val="none" w:sz="0" w:space="0" w:color="auto"/>
        <w:right w:val="none" w:sz="0" w:space="0" w:color="auto"/>
      </w:divBdr>
    </w:div>
    <w:div w:id="158741381">
      <w:bodyDiv w:val="1"/>
      <w:marLeft w:val="0"/>
      <w:marRight w:val="0"/>
      <w:marTop w:val="0"/>
      <w:marBottom w:val="0"/>
      <w:divBdr>
        <w:top w:val="none" w:sz="0" w:space="0" w:color="auto"/>
        <w:left w:val="none" w:sz="0" w:space="0" w:color="auto"/>
        <w:bottom w:val="none" w:sz="0" w:space="0" w:color="auto"/>
        <w:right w:val="none" w:sz="0" w:space="0" w:color="auto"/>
      </w:divBdr>
    </w:div>
    <w:div w:id="159153362">
      <w:bodyDiv w:val="1"/>
      <w:marLeft w:val="0"/>
      <w:marRight w:val="0"/>
      <w:marTop w:val="0"/>
      <w:marBottom w:val="0"/>
      <w:divBdr>
        <w:top w:val="none" w:sz="0" w:space="0" w:color="auto"/>
        <w:left w:val="none" w:sz="0" w:space="0" w:color="auto"/>
        <w:bottom w:val="none" w:sz="0" w:space="0" w:color="auto"/>
        <w:right w:val="none" w:sz="0" w:space="0" w:color="auto"/>
      </w:divBdr>
    </w:div>
    <w:div w:id="160001221">
      <w:bodyDiv w:val="1"/>
      <w:marLeft w:val="0"/>
      <w:marRight w:val="0"/>
      <w:marTop w:val="0"/>
      <w:marBottom w:val="0"/>
      <w:divBdr>
        <w:top w:val="none" w:sz="0" w:space="0" w:color="auto"/>
        <w:left w:val="none" w:sz="0" w:space="0" w:color="auto"/>
        <w:bottom w:val="none" w:sz="0" w:space="0" w:color="auto"/>
        <w:right w:val="none" w:sz="0" w:space="0" w:color="auto"/>
      </w:divBdr>
    </w:div>
    <w:div w:id="160238015">
      <w:bodyDiv w:val="1"/>
      <w:marLeft w:val="0"/>
      <w:marRight w:val="0"/>
      <w:marTop w:val="0"/>
      <w:marBottom w:val="0"/>
      <w:divBdr>
        <w:top w:val="none" w:sz="0" w:space="0" w:color="auto"/>
        <w:left w:val="none" w:sz="0" w:space="0" w:color="auto"/>
        <w:bottom w:val="none" w:sz="0" w:space="0" w:color="auto"/>
        <w:right w:val="none" w:sz="0" w:space="0" w:color="auto"/>
      </w:divBdr>
    </w:div>
    <w:div w:id="161745656">
      <w:bodyDiv w:val="1"/>
      <w:marLeft w:val="0"/>
      <w:marRight w:val="0"/>
      <w:marTop w:val="0"/>
      <w:marBottom w:val="0"/>
      <w:divBdr>
        <w:top w:val="none" w:sz="0" w:space="0" w:color="auto"/>
        <w:left w:val="none" w:sz="0" w:space="0" w:color="auto"/>
        <w:bottom w:val="none" w:sz="0" w:space="0" w:color="auto"/>
        <w:right w:val="none" w:sz="0" w:space="0" w:color="auto"/>
      </w:divBdr>
    </w:div>
    <w:div w:id="162403346">
      <w:bodyDiv w:val="1"/>
      <w:marLeft w:val="0"/>
      <w:marRight w:val="0"/>
      <w:marTop w:val="0"/>
      <w:marBottom w:val="0"/>
      <w:divBdr>
        <w:top w:val="none" w:sz="0" w:space="0" w:color="auto"/>
        <w:left w:val="none" w:sz="0" w:space="0" w:color="auto"/>
        <w:bottom w:val="none" w:sz="0" w:space="0" w:color="auto"/>
        <w:right w:val="none" w:sz="0" w:space="0" w:color="auto"/>
      </w:divBdr>
    </w:div>
    <w:div w:id="162598106">
      <w:bodyDiv w:val="1"/>
      <w:marLeft w:val="0"/>
      <w:marRight w:val="0"/>
      <w:marTop w:val="0"/>
      <w:marBottom w:val="0"/>
      <w:divBdr>
        <w:top w:val="none" w:sz="0" w:space="0" w:color="auto"/>
        <w:left w:val="none" w:sz="0" w:space="0" w:color="auto"/>
        <w:bottom w:val="none" w:sz="0" w:space="0" w:color="auto"/>
        <w:right w:val="none" w:sz="0" w:space="0" w:color="auto"/>
      </w:divBdr>
    </w:div>
    <w:div w:id="162665283">
      <w:bodyDiv w:val="1"/>
      <w:marLeft w:val="0"/>
      <w:marRight w:val="0"/>
      <w:marTop w:val="0"/>
      <w:marBottom w:val="0"/>
      <w:divBdr>
        <w:top w:val="none" w:sz="0" w:space="0" w:color="auto"/>
        <w:left w:val="none" w:sz="0" w:space="0" w:color="auto"/>
        <w:bottom w:val="none" w:sz="0" w:space="0" w:color="auto"/>
        <w:right w:val="none" w:sz="0" w:space="0" w:color="auto"/>
      </w:divBdr>
    </w:div>
    <w:div w:id="164632334">
      <w:bodyDiv w:val="1"/>
      <w:marLeft w:val="0"/>
      <w:marRight w:val="0"/>
      <w:marTop w:val="0"/>
      <w:marBottom w:val="0"/>
      <w:divBdr>
        <w:top w:val="none" w:sz="0" w:space="0" w:color="auto"/>
        <w:left w:val="none" w:sz="0" w:space="0" w:color="auto"/>
        <w:bottom w:val="none" w:sz="0" w:space="0" w:color="auto"/>
        <w:right w:val="none" w:sz="0" w:space="0" w:color="auto"/>
      </w:divBdr>
    </w:div>
    <w:div w:id="165706322">
      <w:bodyDiv w:val="1"/>
      <w:marLeft w:val="0"/>
      <w:marRight w:val="0"/>
      <w:marTop w:val="0"/>
      <w:marBottom w:val="0"/>
      <w:divBdr>
        <w:top w:val="none" w:sz="0" w:space="0" w:color="auto"/>
        <w:left w:val="none" w:sz="0" w:space="0" w:color="auto"/>
        <w:bottom w:val="none" w:sz="0" w:space="0" w:color="auto"/>
        <w:right w:val="none" w:sz="0" w:space="0" w:color="auto"/>
      </w:divBdr>
    </w:div>
    <w:div w:id="166598755">
      <w:bodyDiv w:val="1"/>
      <w:marLeft w:val="0"/>
      <w:marRight w:val="0"/>
      <w:marTop w:val="0"/>
      <w:marBottom w:val="0"/>
      <w:divBdr>
        <w:top w:val="none" w:sz="0" w:space="0" w:color="auto"/>
        <w:left w:val="none" w:sz="0" w:space="0" w:color="auto"/>
        <w:bottom w:val="none" w:sz="0" w:space="0" w:color="auto"/>
        <w:right w:val="none" w:sz="0" w:space="0" w:color="auto"/>
      </w:divBdr>
    </w:div>
    <w:div w:id="166864733">
      <w:bodyDiv w:val="1"/>
      <w:marLeft w:val="0"/>
      <w:marRight w:val="0"/>
      <w:marTop w:val="0"/>
      <w:marBottom w:val="0"/>
      <w:divBdr>
        <w:top w:val="none" w:sz="0" w:space="0" w:color="auto"/>
        <w:left w:val="none" w:sz="0" w:space="0" w:color="auto"/>
        <w:bottom w:val="none" w:sz="0" w:space="0" w:color="auto"/>
        <w:right w:val="none" w:sz="0" w:space="0" w:color="auto"/>
      </w:divBdr>
    </w:div>
    <w:div w:id="166986914">
      <w:bodyDiv w:val="1"/>
      <w:marLeft w:val="0"/>
      <w:marRight w:val="0"/>
      <w:marTop w:val="0"/>
      <w:marBottom w:val="0"/>
      <w:divBdr>
        <w:top w:val="none" w:sz="0" w:space="0" w:color="auto"/>
        <w:left w:val="none" w:sz="0" w:space="0" w:color="auto"/>
        <w:bottom w:val="none" w:sz="0" w:space="0" w:color="auto"/>
        <w:right w:val="none" w:sz="0" w:space="0" w:color="auto"/>
      </w:divBdr>
    </w:div>
    <w:div w:id="167984302">
      <w:bodyDiv w:val="1"/>
      <w:marLeft w:val="0"/>
      <w:marRight w:val="0"/>
      <w:marTop w:val="0"/>
      <w:marBottom w:val="0"/>
      <w:divBdr>
        <w:top w:val="none" w:sz="0" w:space="0" w:color="auto"/>
        <w:left w:val="none" w:sz="0" w:space="0" w:color="auto"/>
        <w:bottom w:val="none" w:sz="0" w:space="0" w:color="auto"/>
        <w:right w:val="none" w:sz="0" w:space="0" w:color="auto"/>
      </w:divBdr>
    </w:div>
    <w:div w:id="168179237">
      <w:bodyDiv w:val="1"/>
      <w:marLeft w:val="0"/>
      <w:marRight w:val="0"/>
      <w:marTop w:val="0"/>
      <w:marBottom w:val="0"/>
      <w:divBdr>
        <w:top w:val="none" w:sz="0" w:space="0" w:color="auto"/>
        <w:left w:val="none" w:sz="0" w:space="0" w:color="auto"/>
        <w:bottom w:val="none" w:sz="0" w:space="0" w:color="auto"/>
        <w:right w:val="none" w:sz="0" w:space="0" w:color="auto"/>
      </w:divBdr>
    </w:div>
    <w:div w:id="169369055">
      <w:bodyDiv w:val="1"/>
      <w:marLeft w:val="0"/>
      <w:marRight w:val="0"/>
      <w:marTop w:val="0"/>
      <w:marBottom w:val="0"/>
      <w:divBdr>
        <w:top w:val="none" w:sz="0" w:space="0" w:color="auto"/>
        <w:left w:val="none" w:sz="0" w:space="0" w:color="auto"/>
        <w:bottom w:val="none" w:sz="0" w:space="0" w:color="auto"/>
        <w:right w:val="none" w:sz="0" w:space="0" w:color="auto"/>
      </w:divBdr>
    </w:div>
    <w:div w:id="171727554">
      <w:bodyDiv w:val="1"/>
      <w:marLeft w:val="0"/>
      <w:marRight w:val="0"/>
      <w:marTop w:val="0"/>
      <w:marBottom w:val="0"/>
      <w:divBdr>
        <w:top w:val="none" w:sz="0" w:space="0" w:color="auto"/>
        <w:left w:val="none" w:sz="0" w:space="0" w:color="auto"/>
        <w:bottom w:val="none" w:sz="0" w:space="0" w:color="auto"/>
        <w:right w:val="none" w:sz="0" w:space="0" w:color="auto"/>
      </w:divBdr>
    </w:div>
    <w:div w:id="171921527">
      <w:bodyDiv w:val="1"/>
      <w:marLeft w:val="0"/>
      <w:marRight w:val="0"/>
      <w:marTop w:val="0"/>
      <w:marBottom w:val="0"/>
      <w:divBdr>
        <w:top w:val="none" w:sz="0" w:space="0" w:color="auto"/>
        <w:left w:val="none" w:sz="0" w:space="0" w:color="auto"/>
        <w:bottom w:val="none" w:sz="0" w:space="0" w:color="auto"/>
        <w:right w:val="none" w:sz="0" w:space="0" w:color="auto"/>
      </w:divBdr>
    </w:div>
    <w:div w:id="172110466">
      <w:bodyDiv w:val="1"/>
      <w:marLeft w:val="0"/>
      <w:marRight w:val="0"/>
      <w:marTop w:val="0"/>
      <w:marBottom w:val="0"/>
      <w:divBdr>
        <w:top w:val="none" w:sz="0" w:space="0" w:color="auto"/>
        <w:left w:val="none" w:sz="0" w:space="0" w:color="auto"/>
        <w:bottom w:val="none" w:sz="0" w:space="0" w:color="auto"/>
        <w:right w:val="none" w:sz="0" w:space="0" w:color="auto"/>
      </w:divBdr>
    </w:div>
    <w:div w:id="173033571">
      <w:bodyDiv w:val="1"/>
      <w:marLeft w:val="0"/>
      <w:marRight w:val="0"/>
      <w:marTop w:val="0"/>
      <w:marBottom w:val="0"/>
      <w:divBdr>
        <w:top w:val="none" w:sz="0" w:space="0" w:color="auto"/>
        <w:left w:val="none" w:sz="0" w:space="0" w:color="auto"/>
        <w:bottom w:val="none" w:sz="0" w:space="0" w:color="auto"/>
        <w:right w:val="none" w:sz="0" w:space="0" w:color="auto"/>
      </w:divBdr>
    </w:div>
    <w:div w:id="173767447">
      <w:bodyDiv w:val="1"/>
      <w:marLeft w:val="0"/>
      <w:marRight w:val="0"/>
      <w:marTop w:val="0"/>
      <w:marBottom w:val="0"/>
      <w:divBdr>
        <w:top w:val="none" w:sz="0" w:space="0" w:color="auto"/>
        <w:left w:val="none" w:sz="0" w:space="0" w:color="auto"/>
        <w:bottom w:val="none" w:sz="0" w:space="0" w:color="auto"/>
        <w:right w:val="none" w:sz="0" w:space="0" w:color="auto"/>
      </w:divBdr>
    </w:div>
    <w:div w:id="173813343">
      <w:bodyDiv w:val="1"/>
      <w:marLeft w:val="0"/>
      <w:marRight w:val="0"/>
      <w:marTop w:val="0"/>
      <w:marBottom w:val="0"/>
      <w:divBdr>
        <w:top w:val="none" w:sz="0" w:space="0" w:color="auto"/>
        <w:left w:val="none" w:sz="0" w:space="0" w:color="auto"/>
        <w:bottom w:val="none" w:sz="0" w:space="0" w:color="auto"/>
        <w:right w:val="none" w:sz="0" w:space="0" w:color="auto"/>
      </w:divBdr>
    </w:div>
    <w:div w:id="175386858">
      <w:bodyDiv w:val="1"/>
      <w:marLeft w:val="0"/>
      <w:marRight w:val="0"/>
      <w:marTop w:val="0"/>
      <w:marBottom w:val="0"/>
      <w:divBdr>
        <w:top w:val="none" w:sz="0" w:space="0" w:color="auto"/>
        <w:left w:val="none" w:sz="0" w:space="0" w:color="auto"/>
        <w:bottom w:val="none" w:sz="0" w:space="0" w:color="auto"/>
        <w:right w:val="none" w:sz="0" w:space="0" w:color="auto"/>
      </w:divBdr>
    </w:div>
    <w:div w:id="176584242">
      <w:bodyDiv w:val="1"/>
      <w:marLeft w:val="0"/>
      <w:marRight w:val="0"/>
      <w:marTop w:val="0"/>
      <w:marBottom w:val="0"/>
      <w:divBdr>
        <w:top w:val="none" w:sz="0" w:space="0" w:color="auto"/>
        <w:left w:val="none" w:sz="0" w:space="0" w:color="auto"/>
        <w:bottom w:val="none" w:sz="0" w:space="0" w:color="auto"/>
        <w:right w:val="none" w:sz="0" w:space="0" w:color="auto"/>
      </w:divBdr>
    </w:div>
    <w:div w:id="176622599">
      <w:bodyDiv w:val="1"/>
      <w:marLeft w:val="0"/>
      <w:marRight w:val="0"/>
      <w:marTop w:val="0"/>
      <w:marBottom w:val="0"/>
      <w:divBdr>
        <w:top w:val="none" w:sz="0" w:space="0" w:color="auto"/>
        <w:left w:val="none" w:sz="0" w:space="0" w:color="auto"/>
        <w:bottom w:val="none" w:sz="0" w:space="0" w:color="auto"/>
        <w:right w:val="none" w:sz="0" w:space="0" w:color="auto"/>
      </w:divBdr>
    </w:div>
    <w:div w:id="177038810">
      <w:bodyDiv w:val="1"/>
      <w:marLeft w:val="0"/>
      <w:marRight w:val="0"/>
      <w:marTop w:val="0"/>
      <w:marBottom w:val="0"/>
      <w:divBdr>
        <w:top w:val="none" w:sz="0" w:space="0" w:color="auto"/>
        <w:left w:val="none" w:sz="0" w:space="0" w:color="auto"/>
        <w:bottom w:val="none" w:sz="0" w:space="0" w:color="auto"/>
        <w:right w:val="none" w:sz="0" w:space="0" w:color="auto"/>
      </w:divBdr>
    </w:div>
    <w:div w:id="177239671">
      <w:bodyDiv w:val="1"/>
      <w:marLeft w:val="0"/>
      <w:marRight w:val="0"/>
      <w:marTop w:val="0"/>
      <w:marBottom w:val="0"/>
      <w:divBdr>
        <w:top w:val="none" w:sz="0" w:space="0" w:color="auto"/>
        <w:left w:val="none" w:sz="0" w:space="0" w:color="auto"/>
        <w:bottom w:val="none" w:sz="0" w:space="0" w:color="auto"/>
        <w:right w:val="none" w:sz="0" w:space="0" w:color="auto"/>
      </w:divBdr>
    </w:div>
    <w:div w:id="178276526">
      <w:bodyDiv w:val="1"/>
      <w:marLeft w:val="0"/>
      <w:marRight w:val="0"/>
      <w:marTop w:val="0"/>
      <w:marBottom w:val="0"/>
      <w:divBdr>
        <w:top w:val="none" w:sz="0" w:space="0" w:color="auto"/>
        <w:left w:val="none" w:sz="0" w:space="0" w:color="auto"/>
        <w:bottom w:val="none" w:sz="0" w:space="0" w:color="auto"/>
        <w:right w:val="none" w:sz="0" w:space="0" w:color="auto"/>
      </w:divBdr>
    </w:div>
    <w:div w:id="178349282">
      <w:bodyDiv w:val="1"/>
      <w:marLeft w:val="0"/>
      <w:marRight w:val="0"/>
      <w:marTop w:val="0"/>
      <w:marBottom w:val="0"/>
      <w:divBdr>
        <w:top w:val="none" w:sz="0" w:space="0" w:color="auto"/>
        <w:left w:val="none" w:sz="0" w:space="0" w:color="auto"/>
        <w:bottom w:val="none" w:sz="0" w:space="0" w:color="auto"/>
        <w:right w:val="none" w:sz="0" w:space="0" w:color="auto"/>
      </w:divBdr>
    </w:div>
    <w:div w:id="178542429">
      <w:bodyDiv w:val="1"/>
      <w:marLeft w:val="0"/>
      <w:marRight w:val="0"/>
      <w:marTop w:val="0"/>
      <w:marBottom w:val="0"/>
      <w:divBdr>
        <w:top w:val="none" w:sz="0" w:space="0" w:color="auto"/>
        <w:left w:val="none" w:sz="0" w:space="0" w:color="auto"/>
        <w:bottom w:val="none" w:sz="0" w:space="0" w:color="auto"/>
        <w:right w:val="none" w:sz="0" w:space="0" w:color="auto"/>
      </w:divBdr>
    </w:div>
    <w:div w:id="179585943">
      <w:bodyDiv w:val="1"/>
      <w:marLeft w:val="0"/>
      <w:marRight w:val="0"/>
      <w:marTop w:val="0"/>
      <w:marBottom w:val="0"/>
      <w:divBdr>
        <w:top w:val="none" w:sz="0" w:space="0" w:color="auto"/>
        <w:left w:val="none" w:sz="0" w:space="0" w:color="auto"/>
        <w:bottom w:val="none" w:sz="0" w:space="0" w:color="auto"/>
        <w:right w:val="none" w:sz="0" w:space="0" w:color="auto"/>
      </w:divBdr>
    </w:div>
    <w:div w:id="179782174">
      <w:bodyDiv w:val="1"/>
      <w:marLeft w:val="0"/>
      <w:marRight w:val="0"/>
      <w:marTop w:val="0"/>
      <w:marBottom w:val="0"/>
      <w:divBdr>
        <w:top w:val="none" w:sz="0" w:space="0" w:color="auto"/>
        <w:left w:val="none" w:sz="0" w:space="0" w:color="auto"/>
        <w:bottom w:val="none" w:sz="0" w:space="0" w:color="auto"/>
        <w:right w:val="none" w:sz="0" w:space="0" w:color="auto"/>
      </w:divBdr>
    </w:div>
    <w:div w:id="180166403">
      <w:bodyDiv w:val="1"/>
      <w:marLeft w:val="0"/>
      <w:marRight w:val="0"/>
      <w:marTop w:val="0"/>
      <w:marBottom w:val="0"/>
      <w:divBdr>
        <w:top w:val="none" w:sz="0" w:space="0" w:color="auto"/>
        <w:left w:val="none" w:sz="0" w:space="0" w:color="auto"/>
        <w:bottom w:val="none" w:sz="0" w:space="0" w:color="auto"/>
        <w:right w:val="none" w:sz="0" w:space="0" w:color="auto"/>
      </w:divBdr>
    </w:div>
    <w:div w:id="180244633">
      <w:bodyDiv w:val="1"/>
      <w:marLeft w:val="0"/>
      <w:marRight w:val="0"/>
      <w:marTop w:val="0"/>
      <w:marBottom w:val="0"/>
      <w:divBdr>
        <w:top w:val="none" w:sz="0" w:space="0" w:color="auto"/>
        <w:left w:val="none" w:sz="0" w:space="0" w:color="auto"/>
        <w:bottom w:val="none" w:sz="0" w:space="0" w:color="auto"/>
        <w:right w:val="none" w:sz="0" w:space="0" w:color="auto"/>
      </w:divBdr>
    </w:div>
    <w:div w:id="180824881">
      <w:bodyDiv w:val="1"/>
      <w:marLeft w:val="0"/>
      <w:marRight w:val="0"/>
      <w:marTop w:val="0"/>
      <w:marBottom w:val="0"/>
      <w:divBdr>
        <w:top w:val="none" w:sz="0" w:space="0" w:color="auto"/>
        <w:left w:val="none" w:sz="0" w:space="0" w:color="auto"/>
        <w:bottom w:val="none" w:sz="0" w:space="0" w:color="auto"/>
        <w:right w:val="none" w:sz="0" w:space="0" w:color="auto"/>
      </w:divBdr>
    </w:div>
    <w:div w:id="181284394">
      <w:bodyDiv w:val="1"/>
      <w:marLeft w:val="0"/>
      <w:marRight w:val="0"/>
      <w:marTop w:val="0"/>
      <w:marBottom w:val="0"/>
      <w:divBdr>
        <w:top w:val="none" w:sz="0" w:space="0" w:color="auto"/>
        <w:left w:val="none" w:sz="0" w:space="0" w:color="auto"/>
        <w:bottom w:val="none" w:sz="0" w:space="0" w:color="auto"/>
        <w:right w:val="none" w:sz="0" w:space="0" w:color="auto"/>
      </w:divBdr>
    </w:div>
    <w:div w:id="182793100">
      <w:bodyDiv w:val="1"/>
      <w:marLeft w:val="0"/>
      <w:marRight w:val="0"/>
      <w:marTop w:val="0"/>
      <w:marBottom w:val="0"/>
      <w:divBdr>
        <w:top w:val="none" w:sz="0" w:space="0" w:color="auto"/>
        <w:left w:val="none" w:sz="0" w:space="0" w:color="auto"/>
        <w:bottom w:val="none" w:sz="0" w:space="0" w:color="auto"/>
        <w:right w:val="none" w:sz="0" w:space="0" w:color="auto"/>
      </w:divBdr>
    </w:div>
    <w:div w:id="184446633">
      <w:bodyDiv w:val="1"/>
      <w:marLeft w:val="0"/>
      <w:marRight w:val="0"/>
      <w:marTop w:val="0"/>
      <w:marBottom w:val="0"/>
      <w:divBdr>
        <w:top w:val="none" w:sz="0" w:space="0" w:color="auto"/>
        <w:left w:val="none" w:sz="0" w:space="0" w:color="auto"/>
        <w:bottom w:val="none" w:sz="0" w:space="0" w:color="auto"/>
        <w:right w:val="none" w:sz="0" w:space="0" w:color="auto"/>
      </w:divBdr>
    </w:div>
    <w:div w:id="184834557">
      <w:bodyDiv w:val="1"/>
      <w:marLeft w:val="0"/>
      <w:marRight w:val="0"/>
      <w:marTop w:val="0"/>
      <w:marBottom w:val="0"/>
      <w:divBdr>
        <w:top w:val="none" w:sz="0" w:space="0" w:color="auto"/>
        <w:left w:val="none" w:sz="0" w:space="0" w:color="auto"/>
        <w:bottom w:val="none" w:sz="0" w:space="0" w:color="auto"/>
        <w:right w:val="none" w:sz="0" w:space="0" w:color="auto"/>
      </w:divBdr>
    </w:div>
    <w:div w:id="185604946">
      <w:bodyDiv w:val="1"/>
      <w:marLeft w:val="0"/>
      <w:marRight w:val="0"/>
      <w:marTop w:val="0"/>
      <w:marBottom w:val="0"/>
      <w:divBdr>
        <w:top w:val="none" w:sz="0" w:space="0" w:color="auto"/>
        <w:left w:val="none" w:sz="0" w:space="0" w:color="auto"/>
        <w:bottom w:val="none" w:sz="0" w:space="0" w:color="auto"/>
        <w:right w:val="none" w:sz="0" w:space="0" w:color="auto"/>
      </w:divBdr>
    </w:div>
    <w:div w:id="185876130">
      <w:bodyDiv w:val="1"/>
      <w:marLeft w:val="0"/>
      <w:marRight w:val="0"/>
      <w:marTop w:val="0"/>
      <w:marBottom w:val="0"/>
      <w:divBdr>
        <w:top w:val="none" w:sz="0" w:space="0" w:color="auto"/>
        <w:left w:val="none" w:sz="0" w:space="0" w:color="auto"/>
        <w:bottom w:val="none" w:sz="0" w:space="0" w:color="auto"/>
        <w:right w:val="none" w:sz="0" w:space="0" w:color="auto"/>
      </w:divBdr>
    </w:div>
    <w:div w:id="186867113">
      <w:bodyDiv w:val="1"/>
      <w:marLeft w:val="0"/>
      <w:marRight w:val="0"/>
      <w:marTop w:val="0"/>
      <w:marBottom w:val="0"/>
      <w:divBdr>
        <w:top w:val="none" w:sz="0" w:space="0" w:color="auto"/>
        <w:left w:val="none" w:sz="0" w:space="0" w:color="auto"/>
        <w:bottom w:val="none" w:sz="0" w:space="0" w:color="auto"/>
        <w:right w:val="none" w:sz="0" w:space="0" w:color="auto"/>
      </w:divBdr>
    </w:div>
    <w:div w:id="186986348">
      <w:bodyDiv w:val="1"/>
      <w:marLeft w:val="0"/>
      <w:marRight w:val="0"/>
      <w:marTop w:val="0"/>
      <w:marBottom w:val="0"/>
      <w:divBdr>
        <w:top w:val="none" w:sz="0" w:space="0" w:color="auto"/>
        <w:left w:val="none" w:sz="0" w:space="0" w:color="auto"/>
        <w:bottom w:val="none" w:sz="0" w:space="0" w:color="auto"/>
        <w:right w:val="none" w:sz="0" w:space="0" w:color="auto"/>
      </w:divBdr>
    </w:div>
    <w:div w:id="188030974">
      <w:bodyDiv w:val="1"/>
      <w:marLeft w:val="0"/>
      <w:marRight w:val="0"/>
      <w:marTop w:val="0"/>
      <w:marBottom w:val="0"/>
      <w:divBdr>
        <w:top w:val="none" w:sz="0" w:space="0" w:color="auto"/>
        <w:left w:val="none" w:sz="0" w:space="0" w:color="auto"/>
        <w:bottom w:val="none" w:sz="0" w:space="0" w:color="auto"/>
        <w:right w:val="none" w:sz="0" w:space="0" w:color="auto"/>
      </w:divBdr>
    </w:div>
    <w:div w:id="188765347">
      <w:bodyDiv w:val="1"/>
      <w:marLeft w:val="0"/>
      <w:marRight w:val="0"/>
      <w:marTop w:val="0"/>
      <w:marBottom w:val="0"/>
      <w:divBdr>
        <w:top w:val="none" w:sz="0" w:space="0" w:color="auto"/>
        <w:left w:val="none" w:sz="0" w:space="0" w:color="auto"/>
        <w:bottom w:val="none" w:sz="0" w:space="0" w:color="auto"/>
        <w:right w:val="none" w:sz="0" w:space="0" w:color="auto"/>
      </w:divBdr>
    </w:div>
    <w:div w:id="189225699">
      <w:bodyDiv w:val="1"/>
      <w:marLeft w:val="0"/>
      <w:marRight w:val="0"/>
      <w:marTop w:val="0"/>
      <w:marBottom w:val="0"/>
      <w:divBdr>
        <w:top w:val="none" w:sz="0" w:space="0" w:color="auto"/>
        <w:left w:val="none" w:sz="0" w:space="0" w:color="auto"/>
        <w:bottom w:val="none" w:sz="0" w:space="0" w:color="auto"/>
        <w:right w:val="none" w:sz="0" w:space="0" w:color="auto"/>
      </w:divBdr>
    </w:div>
    <w:div w:id="189881503">
      <w:bodyDiv w:val="1"/>
      <w:marLeft w:val="0"/>
      <w:marRight w:val="0"/>
      <w:marTop w:val="0"/>
      <w:marBottom w:val="0"/>
      <w:divBdr>
        <w:top w:val="none" w:sz="0" w:space="0" w:color="auto"/>
        <w:left w:val="none" w:sz="0" w:space="0" w:color="auto"/>
        <w:bottom w:val="none" w:sz="0" w:space="0" w:color="auto"/>
        <w:right w:val="none" w:sz="0" w:space="0" w:color="auto"/>
      </w:divBdr>
    </w:div>
    <w:div w:id="190535806">
      <w:bodyDiv w:val="1"/>
      <w:marLeft w:val="0"/>
      <w:marRight w:val="0"/>
      <w:marTop w:val="0"/>
      <w:marBottom w:val="0"/>
      <w:divBdr>
        <w:top w:val="none" w:sz="0" w:space="0" w:color="auto"/>
        <w:left w:val="none" w:sz="0" w:space="0" w:color="auto"/>
        <w:bottom w:val="none" w:sz="0" w:space="0" w:color="auto"/>
        <w:right w:val="none" w:sz="0" w:space="0" w:color="auto"/>
      </w:divBdr>
    </w:div>
    <w:div w:id="191496513">
      <w:bodyDiv w:val="1"/>
      <w:marLeft w:val="0"/>
      <w:marRight w:val="0"/>
      <w:marTop w:val="0"/>
      <w:marBottom w:val="0"/>
      <w:divBdr>
        <w:top w:val="none" w:sz="0" w:space="0" w:color="auto"/>
        <w:left w:val="none" w:sz="0" w:space="0" w:color="auto"/>
        <w:bottom w:val="none" w:sz="0" w:space="0" w:color="auto"/>
        <w:right w:val="none" w:sz="0" w:space="0" w:color="auto"/>
      </w:divBdr>
    </w:div>
    <w:div w:id="192232883">
      <w:bodyDiv w:val="1"/>
      <w:marLeft w:val="0"/>
      <w:marRight w:val="0"/>
      <w:marTop w:val="0"/>
      <w:marBottom w:val="0"/>
      <w:divBdr>
        <w:top w:val="none" w:sz="0" w:space="0" w:color="auto"/>
        <w:left w:val="none" w:sz="0" w:space="0" w:color="auto"/>
        <w:bottom w:val="none" w:sz="0" w:space="0" w:color="auto"/>
        <w:right w:val="none" w:sz="0" w:space="0" w:color="auto"/>
      </w:divBdr>
    </w:div>
    <w:div w:id="192348279">
      <w:bodyDiv w:val="1"/>
      <w:marLeft w:val="0"/>
      <w:marRight w:val="0"/>
      <w:marTop w:val="0"/>
      <w:marBottom w:val="0"/>
      <w:divBdr>
        <w:top w:val="none" w:sz="0" w:space="0" w:color="auto"/>
        <w:left w:val="none" w:sz="0" w:space="0" w:color="auto"/>
        <w:bottom w:val="none" w:sz="0" w:space="0" w:color="auto"/>
        <w:right w:val="none" w:sz="0" w:space="0" w:color="auto"/>
      </w:divBdr>
    </w:div>
    <w:div w:id="192616271">
      <w:bodyDiv w:val="1"/>
      <w:marLeft w:val="0"/>
      <w:marRight w:val="0"/>
      <w:marTop w:val="0"/>
      <w:marBottom w:val="0"/>
      <w:divBdr>
        <w:top w:val="none" w:sz="0" w:space="0" w:color="auto"/>
        <w:left w:val="none" w:sz="0" w:space="0" w:color="auto"/>
        <w:bottom w:val="none" w:sz="0" w:space="0" w:color="auto"/>
        <w:right w:val="none" w:sz="0" w:space="0" w:color="auto"/>
      </w:divBdr>
    </w:div>
    <w:div w:id="192886538">
      <w:bodyDiv w:val="1"/>
      <w:marLeft w:val="0"/>
      <w:marRight w:val="0"/>
      <w:marTop w:val="0"/>
      <w:marBottom w:val="0"/>
      <w:divBdr>
        <w:top w:val="none" w:sz="0" w:space="0" w:color="auto"/>
        <w:left w:val="none" w:sz="0" w:space="0" w:color="auto"/>
        <w:bottom w:val="none" w:sz="0" w:space="0" w:color="auto"/>
        <w:right w:val="none" w:sz="0" w:space="0" w:color="auto"/>
      </w:divBdr>
    </w:div>
    <w:div w:id="193349720">
      <w:bodyDiv w:val="1"/>
      <w:marLeft w:val="0"/>
      <w:marRight w:val="0"/>
      <w:marTop w:val="0"/>
      <w:marBottom w:val="0"/>
      <w:divBdr>
        <w:top w:val="none" w:sz="0" w:space="0" w:color="auto"/>
        <w:left w:val="none" w:sz="0" w:space="0" w:color="auto"/>
        <w:bottom w:val="none" w:sz="0" w:space="0" w:color="auto"/>
        <w:right w:val="none" w:sz="0" w:space="0" w:color="auto"/>
      </w:divBdr>
    </w:div>
    <w:div w:id="194197065">
      <w:bodyDiv w:val="1"/>
      <w:marLeft w:val="0"/>
      <w:marRight w:val="0"/>
      <w:marTop w:val="0"/>
      <w:marBottom w:val="0"/>
      <w:divBdr>
        <w:top w:val="none" w:sz="0" w:space="0" w:color="auto"/>
        <w:left w:val="none" w:sz="0" w:space="0" w:color="auto"/>
        <w:bottom w:val="none" w:sz="0" w:space="0" w:color="auto"/>
        <w:right w:val="none" w:sz="0" w:space="0" w:color="auto"/>
      </w:divBdr>
    </w:div>
    <w:div w:id="195042504">
      <w:bodyDiv w:val="1"/>
      <w:marLeft w:val="0"/>
      <w:marRight w:val="0"/>
      <w:marTop w:val="0"/>
      <w:marBottom w:val="0"/>
      <w:divBdr>
        <w:top w:val="none" w:sz="0" w:space="0" w:color="auto"/>
        <w:left w:val="none" w:sz="0" w:space="0" w:color="auto"/>
        <w:bottom w:val="none" w:sz="0" w:space="0" w:color="auto"/>
        <w:right w:val="none" w:sz="0" w:space="0" w:color="auto"/>
      </w:divBdr>
    </w:div>
    <w:div w:id="199785877">
      <w:bodyDiv w:val="1"/>
      <w:marLeft w:val="0"/>
      <w:marRight w:val="0"/>
      <w:marTop w:val="0"/>
      <w:marBottom w:val="0"/>
      <w:divBdr>
        <w:top w:val="none" w:sz="0" w:space="0" w:color="auto"/>
        <w:left w:val="none" w:sz="0" w:space="0" w:color="auto"/>
        <w:bottom w:val="none" w:sz="0" w:space="0" w:color="auto"/>
        <w:right w:val="none" w:sz="0" w:space="0" w:color="auto"/>
      </w:divBdr>
    </w:div>
    <w:div w:id="200359708">
      <w:bodyDiv w:val="1"/>
      <w:marLeft w:val="0"/>
      <w:marRight w:val="0"/>
      <w:marTop w:val="0"/>
      <w:marBottom w:val="0"/>
      <w:divBdr>
        <w:top w:val="none" w:sz="0" w:space="0" w:color="auto"/>
        <w:left w:val="none" w:sz="0" w:space="0" w:color="auto"/>
        <w:bottom w:val="none" w:sz="0" w:space="0" w:color="auto"/>
        <w:right w:val="none" w:sz="0" w:space="0" w:color="auto"/>
      </w:divBdr>
    </w:div>
    <w:div w:id="201215563">
      <w:bodyDiv w:val="1"/>
      <w:marLeft w:val="0"/>
      <w:marRight w:val="0"/>
      <w:marTop w:val="0"/>
      <w:marBottom w:val="0"/>
      <w:divBdr>
        <w:top w:val="none" w:sz="0" w:space="0" w:color="auto"/>
        <w:left w:val="none" w:sz="0" w:space="0" w:color="auto"/>
        <w:bottom w:val="none" w:sz="0" w:space="0" w:color="auto"/>
        <w:right w:val="none" w:sz="0" w:space="0" w:color="auto"/>
      </w:divBdr>
    </w:div>
    <w:div w:id="202719769">
      <w:bodyDiv w:val="1"/>
      <w:marLeft w:val="0"/>
      <w:marRight w:val="0"/>
      <w:marTop w:val="0"/>
      <w:marBottom w:val="0"/>
      <w:divBdr>
        <w:top w:val="none" w:sz="0" w:space="0" w:color="auto"/>
        <w:left w:val="none" w:sz="0" w:space="0" w:color="auto"/>
        <w:bottom w:val="none" w:sz="0" w:space="0" w:color="auto"/>
        <w:right w:val="none" w:sz="0" w:space="0" w:color="auto"/>
      </w:divBdr>
    </w:div>
    <w:div w:id="205991503">
      <w:bodyDiv w:val="1"/>
      <w:marLeft w:val="0"/>
      <w:marRight w:val="0"/>
      <w:marTop w:val="0"/>
      <w:marBottom w:val="0"/>
      <w:divBdr>
        <w:top w:val="none" w:sz="0" w:space="0" w:color="auto"/>
        <w:left w:val="none" w:sz="0" w:space="0" w:color="auto"/>
        <w:bottom w:val="none" w:sz="0" w:space="0" w:color="auto"/>
        <w:right w:val="none" w:sz="0" w:space="0" w:color="auto"/>
      </w:divBdr>
    </w:div>
    <w:div w:id="206188638">
      <w:bodyDiv w:val="1"/>
      <w:marLeft w:val="0"/>
      <w:marRight w:val="0"/>
      <w:marTop w:val="0"/>
      <w:marBottom w:val="0"/>
      <w:divBdr>
        <w:top w:val="none" w:sz="0" w:space="0" w:color="auto"/>
        <w:left w:val="none" w:sz="0" w:space="0" w:color="auto"/>
        <w:bottom w:val="none" w:sz="0" w:space="0" w:color="auto"/>
        <w:right w:val="none" w:sz="0" w:space="0" w:color="auto"/>
      </w:divBdr>
    </w:div>
    <w:div w:id="206767309">
      <w:bodyDiv w:val="1"/>
      <w:marLeft w:val="0"/>
      <w:marRight w:val="0"/>
      <w:marTop w:val="0"/>
      <w:marBottom w:val="0"/>
      <w:divBdr>
        <w:top w:val="none" w:sz="0" w:space="0" w:color="auto"/>
        <w:left w:val="none" w:sz="0" w:space="0" w:color="auto"/>
        <w:bottom w:val="none" w:sz="0" w:space="0" w:color="auto"/>
        <w:right w:val="none" w:sz="0" w:space="0" w:color="auto"/>
      </w:divBdr>
    </w:div>
    <w:div w:id="208693536">
      <w:bodyDiv w:val="1"/>
      <w:marLeft w:val="0"/>
      <w:marRight w:val="0"/>
      <w:marTop w:val="0"/>
      <w:marBottom w:val="0"/>
      <w:divBdr>
        <w:top w:val="none" w:sz="0" w:space="0" w:color="auto"/>
        <w:left w:val="none" w:sz="0" w:space="0" w:color="auto"/>
        <w:bottom w:val="none" w:sz="0" w:space="0" w:color="auto"/>
        <w:right w:val="none" w:sz="0" w:space="0" w:color="auto"/>
      </w:divBdr>
    </w:div>
    <w:div w:id="208998900">
      <w:bodyDiv w:val="1"/>
      <w:marLeft w:val="0"/>
      <w:marRight w:val="0"/>
      <w:marTop w:val="0"/>
      <w:marBottom w:val="0"/>
      <w:divBdr>
        <w:top w:val="none" w:sz="0" w:space="0" w:color="auto"/>
        <w:left w:val="none" w:sz="0" w:space="0" w:color="auto"/>
        <w:bottom w:val="none" w:sz="0" w:space="0" w:color="auto"/>
        <w:right w:val="none" w:sz="0" w:space="0" w:color="auto"/>
      </w:divBdr>
    </w:div>
    <w:div w:id="209151903">
      <w:bodyDiv w:val="1"/>
      <w:marLeft w:val="0"/>
      <w:marRight w:val="0"/>
      <w:marTop w:val="0"/>
      <w:marBottom w:val="0"/>
      <w:divBdr>
        <w:top w:val="none" w:sz="0" w:space="0" w:color="auto"/>
        <w:left w:val="none" w:sz="0" w:space="0" w:color="auto"/>
        <w:bottom w:val="none" w:sz="0" w:space="0" w:color="auto"/>
        <w:right w:val="none" w:sz="0" w:space="0" w:color="auto"/>
      </w:divBdr>
    </w:div>
    <w:div w:id="209538715">
      <w:bodyDiv w:val="1"/>
      <w:marLeft w:val="0"/>
      <w:marRight w:val="0"/>
      <w:marTop w:val="0"/>
      <w:marBottom w:val="0"/>
      <w:divBdr>
        <w:top w:val="none" w:sz="0" w:space="0" w:color="auto"/>
        <w:left w:val="none" w:sz="0" w:space="0" w:color="auto"/>
        <w:bottom w:val="none" w:sz="0" w:space="0" w:color="auto"/>
        <w:right w:val="none" w:sz="0" w:space="0" w:color="auto"/>
      </w:divBdr>
    </w:div>
    <w:div w:id="209851659">
      <w:bodyDiv w:val="1"/>
      <w:marLeft w:val="0"/>
      <w:marRight w:val="0"/>
      <w:marTop w:val="0"/>
      <w:marBottom w:val="0"/>
      <w:divBdr>
        <w:top w:val="none" w:sz="0" w:space="0" w:color="auto"/>
        <w:left w:val="none" w:sz="0" w:space="0" w:color="auto"/>
        <w:bottom w:val="none" w:sz="0" w:space="0" w:color="auto"/>
        <w:right w:val="none" w:sz="0" w:space="0" w:color="auto"/>
      </w:divBdr>
    </w:div>
    <w:div w:id="210306143">
      <w:bodyDiv w:val="1"/>
      <w:marLeft w:val="0"/>
      <w:marRight w:val="0"/>
      <w:marTop w:val="0"/>
      <w:marBottom w:val="0"/>
      <w:divBdr>
        <w:top w:val="none" w:sz="0" w:space="0" w:color="auto"/>
        <w:left w:val="none" w:sz="0" w:space="0" w:color="auto"/>
        <w:bottom w:val="none" w:sz="0" w:space="0" w:color="auto"/>
        <w:right w:val="none" w:sz="0" w:space="0" w:color="auto"/>
      </w:divBdr>
    </w:div>
    <w:div w:id="211039799">
      <w:bodyDiv w:val="1"/>
      <w:marLeft w:val="0"/>
      <w:marRight w:val="0"/>
      <w:marTop w:val="0"/>
      <w:marBottom w:val="0"/>
      <w:divBdr>
        <w:top w:val="none" w:sz="0" w:space="0" w:color="auto"/>
        <w:left w:val="none" w:sz="0" w:space="0" w:color="auto"/>
        <w:bottom w:val="none" w:sz="0" w:space="0" w:color="auto"/>
        <w:right w:val="none" w:sz="0" w:space="0" w:color="auto"/>
      </w:divBdr>
    </w:div>
    <w:div w:id="211354213">
      <w:bodyDiv w:val="1"/>
      <w:marLeft w:val="0"/>
      <w:marRight w:val="0"/>
      <w:marTop w:val="0"/>
      <w:marBottom w:val="0"/>
      <w:divBdr>
        <w:top w:val="none" w:sz="0" w:space="0" w:color="auto"/>
        <w:left w:val="none" w:sz="0" w:space="0" w:color="auto"/>
        <w:bottom w:val="none" w:sz="0" w:space="0" w:color="auto"/>
        <w:right w:val="none" w:sz="0" w:space="0" w:color="auto"/>
      </w:divBdr>
    </w:div>
    <w:div w:id="211814787">
      <w:bodyDiv w:val="1"/>
      <w:marLeft w:val="0"/>
      <w:marRight w:val="0"/>
      <w:marTop w:val="0"/>
      <w:marBottom w:val="0"/>
      <w:divBdr>
        <w:top w:val="none" w:sz="0" w:space="0" w:color="auto"/>
        <w:left w:val="none" w:sz="0" w:space="0" w:color="auto"/>
        <w:bottom w:val="none" w:sz="0" w:space="0" w:color="auto"/>
        <w:right w:val="none" w:sz="0" w:space="0" w:color="auto"/>
      </w:divBdr>
    </w:div>
    <w:div w:id="212928454">
      <w:bodyDiv w:val="1"/>
      <w:marLeft w:val="0"/>
      <w:marRight w:val="0"/>
      <w:marTop w:val="0"/>
      <w:marBottom w:val="0"/>
      <w:divBdr>
        <w:top w:val="none" w:sz="0" w:space="0" w:color="auto"/>
        <w:left w:val="none" w:sz="0" w:space="0" w:color="auto"/>
        <w:bottom w:val="none" w:sz="0" w:space="0" w:color="auto"/>
        <w:right w:val="none" w:sz="0" w:space="0" w:color="auto"/>
      </w:divBdr>
    </w:div>
    <w:div w:id="213005914">
      <w:bodyDiv w:val="1"/>
      <w:marLeft w:val="0"/>
      <w:marRight w:val="0"/>
      <w:marTop w:val="0"/>
      <w:marBottom w:val="0"/>
      <w:divBdr>
        <w:top w:val="none" w:sz="0" w:space="0" w:color="auto"/>
        <w:left w:val="none" w:sz="0" w:space="0" w:color="auto"/>
        <w:bottom w:val="none" w:sz="0" w:space="0" w:color="auto"/>
        <w:right w:val="none" w:sz="0" w:space="0" w:color="auto"/>
      </w:divBdr>
    </w:div>
    <w:div w:id="214119358">
      <w:bodyDiv w:val="1"/>
      <w:marLeft w:val="0"/>
      <w:marRight w:val="0"/>
      <w:marTop w:val="0"/>
      <w:marBottom w:val="0"/>
      <w:divBdr>
        <w:top w:val="none" w:sz="0" w:space="0" w:color="auto"/>
        <w:left w:val="none" w:sz="0" w:space="0" w:color="auto"/>
        <w:bottom w:val="none" w:sz="0" w:space="0" w:color="auto"/>
        <w:right w:val="none" w:sz="0" w:space="0" w:color="auto"/>
      </w:divBdr>
    </w:div>
    <w:div w:id="215237647">
      <w:bodyDiv w:val="1"/>
      <w:marLeft w:val="0"/>
      <w:marRight w:val="0"/>
      <w:marTop w:val="0"/>
      <w:marBottom w:val="0"/>
      <w:divBdr>
        <w:top w:val="none" w:sz="0" w:space="0" w:color="auto"/>
        <w:left w:val="none" w:sz="0" w:space="0" w:color="auto"/>
        <w:bottom w:val="none" w:sz="0" w:space="0" w:color="auto"/>
        <w:right w:val="none" w:sz="0" w:space="0" w:color="auto"/>
      </w:divBdr>
    </w:div>
    <w:div w:id="216673714">
      <w:bodyDiv w:val="1"/>
      <w:marLeft w:val="0"/>
      <w:marRight w:val="0"/>
      <w:marTop w:val="0"/>
      <w:marBottom w:val="0"/>
      <w:divBdr>
        <w:top w:val="none" w:sz="0" w:space="0" w:color="auto"/>
        <w:left w:val="none" w:sz="0" w:space="0" w:color="auto"/>
        <w:bottom w:val="none" w:sz="0" w:space="0" w:color="auto"/>
        <w:right w:val="none" w:sz="0" w:space="0" w:color="auto"/>
      </w:divBdr>
    </w:div>
    <w:div w:id="217086512">
      <w:bodyDiv w:val="1"/>
      <w:marLeft w:val="0"/>
      <w:marRight w:val="0"/>
      <w:marTop w:val="0"/>
      <w:marBottom w:val="0"/>
      <w:divBdr>
        <w:top w:val="none" w:sz="0" w:space="0" w:color="auto"/>
        <w:left w:val="none" w:sz="0" w:space="0" w:color="auto"/>
        <w:bottom w:val="none" w:sz="0" w:space="0" w:color="auto"/>
        <w:right w:val="none" w:sz="0" w:space="0" w:color="auto"/>
      </w:divBdr>
    </w:div>
    <w:div w:id="217136133">
      <w:bodyDiv w:val="1"/>
      <w:marLeft w:val="0"/>
      <w:marRight w:val="0"/>
      <w:marTop w:val="0"/>
      <w:marBottom w:val="0"/>
      <w:divBdr>
        <w:top w:val="none" w:sz="0" w:space="0" w:color="auto"/>
        <w:left w:val="none" w:sz="0" w:space="0" w:color="auto"/>
        <w:bottom w:val="none" w:sz="0" w:space="0" w:color="auto"/>
        <w:right w:val="none" w:sz="0" w:space="0" w:color="auto"/>
      </w:divBdr>
    </w:div>
    <w:div w:id="218713237">
      <w:bodyDiv w:val="1"/>
      <w:marLeft w:val="0"/>
      <w:marRight w:val="0"/>
      <w:marTop w:val="0"/>
      <w:marBottom w:val="0"/>
      <w:divBdr>
        <w:top w:val="none" w:sz="0" w:space="0" w:color="auto"/>
        <w:left w:val="none" w:sz="0" w:space="0" w:color="auto"/>
        <w:bottom w:val="none" w:sz="0" w:space="0" w:color="auto"/>
        <w:right w:val="none" w:sz="0" w:space="0" w:color="auto"/>
      </w:divBdr>
    </w:div>
    <w:div w:id="221722683">
      <w:bodyDiv w:val="1"/>
      <w:marLeft w:val="0"/>
      <w:marRight w:val="0"/>
      <w:marTop w:val="0"/>
      <w:marBottom w:val="0"/>
      <w:divBdr>
        <w:top w:val="none" w:sz="0" w:space="0" w:color="auto"/>
        <w:left w:val="none" w:sz="0" w:space="0" w:color="auto"/>
        <w:bottom w:val="none" w:sz="0" w:space="0" w:color="auto"/>
        <w:right w:val="none" w:sz="0" w:space="0" w:color="auto"/>
      </w:divBdr>
    </w:div>
    <w:div w:id="223954265">
      <w:bodyDiv w:val="1"/>
      <w:marLeft w:val="0"/>
      <w:marRight w:val="0"/>
      <w:marTop w:val="0"/>
      <w:marBottom w:val="0"/>
      <w:divBdr>
        <w:top w:val="none" w:sz="0" w:space="0" w:color="auto"/>
        <w:left w:val="none" w:sz="0" w:space="0" w:color="auto"/>
        <w:bottom w:val="none" w:sz="0" w:space="0" w:color="auto"/>
        <w:right w:val="none" w:sz="0" w:space="0" w:color="auto"/>
      </w:divBdr>
    </w:div>
    <w:div w:id="224485728">
      <w:bodyDiv w:val="1"/>
      <w:marLeft w:val="0"/>
      <w:marRight w:val="0"/>
      <w:marTop w:val="0"/>
      <w:marBottom w:val="0"/>
      <w:divBdr>
        <w:top w:val="none" w:sz="0" w:space="0" w:color="auto"/>
        <w:left w:val="none" w:sz="0" w:space="0" w:color="auto"/>
        <w:bottom w:val="none" w:sz="0" w:space="0" w:color="auto"/>
        <w:right w:val="none" w:sz="0" w:space="0" w:color="auto"/>
      </w:divBdr>
    </w:div>
    <w:div w:id="225528891">
      <w:bodyDiv w:val="1"/>
      <w:marLeft w:val="0"/>
      <w:marRight w:val="0"/>
      <w:marTop w:val="0"/>
      <w:marBottom w:val="0"/>
      <w:divBdr>
        <w:top w:val="none" w:sz="0" w:space="0" w:color="auto"/>
        <w:left w:val="none" w:sz="0" w:space="0" w:color="auto"/>
        <w:bottom w:val="none" w:sz="0" w:space="0" w:color="auto"/>
        <w:right w:val="none" w:sz="0" w:space="0" w:color="auto"/>
      </w:divBdr>
    </w:div>
    <w:div w:id="225798406">
      <w:bodyDiv w:val="1"/>
      <w:marLeft w:val="0"/>
      <w:marRight w:val="0"/>
      <w:marTop w:val="0"/>
      <w:marBottom w:val="0"/>
      <w:divBdr>
        <w:top w:val="none" w:sz="0" w:space="0" w:color="auto"/>
        <w:left w:val="none" w:sz="0" w:space="0" w:color="auto"/>
        <w:bottom w:val="none" w:sz="0" w:space="0" w:color="auto"/>
        <w:right w:val="none" w:sz="0" w:space="0" w:color="auto"/>
      </w:divBdr>
    </w:div>
    <w:div w:id="225843935">
      <w:bodyDiv w:val="1"/>
      <w:marLeft w:val="0"/>
      <w:marRight w:val="0"/>
      <w:marTop w:val="0"/>
      <w:marBottom w:val="0"/>
      <w:divBdr>
        <w:top w:val="none" w:sz="0" w:space="0" w:color="auto"/>
        <w:left w:val="none" w:sz="0" w:space="0" w:color="auto"/>
        <w:bottom w:val="none" w:sz="0" w:space="0" w:color="auto"/>
        <w:right w:val="none" w:sz="0" w:space="0" w:color="auto"/>
      </w:divBdr>
    </w:div>
    <w:div w:id="226233673">
      <w:bodyDiv w:val="1"/>
      <w:marLeft w:val="0"/>
      <w:marRight w:val="0"/>
      <w:marTop w:val="0"/>
      <w:marBottom w:val="0"/>
      <w:divBdr>
        <w:top w:val="none" w:sz="0" w:space="0" w:color="auto"/>
        <w:left w:val="none" w:sz="0" w:space="0" w:color="auto"/>
        <w:bottom w:val="none" w:sz="0" w:space="0" w:color="auto"/>
        <w:right w:val="none" w:sz="0" w:space="0" w:color="auto"/>
      </w:divBdr>
    </w:div>
    <w:div w:id="227961218">
      <w:bodyDiv w:val="1"/>
      <w:marLeft w:val="0"/>
      <w:marRight w:val="0"/>
      <w:marTop w:val="0"/>
      <w:marBottom w:val="0"/>
      <w:divBdr>
        <w:top w:val="none" w:sz="0" w:space="0" w:color="auto"/>
        <w:left w:val="none" w:sz="0" w:space="0" w:color="auto"/>
        <w:bottom w:val="none" w:sz="0" w:space="0" w:color="auto"/>
        <w:right w:val="none" w:sz="0" w:space="0" w:color="auto"/>
      </w:divBdr>
    </w:div>
    <w:div w:id="228156330">
      <w:bodyDiv w:val="1"/>
      <w:marLeft w:val="0"/>
      <w:marRight w:val="0"/>
      <w:marTop w:val="0"/>
      <w:marBottom w:val="0"/>
      <w:divBdr>
        <w:top w:val="none" w:sz="0" w:space="0" w:color="auto"/>
        <w:left w:val="none" w:sz="0" w:space="0" w:color="auto"/>
        <w:bottom w:val="none" w:sz="0" w:space="0" w:color="auto"/>
        <w:right w:val="none" w:sz="0" w:space="0" w:color="auto"/>
      </w:divBdr>
    </w:div>
    <w:div w:id="228616013">
      <w:bodyDiv w:val="1"/>
      <w:marLeft w:val="0"/>
      <w:marRight w:val="0"/>
      <w:marTop w:val="0"/>
      <w:marBottom w:val="0"/>
      <w:divBdr>
        <w:top w:val="none" w:sz="0" w:space="0" w:color="auto"/>
        <w:left w:val="none" w:sz="0" w:space="0" w:color="auto"/>
        <w:bottom w:val="none" w:sz="0" w:space="0" w:color="auto"/>
        <w:right w:val="none" w:sz="0" w:space="0" w:color="auto"/>
      </w:divBdr>
    </w:div>
    <w:div w:id="229391463">
      <w:bodyDiv w:val="1"/>
      <w:marLeft w:val="0"/>
      <w:marRight w:val="0"/>
      <w:marTop w:val="0"/>
      <w:marBottom w:val="0"/>
      <w:divBdr>
        <w:top w:val="none" w:sz="0" w:space="0" w:color="auto"/>
        <w:left w:val="none" w:sz="0" w:space="0" w:color="auto"/>
        <w:bottom w:val="none" w:sz="0" w:space="0" w:color="auto"/>
        <w:right w:val="none" w:sz="0" w:space="0" w:color="auto"/>
      </w:divBdr>
    </w:div>
    <w:div w:id="229733266">
      <w:bodyDiv w:val="1"/>
      <w:marLeft w:val="0"/>
      <w:marRight w:val="0"/>
      <w:marTop w:val="0"/>
      <w:marBottom w:val="0"/>
      <w:divBdr>
        <w:top w:val="none" w:sz="0" w:space="0" w:color="auto"/>
        <w:left w:val="none" w:sz="0" w:space="0" w:color="auto"/>
        <w:bottom w:val="none" w:sz="0" w:space="0" w:color="auto"/>
        <w:right w:val="none" w:sz="0" w:space="0" w:color="auto"/>
      </w:divBdr>
    </w:div>
    <w:div w:id="231240465">
      <w:bodyDiv w:val="1"/>
      <w:marLeft w:val="0"/>
      <w:marRight w:val="0"/>
      <w:marTop w:val="0"/>
      <w:marBottom w:val="0"/>
      <w:divBdr>
        <w:top w:val="none" w:sz="0" w:space="0" w:color="auto"/>
        <w:left w:val="none" w:sz="0" w:space="0" w:color="auto"/>
        <w:bottom w:val="none" w:sz="0" w:space="0" w:color="auto"/>
        <w:right w:val="none" w:sz="0" w:space="0" w:color="auto"/>
      </w:divBdr>
    </w:div>
    <w:div w:id="232587573">
      <w:bodyDiv w:val="1"/>
      <w:marLeft w:val="0"/>
      <w:marRight w:val="0"/>
      <w:marTop w:val="0"/>
      <w:marBottom w:val="0"/>
      <w:divBdr>
        <w:top w:val="none" w:sz="0" w:space="0" w:color="auto"/>
        <w:left w:val="none" w:sz="0" w:space="0" w:color="auto"/>
        <w:bottom w:val="none" w:sz="0" w:space="0" w:color="auto"/>
        <w:right w:val="none" w:sz="0" w:space="0" w:color="auto"/>
      </w:divBdr>
    </w:div>
    <w:div w:id="232591490">
      <w:bodyDiv w:val="1"/>
      <w:marLeft w:val="0"/>
      <w:marRight w:val="0"/>
      <w:marTop w:val="0"/>
      <w:marBottom w:val="0"/>
      <w:divBdr>
        <w:top w:val="none" w:sz="0" w:space="0" w:color="auto"/>
        <w:left w:val="none" w:sz="0" w:space="0" w:color="auto"/>
        <w:bottom w:val="none" w:sz="0" w:space="0" w:color="auto"/>
        <w:right w:val="none" w:sz="0" w:space="0" w:color="auto"/>
      </w:divBdr>
    </w:div>
    <w:div w:id="232664295">
      <w:bodyDiv w:val="1"/>
      <w:marLeft w:val="0"/>
      <w:marRight w:val="0"/>
      <w:marTop w:val="0"/>
      <w:marBottom w:val="0"/>
      <w:divBdr>
        <w:top w:val="none" w:sz="0" w:space="0" w:color="auto"/>
        <w:left w:val="none" w:sz="0" w:space="0" w:color="auto"/>
        <w:bottom w:val="none" w:sz="0" w:space="0" w:color="auto"/>
        <w:right w:val="none" w:sz="0" w:space="0" w:color="auto"/>
      </w:divBdr>
    </w:div>
    <w:div w:id="233249362">
      <w:bodyDiv w:val="1"/>
      <w:marLeft w:val="0"/>
      <w:marRight w:val="0"/>
      <w:marTop w:val="0"/>
      <w:marBottom w:val="0"/>
      <w:divBdr>
        <w:top w:val="none" w:sz="0" w:space="0" w:color="auto"/>
        <w:left w:val="none" w:sz="0" w:space="0" w:color="auto"/>
        <w:bottom w:val="none" w:sz="0" w:space="0" w:color="auto"/>
        <w:right w:val="none" w:sz="0" w:space="0" w:color="auto"/>
      </w:divBdr>
    </w:div>
    <w:div w:id="235744529">
      <w:bodyDiv w:val="1"/>
      <w:marLeft w:val="0"/>
      <w:marRight w:val="0"/>
      <w:marTop w:val="0"/>
      <w:marBottom w:val="0"/>
      <w:divBdr>
        <w:top w:val="none" w:sz="0" w:space="0" w:color="auto"/>
        <w:left w:val="none" w:sz="0" w:space="0" w:color="auto"/>
        <w:bottom w:val="none" w:sz="0" w:space="0" w:color="auto"/>
        <w:right w:val="none" w:sz="0" w:space="0" w:color="auto"/>
      </w:divBdr>
    </w:div>
    <w:div w:id="237247869">
      <w:bodyDiv w:val="1"/>
      <w:marLeft w:val="0"/>
      <w:marRight w:val="0"/>
      <w:marTop w:val="0"/>
      <w:marBottom w:val="0"/>
      <w:divBdr>
        <w:top w:val="none" w:sz="0" w:space="0" w:color="auto"/>
        <w:left w:val="none" w:sz="0" w:space="0" w:color="auto"/>
        <w:bottom w:val="none" w:sz="0" w:space="0" w:color="auto"/>
        <w:right w:val="none" w:sz="0" w:space="0" w:color="auto"/>
      </w:divBdr>
    </w:div>
    <w:div w:id="237447659">
      <w:bodyDiv w:val="1"/>
      <w:marLeft w:val="0"/>
      <w:marRight w:val="0"/>
      <w:marTop w:val="0"/>
      <w:marBottom w:val="0"/>
      <w:divBdr>
        <w:top w:val="none" w:sz="0" w:space="0" w:color="auto"/>
        <w:left w:val="none" w:sz="0" w:space="0" w:color="auto"/>
        <w:bottom w:val="none" w:sz="0" w:space="0" w:color="auto"/>
        <w:right w:val="none" w:sz="0" w:space="0" w:color="auto"/>
      </w:divBdr>
    </w:div>
    <w:div w:id="237523613">
      <w:bodyDiv w:val="1"/>
      <w:marLeft w:val="0"/>
      <w:marRight w:val="0"/>
      <w:marTop w:val="0"/>
      <w:marBottom w:val="0"/>
      <w:divBdr>
        <w:top w:val="none" w:sz="0" w:space="0" w:color="auto"/>
        <w:left w:val="none" w:sz="0" w:space="0" w:color="auto"/>
        <w:bottom w:val="none" w:sz="0" w:space="0" w:color="auto"/>
        <w:right w:val="none" w:sz="0" w:space="0" w:color="auto"/>
      </w:divBdr>
    </w:div>
    <w:div w:id="237597335">
      <w:bodyDiv w:val="1"/>
      <w:marLeft w:val="0"/>
      <w:marRight w:val="0"/>
      <w:marTop w:val="0"/>
      <w:marBottom w:val="0"/>
      <w:divBdr>
        <w:top w:val="none" w:sz="0" w:space="0" w:color="auto"/>
        <w:left w:val="none" w:sz="0" w:space="0" w:color="auto"/>
        <w:bottom w:val="none" w:sz="0" w:space="0" w:color="auto"/>
        <w:right w:val="none" w:sz="0" w:space="0" w:color="auto"/>
      </w:divBdr>
    </w:div>
    <w:div w:id="238099923">
      <w:bodyDiv w:val="1"/>
      <w:marLeft w:val="0"/>
      <w:marRight w:val="0"/>
      <w:marTop w:val="0"/>
      <w:marBottom w:val="0"/>
      <w:divBdr>
        <w:top w:val="none" w:sz="0" w:space="0" w:color="auto"/>
        <w:left w:val="none" w:sz="0" w:space="0" w:color="auto"/>
        <w:bottom w:val="none" w:sz="0" w:space="0" w:color="auto"/>
        <w:right w:val="none" w:sz="0" w:space="0" w:color="auto"/>
      </w:divBdr>
    </w:div>
    <w:div w:id="239022995">
      <w:bodyDiv w:val="1"/>
      <w:marLeft w:val="0"/>
      <w:marRight w:val="0"/>
      <w:marTop w:val="0"/>
      <w:marBottom w:val="0"/>
      <w:divBdr>
        <w:top w:val="none" w:sz="0" w:space="0" w:color="auto"/>
        <w:left w:val="none" w:sz="0" w:space="0" w:color="auto"/>
        <w:bottom w:val="none" w:sz="0" w:space="0" w:color="auto"/>
        <w:right w:val="none" w:sz="0" w:space="0" w:color="auto"/>
      </w:divBdr>
    </w:div>
    <w:div w:id="240409679">
      <w:bodyDiv w:val="1"/>
      <w:marLeft w:val="0"/>
      <w:marRight w:val="0"/>
      <w:marTop w:val="0"/>
      <w:marBottom w:val="0"/>
      <w:divBdr>
        <w:top w:val="none" w:sz="0" w:space="0" w:color="auto"/>
        <w:left w:val="none" w:sz="0" w:space="0" w:color="auto"/>
        <w:bottom w:val="none" w:sz="0" w:space="0" w:color="auto"/>
        <w:right w:val="none" w:sz="0" w:space="0" w:color="auto"/>
      </w:divBdr>
    </w:div>
    <w:div w:id="241449308">
      <w:bodyDiv w:val="1"/>
      <w:marLeft w:val="0"/>
      <w:marRight w:val="0"/>
      <w:marTop w:val="0"/>
      <w:marBottom w:val="0"/>
      <w:divBdr>
        <w:top w:val="none" w:sz="0" w:space="0" w:color="auto"/>
        <w:left w:val="none" w:sz="0" w:space="0" w:color="auto"/>
        <w:bottom w:val="none" w:sz="0" w:space="0" w:color="auto"/>
        <w:right w:val="none" w:sz="0" w:space="0" w:color="auto"/>
      </w:divBdr>
    </w:div>
    <w:div w:id="245504684">
      <w:bodyDiv w:val="1"/>
      <w:marLeft w:val="0"/>
      <w:marRight w:val="0"/>
      <w:marTop w:val="0"/>
      <w:marBottom w:val="0"/>
      <w:divBdr>
        <w:top w:val="none" w:sz="0" w:space="0" w:color="auto"/>
        <w:left w:val="none" w:sz="0" w:space="0" w:color="auto"/>
        <w:bottom w:val="none" w:sz="0" w:space="0" w:color="auto"/>
        <w:right w:val="none" w:sz="0" w:space="0" w:color="auto"/>
      </w:divBdr>
    </w:div>
    <w:div w:id="246618459">
      <w:bodyDiv w:val="1"/>
      <w:marLeft w:val="0"/>
      <w:marRight w:val="0"/>
      <w:marTop w:val="0"/>
      <w:marBottom w:val="0"/>
      <w:divBdr>
        <w:top w:val="none" w:sz="0" w:space="0" w:color="auto"/>
        <w:left w:val="none" w:sz="0" w:space="0" w:color="auto"/>
        <w:bottom w:val="none" w:sz="0" w:space="0" w:color="auto"/>
        <w:right w:val="none" w:sz="0" w:space="0" w:color="auto"/>
      </w:divBdr>
    </w:div>
    <w:div w:id="246809723">
      <w:bodyDiv w:val="1"/>
      <w:marLeft w:val="0"/>
      <w:marRight w:val="0"/>
      <w:marTop w:val="0"/>
      <w:marBottom w:val="0"/>
      <w:divBdr>
        <w:top w:val="none" w:sz="0" w:space="0" w:color="auto"/>
        <w:left w:val="none" w:sz="0" w:space="0" w:color="auto"/>
        <w:bottom w:val="none" w:sz="0" w:space="0" w:color="auto"/>
        <w:right w:val="none" w:sz="0" w:space="0" w:color="auto"/>
      </w:divBdr>
    </w:div>
    <w:div w:id="246885437">
      <w:bodyDiv w:val="1"/>
      <w:marLeft w:val="0"/>
      <w:marRight w:val="0"/>
      <w:marTop w:val="0"/>
      <w:marBottom w:val="0"/>
      <w:divBdr>
        <w:top w:val="none" w:sz="0" w:space="0" w:color="auto"/>
        <w:left w:val="none" w:sz="0" w:space="0" w:color="auto"/>
        <w:bottom w:val="none" w:sz="0" w:space="0" w:color="auto"/>
        <w:right w:val="none" w:sz="0" w:space="0" w:color="auto"/>
      </w:divBdr>
    </w:div>
    <w:div w:id="247618836">
      <w:bodyDiv w:val="1"/>
      <w:marLeft w:val="0"/>
      <w:marRight w:val="0"/>
      <w:marTop w:val="0"/>
      <w:marBottom w:val="0"/>
      <w:divBdr>
        <w:top w:val="none" w:sz="0" w:space="0" w:color="auto"/>
        <w:left w:val="none" w:sz="0" w:space="0" w:color="auto"/>
        <w:bottom w:val="none" w:sz="0" w:space="0" w:color="auto"/>
        <w:right w:val="none" w:sz="0" w:space="0" w:color="auto"/>
      </w:divBdr>
    </w:div>
    <w:div w:id="248583117">
      <w:bodyDiv w:val="1"/>
      <w:marLeft w:val="0"/>
      <w:marRight w:val="0"/>
      <w:marTop w:val="0"/>
      <w:marBottom w:val="0"/>
      <w:divBdr>
        <w:top w:val="none" w:sz="0" w:space="0" w:color="auto"/>
        <w:left w:val="none" w:sz="0" w:space="0" w:color="auto"/>
        <w:bottom w:val="none" w:sz="0" w:space="0" w:color="auto"/>
        <w:right w:val="none" w:sz="0" w:space="0" w:color="auto"/>
      </w:divBdr>
    </w:div>
    <w:div w:id="248659985">
      <w:bodyDiv w:val="1"/>
      <w:marLeft w:val="0"/>
      <w:marRight w:val="0"/>
      <w:marTop w:val="0"/>
      <w:marBottom w:val="0"/>
      <w:divBdr>
        <w:top w:val="none" w:sz="0" w:space="0" w:color="auto"/>
        <w:left w:val="none" w:sz="0" w:space="0" w:color="auto"/>
        <w:bottom w:val="none" w:sz="0" w:space="0" w:color="auto"/>
        <w:right w:val="none" w:sz="0" w:space="0" w:color="auto"/>
      </w:divBdr>
    </w:div>
    <w:div w:id="248777622">
      <w:bodyDiv w:val="1"/>
      <w:marLeft w:val="0"/>
      <w:marRight w:val="0"/>
      <w:marTop w:val="0"/>
      <w:marBottom w:val="0"/>
      <w:divBdr>
        <w:top w:val="none" w:sz="0" w:space="0" w:color="auto"/>
        <w:left w:val="none" w:sz="0" w:space="0" w:color="auto"/>
        <w:bottom w:val="none" w:sz="0" w:space="0" w:color="auto"/>
        <w:right w:val="none" w:sz="0" w:space="0" w:color="auto"/>
      </w:divBdr>
    </w:div>
    <w:div w:id="249966017">
      <w:bodyDiv w:val="1"/>
      <w:marLeft w:val="0"/>
      <w:marRight w:val="0"/>
      <w:marTop w:val="0"/>
      <w:marBottom w:val="0"/>
      <w:divBdr>
        <w:top w:val="none" w:sz="0" w:space="0" w:color="auto"/>
        <w:left w:val="none" w:sz="0" w:space="0" w:color="auto"/>
        <w:bottom w:val="none" w:sz="0" w:space="0" w:color="auto"/>
        <w:right w:val="none" w:sz="0" w:space="0" w:color="auto"/>
      </w:divBdr>
    </w:div>
    <w:div w:id="252398075">
      <w:bodyDiv w:val="1"/>
      <w:marLeft w:val="0"/>
      <w:marRight w:val="0"/>
      <w:marTop w:val="0"/>
      <w:marBottom w:val="0"/>
      <w:divBdr>
        <w:top w:val="none" w:sz="0" w:space="0" w:color="auto"/>
        <w:left w:val="none" w:sz="0" w:space="0" w:color="auto"/>
        <w:bottom w:val="none" w:sz="0" w:space="0" w:color="auto"/>
        <w:right w:val="none" w:sz="0" w:space="0" w:color="auto"/>
      </w:divBdr>
    </w:div>
    <w:div w:id="253827904">
      <w:bodyDiv w:val="1"/>
      <w:marLeft w:val="0"/>
      <w:marRight w:val="0"/>
      <w:marTop w:val="0"/>
      <w:marBottom w:val="0"/>
      <w:divBdr>
        <w:top w:val="none" w:sz="0" w:space="0" w:color="auto"/>
        <w:left w:val="none" w:sz="0" w:space="0" w:color="auto"/>
        <w:bottom w:val="none" w:sz="0" w:space="0" w:color="auto"/>
        <w:right w:val="none" w:sz="0" w:space="0" w:color="auto"/>
      </w:divBdr>
    </w:div>
    <w:div w:id="256409132">
      <w:bodyDiv w:val="1"/>
      <w:marLeft w:val="0"/>
      <w:marRight w:val="0"/>
      <w:marTop w:val="0"/>
      <w:marBottom w:val="0"/>
      <w:divBdr>
        <w:top w:val="none" w:sz="0" w:space="0" w:color="auto"/>
        <w:left w:val="none" w:sz="0" w:space="0" w:color="auto"/>
        <w:bottom w:val="none" w:sz="0" w:space="0" w:color="auto"/>
        <w:right w:val="none" w:sz="0" w:space="0" w:color="auto"/>
      </w:divBdr>
    </w:div>
    <w:div w:id="257252235">
      <w:bodyDiv w:val="1"/>
      <w:marLeft w:val="0"/>
      <w:marRight w:val="0"/>
      <w:marTop w:val="0"/>
      <w:marBottom w:val="0"/>
      <w:divBdr>
        <w:top w:val="none" w:sz="0" w:space="0" w:color="auto"/>
        <w:left w:val="none" w:sz="0" w:space="0" w:color="auto"/>
        <w:bottom w:val="none" w:sz="0" w:space="0" w:color="auto"/>
        <w:right w:val="none" w:sz="0" w:space="0" w:color="auto"/>
      </w:divBdr>
    </w:div>
    <w:div w:id="257636891">
      <w:bodyDiv w:val="1"/>
      <w:marLeft w:val="0"/>
      <w:marRight w:val="0"/>
      <w:marTop w:val="0"/>
      <w:marBottom w:val="0"/>
      <w:divBdr>
        <w:top w:val="none" w:sz="0" w:space="0" w:color="auto"/>
        <w:left w:val="none" w:sz="0" w:space="0" w:color="auto"/>
        <w:bottom w:val="none" w:sz="0" w:space="0" w:color="auto"/>
        <w:right w:val="none" w:sz="0" w:space="0" w:color="auto"/>
      </w:divBdr>
    </w:div>
    <w:div w:id="257756496">
      <w:bodyDiv w:val="1"/>
      <w:marLeft w:val="0"/>
      <w:marRight w:val="0"/>
      <w:marTop w:val="0"/>
      <w:marBottom w:val="0"/>
      <w:divBdr>
        <w:top w:val="none" w:sz="0" w:space="0" w:color="auto"/>
        <w:left w:val="none" w:sz="0" w:space="0" w:color="auto"/>
        <w:bottom w:val="none" w:sz="0" w:space="0" w:color="auto"/>
        <w:right w:val="none" w:sz="0" w:space="0" w:color="auto"/>
      </w:divBdr>
    </w:div>
    <w:div w:id="258022532">
      <w:bodyDiv w:val="1"/>
      <w:marLeft w:val="0"/>
      <w:marRight w:val="0"/>
      <w:marTop w:val="0"/>
      <w:marBottom w:val="0"/>
      <w:divBdr>
        <w:top w:val="none" w:sz="0" w:space="0" w:color="auto"/>
        <w:left w:val="none" w:sz="0" w:space="0" w:color="auto"/>
        <w:bottom w:val="none" w:sz="0" w:space="0" w:color="auto"/>
        <w:right w:val="none" w:sz="0" w:space="0" w:color="auto"/>
      </w:divBdr>
    </w:div>
    <w:div w:id="258300491">
      <w:bodyDiv w:val="1"/>
      <w:marLeft w:val="0"/>
      <w:marRight w:val="0"/>
      <w:marTop w:val="0"/>
      <w:marBottom w:val="0"/>
      <w:divBdr>
        <w:top w:val="none" w:sz="0" w:space="0" w:color="auto"/>
        <w:left w:val="none" w:sz="0" w:space="0" w:color="auto"/>
        <w:bottom w:val="none" w:sz="0" w:space="0" w:color="auto"/>
        <w:right w:val="none" w:sz="0" w:space="0" w:color="auto"/>
      </w:divBdr>
    </w:div>
    <w:div w:id="259488019">
      <w:bodyDiv w:val="1"/>
      <w:marLeft w:val="0"/>
      <w:marRight w:val="0"/>
      <w:marTop w:val="0"/>
      <w:marBottom w:val="0"/>
      <w:divBdr>
        <w:top w:val="none" w:sz="0" w:space="0" w:color="auto"/>
        <w:left w:val="none" w:sz="0" w:space="0" w:color="auto"/>
        <w:bottom w:val="none" w:sz="0" w:space="0" w:color="auto"/>
        <w:right w:val="none" w:sz="0" w:space="0" w:color="auto"/>
      </w:divBdr>
    </w:div>
    <w:div w:id="260187878">
      <w:bodyDiv w:val="1"/>
      <w:marLeft w:val="0"/>
      <w:marRight w:val="0"/>
      <w:marTop w:val="0"/>
      <w:marBottom w:val="0"/>
      <w:divBdr>
        <w:top w:val="none" w:sz="0" w:space="0" w:color="auto"/>
        <w:left w:val="none" w:sz="0" w:space="0" w:color="auto"/>
        <w:bottom w:val="none" w:sz="0" w:space="0" w:color="auto"/>
        <w:right w:val="none" w:sz="0" w:space="0" w:color="auto"/>
      </w:divBdr>
    </w:div>
    <w:div w:id="261571025">
      <w:bodyDiv w:val="1"/>
      <w:marLeft w:val="0"/>
      <w:marRight w:val="0"/>
      <w:marTop w:val="0"/>
      <w:marBottom w:val="0"/>
      <w:divBdr>
        <w:top w:val="none" w:sz="0" w:space="0" w:color="auto"/>
        <w:left w:val="none" w:sz="0" w:space="0" w:color="auto"/>
        <w:bottom w:val="none" w:sz="0" w:space="0" w:color="auto"/>
        <w:right w:val="none" w:sz="0" w:space="0" w:color="auto"/>
      </w:divBdr>
    </w:div>
    <w:div w:id="262684997">
      <w:bodyDiv w:val="1"/>
      <w:marLeft w:val="0"/>
      <w:marRight w:val="0"/>
      <w:marTop w:val="0"/>
      <w:marBottom w:val="0"/>
      <w:divBdr>
        <w:top w:val="none" w:sz="0" w:space="0" w:color="auto"/>
        <w:left w:val="none" w:sz="0" w:space="0" w:color="auto"/>
        <w:bottom w:val="none" w:sz="0" w:space="0" w:color="auto"/>
        <w:right w:val="none" w:sz="0" w:space="0" w:color="auto"/>
      </w:divBdr>
    </w:div>
    <w:div w:id="263080345">
      <w:bodyDiv w:val="1"/>
      <w:marLeft w:val="0"/>
      <w:marRight w:val="0"/>
      <w:marTop w:val="0"/>
      <w:marBottom w:val="0"/>
      <w:divBdr>
        <w:top w:val="none" w:sz="0" w:space="0" w:color="auto"/>
        <w:left w:val="none" w:sz="0" w:space="0" w:color="auto"/>
        <w:bottom w:val="none" w:sz="0" w:space="0" w:color="auto"/>
        <w:right w:val="none" w:sz="0" w:space="0" w:color="auto"/>
      </w:divBdr>
    </w:div>
    <w:div w:id="264583809">
      <w:bodyDiv w:val="1"/>
      <w:marLeft w:val="0"/>
      <w:marRight w:val="0"/>
      <w:marTop w:val="0"/>
      <w:marBottom w:val="0"/>
      <w:divBdr>
        <w:top w:val="none" w:sz="0" w:space="0" w:color="auto"/>
        <w:left w:val="none" w:sz="0" w:space="0" w:color="auto"/>
        <w:bottom w:val="none" w:sz="0" w:space="0" w:color="auto"/>
        <w:right w:val="none" w:sz="0" w:space="0" w:color="auto"/>
      </w:divBdr>
    </w:div>
    <w:div w:id="267272427">
      <w:bodyDiv w:val="1"/>
      <w:marLeft w:val="0"/>
      <w:marRight w:val="0"/>
      <w:marTop w:val="0"/>
      <w:marBottom w:val="0"/>
      <w:divBdr>
        <w:top w:val="none" w:sz="0" w:space="0" w:color="auto"/>
        <w:left w:val="none" w:sz="0" w:space="0" w:color="auto"/>
        <w:bottom w:val="none" w:sz="0" w:space="0" w:color="auto"/>
        <w:right w:val="none" w:sz="0" w:space="0" w:color="auto"/>
      </w:divBdr>
    </w:div>
    <w:div w:id="267396942">
      <w:bodyDiv w:val="1"/>
      <w:marLeft w:val="0"/>
      <w:marRight w:val="0"/>
      <w:marTop w:val="0"/>
      <w:marBottom w:val="0"/>
      <w:divBdr>
        <w:top w:val="none" w:sz="0" w:space="0" w:color="auto"/>
        <w:left w:val="none" w:sz="0" w:space="0" w:color="auto"/>
        <w:bottom w:val="none" w:sz="0" w:space="0" w:color="auto"/>
        <w:right w:val="none" w:sz="0" w:space="0" w:color="auto"/>
      </w:divBdr>
    </w:div>
    <w:div w:id="267588286">
      <w:bodyDiv w:val="1"/>
      <w:marLeft w:val="0"/>
      <w:marRight w:val="0"/>
      <w:marTop w:val="0"/>
      <w:marBottom w:val="0"/>
      <w:divBdr>
        <w:top w:val="none" w:sz="0" w:space="0" w:color="auto"/>
        <w:left w:val="none" w:sz="0" w:space="0" w:color="auto"/>
        <w:bottom w:val="none" w:sz="0" w:space="0" w:color="auto"/>
        <w:right w:val="none" w:sz="0" w:space="0" w:color="auto"/>
      </w:divBdr>
    </w:div>
    <w:div w:id="267928375">
      <w:bodyDiv w:val="1"/>
      <w:marLeft w:val="0"/>
      <w:marRight w:val="0"/>
      <w:marTop w:val="0"/>
      <w:marBottom w:val="0"/>
      <w:divBdr>
        <w:top w:val="none" w:sz="0" w:space="0" w:color="auto"/>
        <w:left w:val="none" w:sz="0" w:space="0" w:color="auto"/>
        <w:bottom w:val="none" w:sz="0" w:space="0" w:color="auto"/>
        <w:right w:val="none" w:sz="0" w:space="0" w:color="auto"/>
      </w:divBdr>
    </w:div>
    <w:div w:id="268008318">
      <w:bodyDiv w:val="1"/>
      <w:marLeft w:val="0"/>
      <w:marRight w:val="0"/>
      <w:marTop w:val="0"/>
      <w:marBottom w:val="0"/>
      <w:divBdr>
        <w:top w:val="none" w:sz="0" w:space="0" w:color="auto"/>
        <w:left w:val="none" w:sz="0" w:space="0" w:color="auto"/>
        <w:bottom w:val="none" w:sz="0" w:space="0" w:color="auto"/>
        <w:right w:val="none" w:sz="0" w:space="0" w:color="auto"/>
      </w:divBdr>
    </w:div>
    <w:div w:id="268775780">
      <w:bodyDiv w:val="1"/>
      <w:marLeft w:val="0"/>
      <w:marRight w:val="0"/>
      <w:marTop w:val="0"/>
      <w:marBottom w:val="0"/>
      <w:divBdr>
        <w:top w:val="none" w:sz="0" w:space="0" w:color="auto"/>
        <w:left w:val="none" w:sz="0" w:space="0" w:color="auto"/>
        <w:bottom w:val="none" w:sz="0" w:space="0" w:color="auto"/>
        <w:right w:val="none" w:sz="0" w:space="0" w:color="auto"/>
      </w:divBdr>
    </w:div>
    <w:div w:id="268776986">
      <w:bodyDiv w:val="1"/>
      <w:marLeft w:val="0"/>
      <w:marRight w:val="0"/>
      <w:marTop w:val="0"/>
      <w:marBottom w:val="0"/>
      <w:divBdr>
        <w:top w:val="none" w:sz="0" w:space="0" w:color="auto"/>
        <w:left w:val="none" w:sz="0" w:space="0" w:color="auto"/>
        <w:bottom w:val="none" w:sz="0" w:space="0" w:color="auto"/>
        <w:right w:val="none" w:sz="0" w:space="0" w:color="auto"/>
      </w:divBdr>
    </w:div>
    <w:div w:id="273631734">
      <w:bodyDiv w:val="1"/>
      <w:marLeft w:val="0"/>
      <w:marRight w:val="0"/>
      <w:marTop w:val="0"/>
      <w:marBottom w:val="0"/>
      <w:divBdr>
        <w:top w:val="none" w:sz="0" w:space="0" w:color="auto"/>
        <w:left w:val="none" w:sz="0" w:space="0" w:color="auto"/>
        <w:bottom w:val="none" w:sz="0" w:space="0" w:color="auto"/>
        <w:right w:val="none" w:sz="0" w:space="0" w:color="auto"/>
      </w:divBdr>
    </w:div>
    <w:div w:id="273901533">
      <w:bodyDiv w:val="1"/>
      <w:marLeft w:val="0"/>
      <w:marRight w:val="0"/>
      <w:marTop w:val="0"/>
      <w:marBottom w:val="0"/>
      <w:divBdr>
        <w:top w:val="none" w:sz="0" w:space="0" w:color="auto"/>
        <w:left w:val="none" w:sz="0" w:space="0" w:color="auto"/>
        <w:bottom w:val="none" w:sz="0" w:space="0" w:color="auto"/>
        <w:right w:val="none" w:sz="0" w:space="0" w:color="auto"/>
      </w:divBdr>
    </w:div>
    <w:div w:id="274949163">
      <w:bodyDiv w:val="1"/>
      <w:marLeft w:val="0"/>
      <w:marRight w:val="0"/>
      <w:marTop w:val="0"/>
      <w:marBottom w:val="0"/>
      <w:divBdr>
        <w:top w:val="none" w:sz="0" w:space="0" w:color="auto"/>
        <w:left w:val="none" w:sz="0" w:space="0" w:color="auto"/>
        <w:bottom w:val="none" w:sz="0" w:space="0" w:color="auto"/>
        <w:right w:val="none" w:sz="0" w:space="0" w:color="auto"/>
      </w:divBdr>
    </w:div>
    <w:div w:id="275060104">
      <w:bodyDiv w:val="1"/>
      <w:marLeft w:val="0"/>
      <w:marRight w:val="0"/>
      <w:marTop w:val="0"/>
      <w:marBottom w:val="0"/>
      <w:divBdr>
        <w:top w:val="none" w:sz="0" w:space="0" w:color="auto"/>
        <w:left w:val="none" w:sz="0" w:space="0" w:color="auto"/>
        <w:bottom w:val="none" w:sz="0" w:space="0" w:color="auto"/>
        <w:right w:val="none" w:sz="0" w:space="0" w:color="auto"/>
      </w:divBdr>
    </w:div>
    <w:div w:id="275523966">
      <w:bodyDiv w:val="1"/>
      <w:marLeft w:val="0"/>
      <w:marRight w:val="0"/>
      <w:marTop w:val="0"/>
      <w:marBottom w:val="0"/>
      <w:divBdr>
        <w:top w:val="none" w:sz="0" w:space="0" w:color="auto"/>
        <w:left w:val="none" w:sz="0" w:space="0" w:color="auto"/>
        <w:bottom w:val="none" w:sz="0" w:space="0" w:color="auto"/>
        <w:right w:val="none" w:sz="0" w:space="0" w:color="auto"/>
      </w:divBdr>
    </w:div>
    <w:div w:id="276061292">
      <w:bodyDiv w:val="1"/>
      <w:marLeft w:val="0"/>
      <w:marRight w:val="0"/>
      <w:marTop w:val="0"/>
      <w:marBottom w:val="0"/>
      <w:divBdr>
        <w:top w:val="none" w:sz="0" w:space="0" w:color="auto"/>
        <w:left w:val="none" w:sz="0" w:space="0" w:color="auto"/>
        <w:bottom w:val="none" w:sz="0" w:space="0" w:color="auto"/>
        <w:right w:val="none" w:sz="0" w:space="0" w:color="auto"/>
      </w:divBdr>
    </w:div>
    <w:div w:id="276185258">
      <w:bodyDiv w:val="1"/>
      <w:marLeft w:val="0"/>
      <w:marRight w:val="0"/>
      <w:marTop w:val="0"/>
      <w:marBottom w:val="0"/>
      <w:divBdr>
        <w:top w:val="none" w:sz="0" w:space="0" w:color="auto"/>
        <w:left w:val="none" w:sz="0" w:space="0" w:color="auto"/>
        <w:bottom w:val="none" w:sz="0" w:space="0" w:color="auto"/>
        <w:right w:val="none" w:sz="0" w:space="0" w:color="auto"/>
      </w:divBdr>
    </w:div>
    <w:div w:id="276370093">
      <w:bodyDiv w:val="1"/>
      <w:marLeft w:val="0"/>
      <w:marRight w:val="0"/>
      <w:marTop w:val="0"/>
      <w:marBottom w:val="0"/>
      <w:divBdr>
        <w:top w:val="none" w:sz="0" w:space="0" w:color="auto"/>
        <w:left w:val="none" w:sz="0" w:space="0" w:color="auto"/>
        <w:bottom w:val="none" w:sz="0" w:space="0" w:color="auto"/>
        <w:right w:val="none" w:sz="0" w:space="0" w:color="auto"/>
      </w:divBdr>
    </w:div>
    <w:div w:id="276379207">
      <w:bodyDiv w:val="1"/>
      <w:marLeft w:val="0"/>
      <w:marRight w:val="0"/>
      <w:marTop w:val="0"/>
      <w:marBottom w:val="0"/>
      <w:divBdr>
        <w:top w:val="none" w:sz="0" w:space="0" w:color="auto"/>
        <w:left w:val="none" w:sz="0" w:space="0" w:color="auto"/>
        <w:bottom w:val="none" w:sz="0" w:space="0" w:color="auto"/>
        <w:right w:val="none" w:sz="0" w:space="0" w:color="auto"/>
      </w:divBdr>
    </w:div>
    <w:div w:id="276760789">
      <w:bodyDiv w:val="1"/>
      <w:marLeft w:val="0"/>
      <w:marRight w:val="0"/>
      <w:marTop w:val="0"/>
      <w:marBottom w:val="0"/>
      <w:divBdr>
        <w:top w:val="none" w:sz="0" w:space="0" w:color="auto"/>
        <w:left w:val="none" w:sz="0" w:space="0" w:color="auto"/>
        <w:bottom w:val="none" w:sz="0" w:space="0" w:color="auto"/>
        <w:right w:val="none" w:sz="0" w:space="0" w:color="auto"/>
      </w:divBdr>
    </w:div>
    <w:div w:id="277685527">
      <w:bodyDiv w:val="1"/>
      <w:marLeft w:val="0"/>
      <w:marRight w:val="0"/>
      <w:marTop w:val="0"/>
      <w:marBottom w:val="0"/>
      <w:divBdr>
        <w:top w:val="none" w:sz="0" w:space="0" w:color="auto"/>
        <w:left w:val="none" w:sz="0" w:space="0" w:color="auto"/>
        <w:bottom w:val="none" w:sz="0" w:space="0" w:color="auto"/>
        <w:right w:val="none" w:sz="0" w:space="0" w:color="auto"/>
      </w:divBdr>
    </w:div>
    <w:div w:id="278486558">
      <w:bodyDiv w:val="1"/>
      <w:marLeft w:val="0"/>
      <w:marRight w:val="0"/>
      <w:marTop w:val="0"/>
      <w:marBottom w:val="0"/>
      <w:divBdr>
        <w:top w:val="none" w:sz="0" w:space="0" w:color="auto"/>
        <w:left w:val="none" w:sz="0" w:space="0" w:color="auto"/>
        <w:bottom w:val="none" w:sz="0" w:space="0" w:color="auto"/>
        <w:right w:val="none" w:sz="0" w:space="0" w:color="auto"/>
      </w:divBdr>
    </w:div>
    <w:div w:id="279916403">
      <w:bodyDiv w:val="1"/>
      <w:marLeft w:val="0"/>
      <w:marRight w:val="0"/>
      <w:marTop w:val="0"/>
      <w:marBottom w:val="0"/>
      <w:divBdr>
        <w:top w:val="none" w:sz="0" w:space="0" w:color="auto"/>
        <w:left w:val="none" w:sz="0" w:space="0" w:color="auto"/>
        <w:bottom w:val="none" w:sz="0" w:space="0" w:color="auto"/>
        <w:right w:val="none" w:sz="0" w:space="0" w:color="auto"/>
      </w:divBdr>
    </w:div>
    <w:div w:id="280771367">
      <w:bodyDiv w:val="1"/>
      <w:marLeft w:val="0"/>
      <w:marRight w:val="0"/>
      <w:marTop w:val="0"/>
      <w:marBottom w:val="0"/>
      <w:divBdr>
        <w:top w:val="none" w:sz="0" w:space="0" w:color="auto"/>
        <w:left w:val="none" w:sz="0" w:space="0" w:color="auto"/>
        <w:bottom w:val="none" w:sz="0" w:space="0" w:color="auto"/>
        <w:right w:val="none" w:sz="0" w:space="0" w:color="auto"/>
      </w:divBdr>
    </w:div>
    <w:div w:id="283654529">
      <w:bodyDiv w:val="1"/>
      <w:marLeft w:val="0"/>
      <w:marRight w:val="0"/>
      <w:marTop w:val="0"/>
      <w:marBottom w:val="0"/>
      <w:divBdr>
        <w:top w:val="none" w:sz="0" w:space="0" w:color="auto"/>
        <w:left w:val="none" w:sz="0" w:space="0" w:color="auto"/>
        <w:bottom w:val="none" w:sz="0" w:space="0" w:color="auto"/>
        <w:right w:val="none" w:sz="0" w:space="0" w:color="auto"/>
      </w:divBdr>
    </w:div>
    <w:div w:id="283730044">
      <w:bodyDiv w:val="1"/>
      <w:marLeft w:val="0"/>
      <w:marRight w:val="0"/>
      <w:marTop w:val="0"/>
      <w:marBottom w:val="0"/>
      <w:divBdr>
        <w:top w:val="none" w:sz="0" w:space="0" w:color="auto"/>
        <w:left w:val="none" w:sz="0" w:space="0" w:color="auto"/>
        <w:bottom w:val="none" w:sz="0" w:space="0" w:color="auto"/>
        <w:right w:val="none" w:sz="0" w:space="0" w:color="auto"/>
      </w:divBdr>
    </w:div>
    <w:div w:id="284045307">
      <w:bodyDiv w:val="1"/>
      <w:marLeft w:val="0"/>
      <w:marRight w:val="0"/>
      <w:marTop w:val="0"/>
      <w:marBottom w:val="0"/>
      <w:divBdr>
        <w:top w:val="none" w:sz="0" w:space="0" w:color="auto"/>
        <w:left w:val="none" w:sz="0" w:space="0" w:color="auto"/>
        <w:bottom w:val="none" w:sz="0" w:space="0" w:color="auto"/>
        <w:right w:val="none" w:sz="0" w:space="0" w:color="auto"/>
      </w:divBdr>
    </w:div>
    <w:div w:id="284504529">
      <w:bodyDiv w:val="1"/>
      <w:marLeft w:val="0"/>
      <w:marRight w:val="0"/>
      <w:marTop w:val="0"/>
      <w:marBottom w:val="0"/>
      <w:divBdr>
        <w:top w:val="none" w:sz="0" w:space="0" w:color="auto"/>
        <w:left w:val="none" w:sz="0" w:space="0" w:color="auto"/>
        <w:bottom w:val="none" w:sz="0" w:space="0" w:color="auto"/>
        <w:right w:val="none" w:sz="0" w:space="0" w:color="auto"/>
      </w:divBdr>
    </w:div>
    <w:div w:id="287013645">
      <w:bodyDiv w:val="1"/>
      <w:marLeft w:val="0"/>
      <w:marRight w:val="0"/>
      <w:marTop w:val="0"/>
      <w:marBottom w:val="0"/>
      <w:divBdr>
        <w:top w:val="none" w:sz="0" w:space="0" w:color="auto"/>
        <w:left w:val="none" w:sz="0" w:space="0" w:color="auto"/>
        <w:bottom w:val="none" w:sz="0" w:space="0" w:color="auto"/>
        <w:right w:val="none" w:sz="0" w:space="0" w:color="auto"/>
      </w:divBdr>
    </w:div>
    <w:div w:id="288052255">
      <w:bodyDiv w:val="1"/>
      <w:marLeft w:val="0"/>
      <w:marRight w:val="0"/>
      <w:marTop w:val="0"/>
      <w:marBottom w:val="0"/>
      <w:divBdr>
        <w:top w:val="none" w:sz="0" w:space="0" w:color="auto"/>
        <w:left w:val="none" w:sz="0" w:space="0" w:color="auto"/>
        <w:bottom w:val="none" w:sz="0" w:space="0" w:color="auto"/>
        <w:right w:val="none" w:sz="0" w:space="0" w:color="auto"/>
      </w:divBdr>
    </w:div>
    <w:div w:id="288098594">
      <w:bodyDiv w:val="1"/>
      <w:marLeft w:val="0"/>
      <w:marRight w:val="0"/>
      <w:marTop w:val="0"/>
      <w:marBottom w:val="0"/>
      <w:divBdr>
        <w:top w:val="none" w:sz="0" w:space="0" w:color="auto"/>
        <w:left w:val="none" w:sz="0" w:space="0" w:color="auto"/>
        <w:bottom w:val="none" w:sz="0" w:space="0" w:color="auto"/>
        <w:right w:val="none" w:sz="0" w:space="0" w:color="auto"/>
      </w:divBdr>
    </w:div>
    <w:div w:id="288556373">
      <w:bodyDiv w:val="1"/>
      <w:marLeft w:val="0"/>
      <w:marRight w:val="0"/>
      <w:marTop w:val="0"/>
      <w:marBottom w:val="0"/>
      <w:divBdr>
        <w:top w:val="none" w:sz="0" w:space="0" w:color="auto"/>
        <w:left w:val="none" w:sz="0" w:space="0" w:color="auto"/>
        <w:bottom w:val="none" w:sz="0" w:space="0" w:color="auto"/>
        <w:right w:val="none" w:sz="0" w:space="0" w:color="auto"/>
      </w:divBdr>
    </w:div>
    <w:div w:id="288778351">
      <w:bodyDiv w:val="1"/>
      <w:marLeft w:val="0"/>
      <w:marRight w:val="0"/>
      <w:marTop w:val="0"/>
      <w:marBottom w:val="0"/>
      <w:divBdr>
        <w:top w:val="none" w:sz="0" w:space="0" w:color="auto"/>
        <w:left w:val="none" w:sz="0" w:space="0" w:color="auto"/>
        <w:bottom w:val="none" w:sz="0" w:space="0" w:color="auto"/>
        <w:right w:val="none" w:sz="0" w:space="0" w:color="auto"/>
      </w:divBdr>
    </w:div>
    <w:div w:id="288828846">
      <w:bodyDiv w:val="1"/>
      <w:marLeft w:val="0"/>
      <w:marRight w:val="0"/>
      <w:marTop w:val="0"/>
      <w:marBottom w:val="0"/>
      <w:divBdr>
        <w:top w:val="none" w:sz="0" w:space="0" w:color="auto"/>
        <w:left w:val="none" w:sz="0" w:space="0" w:color="auto"/>
        <w:bottom w:val="none" w:sz="0" w:space="0" w:color="auto"/>
        <w:right w:val="none" w:sz="0" w:space="0" w:color="auto"/>
      </w:divBdr>
    </w:div>
    <w:div w:id="290206364">
      <w:bodyDiv w:val="1"/>
      <w:marLeft w:val="0"/>
      <w:marRight w:val="0"/>
      <w:marTop w:val="0"/>
      <w:marBottom w:val="0"/>
      <w:divBdr>
        <w:top w:val="none" w:sz="0" w:space="0" w:color="auto"/>
        <w:left w:val="none" w:sz="0" w:space="0" w:color="auto"/>
        <w:bottom w:val="none" w:sz="0" w:space="0" w:color="auto"/>
        <w:right w:val="none" w:sz="0" w:space="0" w:color="auto"/>
      </w:divBdr>
    </w:div>
    <w:div w:id="291055037">
      <w:bodyDiv w:val="1"/>
      <w:marLeft w:val="0"/>
      <w:marRight w:val="0"/>
      <w:marTop w:val="0"/>
      <w:marBottom w:val="0"/>
      <w:divBdr>
        <w:top w:val="none" w:sz="0" w:space="0" w:color="auto"/>
        <w:left w:val="none" w:sz="0" w:space="0" w:color="auto"/>
        <w:bottom w:val="none" w:sz="0" w:space="0" w:color="auto"/>
        <w:right w:val="none" w:sz="0" w:space="0" w:color="auto"/>
      </w:divBdr>
    </w:div>
    <w:div w:id="292251271">
      <w:bodyDiv w:val="1"/>
      <w:marLeft w:val="0"/>
      <w:marRight w:val="0"/>
      <w:marTop w:val="0"/>
      <w:marBottom w:val="0"/>
      <w:divBdr>
        <w:top w:val="none" w:sz="0" w:space="0" w:color="auto"/>
        <w:left w:val="none" w:sz="0" w:space="0" w:color="auto"/>
        <w:bottom w:val="none" w:sz="0" w:space="0" w:color="auto"/>
        <w:right w:val="none" w:sz="0" w:space="0" w:color="auto"/>
      </w:divBdr>
    </w:div>
    <w:div w:id="292637048">
      <w:bodyDiv w:val="1"/>
      <w:marLeft w:val="0"/>
      <w:marRight w:val="0"/>
      <w:marTop w:val="0"/>
      <w:marBottom w:val="0"/>
      <w:divBdr>
        <w:top w:val="none" w:sz="0" w:space="0" w:color="auto"/>
        <w:left w:val="none" w:sz="0" w:space="0" w:color="auto"/>
        <w:bottom w:val="none" w:sz="0" w:space="0" w:color="auto"/>
        <w:right w:val="none" w:sz="0" w:space="0" w:color="auto"/>
      </w:divBdr>
    </w:div>
    <w:div w:id="294068047">
      <w:bodyDiv w:val="1"/>
      <w:marLeft w:val="0"/>
      <w:marRight w:val="0"/>
      <w:marTop w:val="0"/>
      <w:marBottom w:val="0"/>
      <w:divBdr>
        <w:top w:val="none" w:sz="0" w:space="0" w:color="auto"/>
        <w:left w:val="none" w:sz="0" w:space="0" w:color="auto"/>
        <w:bottom w:val="none" w:sz="0" w:space="0" w:color="auto"/>
        <w:right w:val="none" w:sz="0" w:space="0" w:color="auto"/>
      </w:divBdr>
    </w:div>
    <w:div w:id="294992720">
      <w:bodyDiv w:val="1"/>
      <w:marLeft w:val="0"/>
      <w:marRight w:val="0"/>
      <w:marTop w:val="0"/>
      <w:marBottom w:val="0"/>
      <w:divBdr>
        <w:top w:val="none" w:sz="0" w:space="0" w:color="auto"/>
        <w:left w:val="none" w:sz="0" w:space="0" w:color="auto"/>
        <w:bottom w:val="none" w:sz="0" w:space="0" w:color="auto"/>
        <w:right w:val="none" w:sz="0" w:space="0" w:color="auto"/>
      </w:divBdr>
    </w:div>
    <w:div w:id="295063833">
      <w:bodyDiv w:val="1"/>
      <w:marLeft w:val="0"/>
      <w:marRight w:val="0"/>
      <w:marTop w:val="0"/>
      <w:marBottom w:val="0"/>
      <w:divBdr>
        <w:top w:val="none" w:sz="0" w:space="0" w:color="auto"/>
        <w:left w:val="none" w:sz="0" w:space="0" w:color="auto"/>
        <w:bottom w:val="none" w:sz="0" w:space="0" w:color="auto"/>
        <w:right w:val="none" w:sz="0" w:space="0" w:color="auto"/>
      </w:divBdr>
    </w:div>
    <w:div w:id="295599196">
      <w:bodyDiv w:val="1"/>
      <w:marLeft w:val="0"/>
      <w:marRight w:val="0"/>
      <w:marTop w:val="0"/>
      <w:marBottom w:val="0"/>
      <w:divBdr>
        <w:top w:val="none" w:sz="0" w:space="0" w:color="auto"/>
        <w:left w:val="none" w:sz="0" w:space="0" w:color="auto"/>
        <w:bottom w:val="none" w:sz="0" w:space="0" w:color="auto"/>
        <w:right w:val="none" w:sz="0" w:space="0" w:color="auto"/>
      </w:divBdr>
    </w:div>
    <w:div w:id="295840298">
      <w:bodyDiv w:val="1"/>
      <w:marLeft w:val="0"/>
      <w:marRight w:val="0"/>
      <w:marTop w:val="0"/>
      <w:marBottom w:val="0"/>
      <w:divBdr>
        <w:top w:val="none" w:sz="0" w:space="0" w:color="auto"/>
        <w:left w:val="none" w:sz="0" w:space="0" w:color="auto"/>
        <w:bottom w:val="none" w:sz="0" w:space="0" w:color="auto"/>
        <w:right w:val="none" w:sz="0" w:space="0" w:color="auto"/>
      </w:divBdr>
    </w:div>
    <w:div w:id="295919521">
      <w:bodyDiv w:val="1"/>
      <w:marLeft w:val="0"/>
      <w:marRight w:val="0"/>
      <w:marTop w:val="0"/>
      <w:marBottom w:val="0"/>
      <w:divBdr>
        <w:top w:val="none" w:sz="0" w:space="0" w:color="auto"/>
        <w:left w:val="none" w:sz="0" w:space="0" w:color="auto"/>
        <w:bottom w:val="none" w:sz="0" w:space="0" w:color="auto"/>
        <w:right w:val="none" w:sz="0" w:space="0" w:color="auto"/>
      </w:divBdr>
    </w:div>
    <w:div w:id="297608670">
      <w:bodyDiv w:val="1"/>
      <w:marLeft w:val="0"/>
      <w:marRight w:val="0"/>
      <w:marTop w:val="0"/>
      <w:marBottom w:val="0"/>
      <w:divBdr>
        <w:top w:val="none" w:sz="0" w:space="0" w:color="auto"/>
        <w:left w:val="none" w:sz="0" w:space="0" w:color="auto"/>
        <w:bottom w:val="none" w:sz="0" w:space="0" w:color="auto"/>
        <w:right w:val="none" w:sz="0" w:space="0" w:color="auto"/>
      </w:divBdr>
    </w:div>
    <w:div w:id="297803615">
      <w:bodyDiv w:val="1"/>
      <w:marLeft w:val="0"/>
      <w:marRight w:val="0"/>
      <w:marTop w:val="0"/>
      <w:marBottom w:val="0"/>
      <w:divBdr>
        <w:top w:val="none" w:sz="0" w:space="0" w:color="auto"/>
        <w:left w:val="none" w:sz="0" w:space="0" w:color="auto"/>
        <w:bottom w:val="none" w:sz="0" w:space="0" w:color="auto"/>
        <w:right w:val="none" w:sz="0" w:space="0" w:color="auto"/>
      </w:divBdr>
    </w:div>
    <w:div w:id="297956580">
      <w:bodyDiv w:val="1"/>
      <w:marLeft w:val="0"/>
      <w:marRight w:val="0"/>
      <w:marTop w:val="0"/>
      <w:marBottom w:val="0"/>
      <w:divBdr>
        <w:top w:val="none" w:sz="0" w:space="0" w:color="auto"/>
        <w:left w:val="none" w:sz="0" w:space="0" w:color="auto"/>
        <w:bottom w:val="none" w:sz="0" w:space="0" w:color="auto"/>
        <w:right w:val="none" w:sz="0" w:space="0" w:color="auto"/>
      </w:divBdr>
    </w:div>
    <w:div w:id="299767387">
      <w:bodyDiv w:val="1"/>
      <w:marLeft w:val="0"/>
      <w:marRight w:val="0"/>
      <w:marTop w:val="0"/>
      <w:marBottom w:val="0"/>
      <w:divBdr>
        <w:top w:val="none" w:sz="0" w:space="0" w:color="auto"/>
        <w:left w:val="none" w:sz="0" w:space="0" w:color="auto"/>
        <w:bottom w:val="none" w:sz="0" w:space="0" w:color="auto"/>
        <w:right w:val="none" w:sz="0" w:space="0" w:color="auto"/>
      </w:divBdr>
    </w:div>
    <w:div w:id="299851147">
      <w:bodyDiv w:val="1"/>
      <w:marLeft w:val="0"/>
      <w:marRight w:val="0"/>
      <w:marTop w:val="0"/>
      <w:marBottom w:val="0"/>
      <w:divBdr>
        <w:top w:val="none" w:sz="0" w:space="0" w:color="auto"/>
        <w:left w:val="none" w:sz="0" w:space="0" w:color="auto"/>
        <w:bottom w:val="none" w:sz="0" w:space="0" w:color="auto"/>
        <w:right w:val="none" w:sz="0" w:space="0" w:color="auto"/>
      </w:divBdr>
    </w:div>
    <w:div w:id="300499183">
      <w:bodyDiv w:val="1"/>
      <w:marLeft w:val="0"/>
      <w:marRight w:val="0"/>
      <w:marTop w:val="0"/>
      <w:marBottom w:val="0"/>
      <w:divBdr>
        <w:top w:val="none" w:sz="0" w:space="0" w:color="auto"/>
        <w:left w:val="none" w:sz="0" w:space="0" w:color="auto"/>
        <w:bottom w:val="none" w:sz="0" w:space="0" w:color="auto"/>
        <w:right w:val="none" w:sz="0" w:space="0" w:color="auto"/>
      </w:divBdr>
    </w:div>
    <w:div w:id="302658982">
      <w:bodyDiv w:val="1"/>
      <w:marLeft w:val="0"/>
      <w:marRight w:val="0"/>
      <w:marTop w:val="0"/>
      <w:marBottom w:val="0"/>
      <w:divBdr>
        <w:top w:val="none" w:sz="0" w:space="0" w:color="auto"/>
        <w:left w:val="none" w:sz="0" w:space="0" w:color="auto"/>
        <w:bottom w:val="none" w:sz="0" w:space="0" w:color="auto"/>
        <w:right w:val="none" w:sz="0" w:space="0" w:color="auto"/>
      </w:divBdr>
    </w:div>
    <w:div w:id="305161627">
      <w:bodyDiv w:val="1"/>
      <w:marLeft w:val="0"/>
      <w:marRight w:val="0"/>
      <w:marTop w:val="0"/>
      <w:marBottom w:val="0"/>
      <w:divBdr>
        <w:top w:val="none" w:sz="0" w:space="0" w:color="auto"/>
        <w:left w:val="none" w:sz="0" w:space="0" w:color="auto"/>
        <w:bottom w:val="none" w:sz="0" w:space="0" w:color="auto"/>
        <w:right w:val="none" w:sz="0" w:space="0" w:color="auto"/>
      </w:divBdr>
    </w:div>
    <w:div w:id="306010613">
      <w:bodyDiv w:val="1"/>
      <w:marLeft w:val="0"/>
      <w:marRight w:val="0"/>
      <w:marTop w:val="0"/>
      <w:marBottom w:val="0"/>
      <w:divBdr>
        <w:top w:val="none" w:sz="0" w:space="0" w:color="auto"/>
        <w:left w:val="none" w:sz="0" w:space="0" w:color="auto"/>
        <w:bottom w:val="none" w:sz="0" w:space="0" w:color="auto"/>
        <w:right w:val="none" w:sz="0" w:space="0" w:color="auto"/>
      </w:divBdr>
    </w:div>
    <w:div w:id="307513954">
      <w:bodyDiv w:val="1"/>
      <w:marLeft w:val="0"/>
      <w:marRight w:val="0"/>
      <w:marTop w:val="0"/>
      <w:marBottom w:val="0"/>
      <w:divBdr>
        <w:top w:val="none" w:sz="0" w:space="0" w:color="auto"/>
        <w:left w:val="none" w:sz="0" w:space="0" w:color="auto"/>
        <w:bottom w:val="none" w:sz="0" w:space="0" w:color="auto"/>
        <w:right w:val="none" w:sz="0" w:space="0" w:color="auto"/>
      </w:divBdr>
    </w:div>
    <w:div w:id="307789378">
      <w:bodyDiv w:val="1"/>
      <w:marLeft w:val="0"/>
      <w:marRight w:val="0"/>
      <w:marTop w:val="0"/>
      <w:marBottom w:val="0"/>
      <w:divBdr>
        <w:top w:val="none" w:sz="0" w:space="0" w:color="auto"/>
        <w:left w:val="none" w:sz="0" w:space="0" w:color="auto"/>
        <w:bottom w:val="none" w:sz="0" w:space="0" w:color="auto"/>
        <w:right w:val="none" w:sz="0" w:space="0" w:color="auto"/>
      </w:divBdr>
    </w:div>
    <w:div w:id="307904444">
      <w:bodyDiv w:val="1"/>
      <w:marLeft w:val="0"/>
      <w:marRight w:val="0"/>
      <w:marTop w:val="0"/>
      <w:marBottom w:val="0"/>
      <w:divBdr>
        <w:top w:val="none" w:sz="0" w:space="0" w:color="auto"/>
        <w:left w:val="none" w:sz="0" w:space="0" w:color="auto"/>
        <w:bottom w:val="none" w:sz="0" w:space="0" w:color="auto"/>
        <w:right w:val="none" w:sz="0" w:space="0" w:color="auto"/>
      </w:divBdr>
    </w:div>
    <w:div w:id="307981426">
      <w:bodyDiv w:val="1"/>
      <w:marLeft w:val="0"/>
      <w:marRight w:val="0"/>
      <w:marTop w:val="0"/>
      <w:marBottom w:val="0"/>
      <w:divBdr>
        <w:top w:val="none" w:sz="0" w:space="0" w:color="auto"/>
        <w:left w:val="none" w:sz="0" w:space="0" w:color="auto"/>
        <w:bottom w:val="none" w:sz="0" w:space="0" w:color="auto"/>
        <w:right w:val="none" w:sz="0" w:space="0" w:color="auto"/>
      </w:divBdr>
    </w:div>
    <w:div w:id="307982529">
      <w:bodyDiv w:val="1"/>
      <w:marLeft w:val="0"/>
      <w:marRight w:val="0"/>
      <w:marTop w:val="0"/>
      <w:marBottom w:val="0"/>
      <w:divBdr>
        <w:top w:val="none" w:sz="0" w:space="0" w:color="auto"/>
        <w:left w:val="none" w:sz="0" w:space="0" w:color="auto"/>
        <w:bottom w:val="none" w:sz="0" w:space="0" w:color="auto"/>
        <w:right w:val="none" w:sz="0" w:space="0" w:color="auto"/>
      </w:divBdr>
    </w:div>
    <w:div w:id="308360841">
      <w:bodyDiv w:val="1"/>
      <w:marLeft w:val="0"/>
      <w:marRight w:val="0"/>
      <w:marTop w:val="0"/>
      <w:marBottom w:val="0"/>
      <w:divBdr>
        <w:top w:val="none" w:sz="0" w:space="0" w:color="auto"/>
        <w:left w:val="none" w:sz="0" w:space="0" w:color="auto"/>
        <w:bottom w:val="none" w:sz="0" w:space="0" w:color="auto"/>
        <w:right w:val="none" w:sz="0" w:space="0" w:color="auto"/>
      </w:divBdr>
    </w:div>
    <w:div w:id="309212320">
      <w:bodyDiv w:val="1"/>
      <w:marLeft w:val="0"/>
      <w:marRight w:val="0"/>
      <w:marTop w:val="0"/>
      <w:marBottom w:val="0"/>
      <w:divBdr>
        <w:top w:val="none" w:sz="0" w:space="0" w:color="auto"/>
        <w:left w:val="none" w:sz="0" w:space="0" w:color="auto"/>
        <w:bottom w:val="none" w:sz="0" w:space="0" w:color="auto"/>
        <w:right w:val="none" w:sz="0" w:space="0" w:color="auto"/>
      </w:divBdr>
    </w:div>
    <w:div w:id="311524903">
      <w:bodyDiv w:val="1"/>
      <w:marLeft w:val="0"/>
      <w:marRight w:val="0"/>
      <w:marTop w:val="0"/>
      <w:marBottom w:val="0"/>
      <w:divBdr>
        <w:top w:val="none" w:sz="0" w:space="0" w:color="auto"/>
        <w:left w:val="none" w:sz="0" w:space="0" w:color="auto"/>
        <w:bottom w:val="none" w:sz="0" w:space="0" w:color="auto"/>
        <w:right w:val="none" w:sz="0" w:space="0" w:color="auto"/>
      </w:divBdr>
    </w:div>
    <w:div w:id="311906252">
      <w:bodyDiv w:val="1"/>
      <w:marLeft w:val="0"/>
      <w:marRight w:val="0"/>
      <w:marTop w:val="0"/>
      <w:marBottom w:val="0"/>
      <w:divBdr>
        <w:top w:val="none" w:sz="0" w:space="0" w:color="auto"/>
        <w:left w:val="none" w:sz="0" w:space="0" w:color="auto"/>
        <w:bottom w:val="none" w:sz="0" w:space="0" w:color="auto"/>
        <w:right w:val="none" w:sz="0" w:space="0" w:color="auto"/>
      </w:divBdr>
    </w:div>
    <w:div w:id="312684823">
      <w:bodyDiv w:val="1"/>
      <w:marLeft w:val="0"/>
      <w:marRight w:val="0"/>
      <w:marTop w:val="0"/>
      <w:marBottom w:val="0"/>
      <w:divBdr>
        <w:top w:val="none" w:sz="0" w:space="0" w:color="auto"/>
        <w:left w:val="none" w:sz="0" w:space="0" w:color="auto"/>
        <w:bottom w:val="none" w:sz="0" w:space="0" w:color="auto"/>
        <w:right w:val="none" w:sz="0" w:space="0" w:color="auto"/>
      </w:divBdr>
    </w:div>
    <w:div w:id="314530064">
      <w:bodyDiv w:val="1"/>
      <w:marLeft w:val="0"/>
      <w:marRight w:val="0"/>
      <w:marTop w:val="0"/>
      <w:marBottom w:val="0"/>
      <w:divBdr>
        <w:top w:val="none" w:sz="0" w:space="0" w:color="auto"/>
        <w:left w:val="none" w:sz="0" w:space="0" w:color="auto"/>
        <w:bottom w:val="none" w:sz="0" w:space="0" w:color="auto"/>
        <w:right w:val="none" w:sz="0" w:space="0" w:color="auto"/>
      </w:divBdr>
    </w:div>
    <w:div w:id="314802150">
      <w:bodyDiv w:val="1"/>
      <w:marLeft w:val="0"/>
      <w:marRight w:val="0"/>
      <w:marTop w:val="0"/>
      <w:marBottom w:val="0"/>
      <w:divBdr>
        <w:top w:val="none" w:sz="0" w:space="0" w:color="auto"/>
        <w:left w:val="none" w:sz="0" w:space="0" w:color="auto"/>
        <w:bottom w:val="none" w:sz="0" w:space="0" w:color="auto"/>
        <w:right w:val="none" w:sz="0" w:space="0" w:color="auto"/>
      </w:divBdr>
    </w:div>
    <w:div w:id="315501942">
      <w:bodyDiv w:val="1"/>
      <w:marLeft w:val="0"/>
      <w:marRight w:val="0"/>
      <w:marTop w:val="0"/>
      <w:marBottom w:val="0"/>
      <w:divBdr>
        <w:top w:val="none" w:sz="0" w:space="0" w:color="auto"/>
        <w:left w:val="none" w:sz="0" w:space="0" w:color="auto"/>
        <w:bottom w:val="none" w:sz="0" w:space="0" w:color="auto"/>
        <w:right w:val="none" w:sz="0" w:space="0" w:color="auto"/>
      </w:divBdr>
    </w:div>
    <w:div w:id="315569183">
      <w:bodyDiv w:val="1"/>
      <w:marLeft w:val="0"/>
      <w:marRight w:val="0"/>
      <w:marTop w:val="0"/>
      <w:marBottom w:val="0"/>
      <w:divBdr>
        <w:top w:val="none" w:sz="0" w:space="0" w:color="auto"/>
        <w:left w:val="none" w:sz="0" w:space="0" w:color="auto"/>
        <w:bottom w:val="none" w:sz="0" w:space="0" w:color="auto"/>
        <w:right w:val="none" w:sz="0" w:space="0" w:color="auto"/>
      </w:divBdr>
    </w:div>
    <w:div w:id="315687286">
      <w:bodyDiv w:val="1"/>
      <w:marLeft w:val="0"/>
      <w:marRight w:val="0"/>
      <w:marTop w:val="0"/>
      <w:marBottom w:val="0"/>
      <w:divBdr>
        <w:top w:val="none" w:sz="0" w:space="0" w:color="auto"/>
        <w:left w:val="none" w:sz="0" w:space="0" w:color="auto"/>
        <w:bottom w:val="none" w:sz="0" w:space="0" w:color="auto"/>
        <w:right w:val="none" w:sz="0" w:space="0" w:color="auto"/>
      </w:divBdr>
    </w:div>
    <w:div w:id="316998030">
      <w:bodyDiv w:val="1"/>
      <w:marLeft w:val="0"/>
      <w:marRight w:val="0"/>
      <w:marTop w:val="0"/>
      <w:marBottom w:val="0"/>
      <w:divBdr>
        <w:top w:val="none" w:sz="0" w:space="0" w:color="auto"/>
        <w:left w:val="none" w:sz="0" w:space="0" w:color="auto"/>
        <w:bottom w:val="none" w:sz="0" w:space="0" w:color="auto"/>
        <w:right w:val="none" w:sz="0" w:space="0" w:color="auto"/>
      </w:divBdr>
    </w:div>
    <w:div w:id="317341277">
      <w:bodyDiv w:val="1"/>
      <w:marLeft w:val="0"/>
      <w:marRight w:val="0"/>
      <w:marTop w:val="0"/>
      <w:marBottom w:val="0"/>
      <w:divBdr>
        <w:top w:val="none" w:sz="0" w:space="0" w:color="auto"/>
        <w:left w:val="none" w:sz="0" w:space="0" w:color="auto"/>
        <w:bottom w:val="none" w:sz="0" w:space="0" w:color="auto"/>
        <w:right w:val="none" w:sz="0" w:space="0" w:color="auto"/>
      </w:divBdr>
    </w:div>
    <w:div w:id="318194830">
      <w:bodyDiv w:val="1"/>
      <w:marLeft w:val="0"/>
      <w:marRight w:val="0"/>
      <w:marTop w:val="0"/>
      <w:marBottom w:val="0"/>
      <w:divBdr>
        <w:top w:val="none" w:sz="0" w:space="0" w:color="auto"/>
        <w:left w:val="none" w:sz="0" w:space="0" w:color="auto"/>
        <w:bottom w:val="none" w:sz="0" w:space="0" w:color="auto"/>
        <w:right w:val="none" w:sz="0" w:space="0" w:color="auto"/>
      </w:divBdr>
    </w:div>
    <w:div w:id="318196455">
      <w:bodyDiv w:val="1"/>
      <w:marLeft w:val="0"/>
      <w:marRight w:val="0"/>
      <w:marTop w:val="0"/>
      <w:marBottom w:val="0"/>
      <w:divBdr>
        <w:top w:val="none" w:sz="0" w:space="0" w:color="auto"/>
        <w:left w:val="none" w:sz="0" w:space="0" w:color="auto"/>
        <w:bottom w:val="none" w:sz="0" w:space="0" w:color="auto"/>
        <w:right w:val="none" w:sz="0" w:space="0" w:color="auto"/>
      </w:divBdr>
    </w:div>
    <w:div w:id="321396001">
      <w:bodyDiv w:val="1"/>
      <w:marLeft w:val="0"/>
      <w:marRight w:val="0"/>
      <w:marTop w:val="0"/>
      <w:marBottom w:val="0"/>
      <w:divBdr>
        <w:top w:val="none" w:sz="0" w:space="0" w:color="auto"/>
        <w:left w:val="none" w:sz="0" w:space="0" w:color="auto"/>
        <w:bottom w:val="none" w:sz="0" w:space="0" w:color="auto"/>
        <w:right w:val="none" w:sz="0" w:space="0" w:color="auto"/>
      </w:divBdr>
    </w:div>
    <w:div w:id="321928146">
      <w:bodyDiv w:val="1"/>
      <w:marLeft w:val="0"/>
      <w:marRight w:val="0"/>
      <w:marTop w:val="0"/>
      <w:marBottom w:val="0"/>
      <w:divBdr>
        <w:top w:val="none" w:sz="0" w:space="0" w:color="auto"/>
        <w:left w:val="none" w:sz="0" w:space="0" w:color="auto"/>
        <w:bottom w:val="none" w:sz="0" w:space="0" w:color="auto"/>
        <w:right w:val="none" w:sz="0" w:space="0" w:color="auto"/>
      </w:divBdr>
    </w:div>
    <w:div w:id="322004434">
      <w:bodyDiv w:val="1"/>
      <w:marLeft w:val="0"/>
      <w:marRight w:val="0"/>
      <w:marTop w:val="0"/>
      <w:marBottom w:val="0"/>
      <w:divBdr>
        <w:top w:val="none" w:sz="0" w:space="0" w:color="auto"/>
        <w:left w:val="none" w:sz="0" w:space="0" w:color="auto"/>
        <w:bottom w:val="none" w:sz="0" w:space="0" w:color="auto"/>
        <w:right w:val="none" w:sz="0" w:space="0" w:color="auto"/>
      </w:divBdr>
    </w:div>
    <w:div w:id="322009728">
      <w:bodyDiv w:val="1"/>
      <w:marLeft w:val="0"/>
      <w:marRight w:val="0"/>
      <w:marTop w:val="0"/>
      <w:marBottom w:val="0"/>
      <w:divBdr>
        <w:top w:val="none" w:sz="0" w:space="0" w:color="auto"/>
        <w:left w:val="none" w:sz="0" w:space="0" w:color="auto"/>
        <w:bottom w:val="none" w:sz="0" w:space="0" w:color="auto"/>
        <w:right w:val="none" w:sz="0" w:space="0" w:color="auto"/>
      </w:divBdr>
    </w:div>
    <w:div w:id="322591927">
      <w:bodyDiv w:val="1"/>
      <w:marLeft w:val="0"/>
      <w:marRight w:val="0"/>
      <w:marTop w:val="0"/>
      <w:marBottom w:val="0"/>
      <w:divBdr>
        <w:top w:val="none" w:sz="0" w:space="0" w:color="auto"/>
        <w:left w:val="none" w:sz="0" w:space="0" w:color="auto"/>
        <w:bottom w:val="none" w:sz="0" w:space="0" w:color="auto"/>
        <w:right w:val="none" w:sz="0" w:space="0" w:color="auto"/>
      </w:divBdr>
    </w:div>
    <w:div w:id="326055203">
      <w:bodyDiv w:val="1"/>
      <w:marLeft w:val="0"/>
      <w:marRight w:val="0"/>
      <w:marTop w:val="0"/>
      <w:marBottom w:val="0"/>
      <w:divBdr>
        <w:top w:val="none" w:sz="0" w:space="0" w:color="auto"/>
        <w:left w:val="none" w:sz="0" w:space="0" w:color="auto"/>
        <w:bottom w:val="none" w:sz="0" w:space="0" w:color="auto"/>
        <w:right w:val="none" w:sz="0" w:space="0" w:color="auto"/>
      </w:divBdr>
    </w:div>
    <w:div w:id="326590278">
      <w:bodyDiv w:val="1"/>
      <w:marLeft w:val="0"/>
      <w:marRight w:val="0"/>
      <w:marTop w:val="0"/>
      <w:marBottom w:val="0"/>
      <w:divBdr>
        <w:top w:val="none" w:sz="0" w:space="0" w:color="auto"/>
        <w:left w:val="none" w:sz="0" w:space="0" w:color="auto"/>
        <w:bottom w:val="none" w:sz="0" w:space="0" w:color="auto"/>
        <w:right w:val="none" w:sz="0" w:space="0" w:color="auto"/>
      </w:divBdr>
    </w:div>
    <w:div w:id="328294038">
      <w:bodyDiv w:val="1"/>
      <w:marLeft w:val="0"/>
      <w:marRight w:val="0"/>
      <w:marTop w:val="0"/>
      <w:marBottom w:val="0"/>
      <w:divBdr>
        <w:top w:val="none" w:sz="0" w:space="0" w:color="auto"/>
        <w:left w:val="none" w:sz="0" w:space="0" w:color="auto"/>
        <w:bottom w:val="none" w:sz="0" w:space="0" w:color="auto"/>
        <w:right w:val="none" w:sz="0" w:space="0" w:color="auto"/>
      </w:divBdr>
    </w:div>
    <w:div w:id="330640026">
      <w:bodyDiv w:val="1"/>
      <w:marLeft w:val="0"/>
      <w:marRight w:val="0"/>
      <w:marTop w:val="0"/>
      <w:marBottom w:val="0"/>
      <w:divBdr>
        <w:top w:val="none" w:sz="0" w:space="0" w:color="auto"/>
        <w:left w:val="none" w:sz="0" w:space="0" w:color="auto"/>
        <w:bottom w:val="none" w:sz="0" w:space="0" w:color="auto"/>
        <w:right w:val="none" w:sz="0" w:space="0" w:color="auto"/>
      </w:divBdr>
    </w:div>
    <w:div w:id="331302180">
      <w:bodyDiv w:val="1"/>
      <w:marLeft w:val="0"/>
      <w:marRight w:val="0"/>
      <w:marTop w:val="0"/>
      <w:marBottom w:val="0"/>
      <w:divBdr>
        <w:top w:val="none" w:sz="0" w:space="0" w:color="auto"/>
        <w:left w:val="none" w:sz="0" w:space="0" w:color="auto"/>
        <w:bottom w:val="none" w:sz="0" w:space="0" w:color="auto"/>
        <w:right w:val="none" w:sz="0" w:space="0" w:color="auto"/>
      </w:divBdr>
    </w:div>
    <w:div w:id="332951016">
      <w:bodyDiv w:val="1"/>
      <w:marLeft w:val="0"/>
      <w:marRight w:val="0"/>
      <w:marTop w:val="0"/>
      <w:marBottom w:val="0"/>
      <w:divBdr>
        <w:top w:val="none" w:sz="0" w:space="0" w:color="auto"/>
        <w:left w:val="none" w:sz="0" w:space="0" w:color="auto"/>
        <w:bottom w:val="none" w:sz="0" w:space="0" w:color="auto"/>
        <w:right w:val="none" w:sz="0" w:space="0" w:color="auto"/>
      </w:divBdr>
    </w:div>
    <w:div w:id="333412360">
      <w:bodyDiv w:val="1"/>
      <w:marLeft w:val="0"/>
      <w:marRight w:val="0"/>
      <w:marTop w:val="0"/>
      <w:marBottom w:val="0"/>
      <w:divBdr>
        <w:top w:val="none" w:sz="0" w:space="0" w:color="auto"/>
        <w:left w:val="none" w:sz="0" w:space="0" w:color="auto"/>
        <w:bottom w:val="none" w:sz="0" w:space="0" w:color="auto"/>
        <w:right w:val="none" w:sz="0" w:space="0" w:color="auto"/>
      </w:divBdr>
    </w:div>
    <w:div w:id="334378038">
      <w:bodyDiv w:val="1"/>
      <w:marLeft w:val="0"/>
      <w:marRight w:val="0"/>
      <w:marTop w:val="0"/>
      <w:marBottom w:val="0"/>
      <w:divBdr>
        <w:top w:val="none" w:sz="0" w:space="0" w:color="auto"/>
        <w:left w:val="none" w:sz="0" w:space="0" w:color="auto"/>
        <w:bottom w:val="none" w:sz="0" w:space="0" w:color="auto"/>
        <w:right w:val="none" w:sz="0" w:space="0" w:color="auto"/>
      </w:divBdr>
    </w:div>
    <w:div w:id="334496242">
      <w:bodyDiv w:val="1"/>
      <w:marLeft w:val="0"/>
      <w:marRight w:val="0"/>
      <w:marTop w:val="0"/>
      <w:marBottom w:val="0"/>
      <w:divBdr>
        <w:top w:val="none" w:sz="0" w:space="0" w:color="auto"/>
        <w:left w:val="none" w:sz="0" w:space="0" w:color="auto"/>
        <w:bottom w:val="none" w:sz="0" w:space="0" w:color="auto"/>
        <w:right w:val="none" w:sz="0" w:space="0" w:color="auto"/>
      </w:divBdr>
    </w:div>
    <w:div w:id="335040791">
      <w:bodyDiv w:val="1"/>
      <w:marLeft w:val="0"/>
      <w:marRight w:val="0"/>
      <w:marTop w:val="0"/>
      <w:marBottom w:val="0"/>
      <w:divBdr>
        <w:top w:val="none" w:sz="0" w:space="0" w:color="auto"/>
        <w:left w:val="none" w:sz="0" w:space="0" w:color="auto"/>
        <w:bottom w:val="none" w:sz="0" w:space="0" w:color="auto"/>
        <w:right w:val="none" w:sz="0" w:space="0" w:color="auto"/>
      </w:divBdr>
    </w:div>
    <w:div w:id="335697811">
      <w:bodyDiv w:val="1"/>
      <w:marLeft w:val="0"/>
      <w:marRight w:val="0"/>
      <w:marTop w:val="0"/>
      <w:marBottom w:val="0"/>
      <w:divBdr>
        <w:top w:val="none" w:sz="0" w:space="0" w:color="auto"/>
        <w:left w:val="none" w:sz="0" w:space="0" w:color="auto"/>
        <w:bottom w:val="none" w:sz="0" w:space="0" w:color="auto"/>
        <w:right w:val="none" w:sz="0" w:space="0" w:color="auto"/>
      </w:divBdr>
    </w:div>
    <w:div w:id="335811094">
      <w:bodyDiv w:val="1"/>
      <w:marLeft w:val="0"/>
      <w:marRight w:val="0"/>
      <w:marTop w:val="0"/>
      <w:marBottom w:val="0"/>
      <w:divBdr>
        <w:top w:val="none" w:sz="0" w:space="0" w:color="auto"/>
        <w:left w:val="none" w:sz="0" w:space="0" w:color="auto"/>
        <w:bottom w:val="none" w:sz="0" w:space="0" w:color="auto"/>
        <w:right w:val="none" w:sz="0" w:space="0" w:color="auto"/>
      </w:divBdr>
    </w:div>
    <w:div w:id="340208891">
      <w:bodyDiv w:val="1"/>
      <w:marLeft w:val="0"/>
      <w:marRight w:val="0"/>
      <w:marTop w:val="0"/>
      <w:marBottom w:val="0"/>
      <w:divBdr>
        <w:top w:val="none" w:sz="0" w:space="0" w:color="auto"/>
        <w:left w:val="none" w:sz="0" w:space="0" w:color="auto"/>
        <w:bottom w:val="none" w:sz="0" w:space="0" w:color="auto"/>
        <w:right w:val="none" w:sz="0" w:space="0" w:color="auto"/>
      </w:divBdr>
    </w:div>
    <w:div w:id="341512171">
      <w:bodyDiv w:val="1"/>
      <w:marLeft w:val="0"/>
      <w:marRight w:val="0"/>
      <w:marTop w:val="0"/>
      <w:marBottom w:val="0"/>
      <w:divBdr>
        <w:top w:val="none" w:sz="0" w:space="0" w:color="auto"/>
        <w:left w:val="none" w:sz="0" w:space="0" w:color="auto"/>
        <w:bottom w:val="none" w:sz="0" w:space="0" w:color="auto"/>
        <w:right w:val="none" w:sz="0" w:space="0" w:color="auto"/>
      </w:divBdr>
    </w:div>
    <w:div w:id="341709183">
      <w:bodyDiv w:val="1"/>
      <w:marLeft w:val="0"/>
      <w:marRight w:val="0"/>
      <w:marTop w:val="0"/>
      <w:marBottom w:val="0"/>
      <w:divBdr>
        <w:top w:val="none" w:sz="0" w:space="0" w:color="auto"/>
        <w:left w:val="none" w:sz="0" w:space="0" w:color="auto"/>
        <w:bottom w:val="none" w:sz="0" w:space="0" w:color="auto"/>
        <w:right w:val="none" w:sz="0" w:space="0" w:color="auto"/>
      </w:divBdr>
    </w:div>
    <w:div w:id="341781558">
      <w:bodyDiv w:val="1"/>
      <w:marLeft w:val="0"/>
      <w:marRight w:val="0"/>
      <w:marTop w:val="0"/>
      <w:marBottom w:val="0"/>
      <w:divBdr>
        <w:top w:val="none" w:sz="0" w:space="0" w:color="auto"/>
        <w:left w:val="none" w:sz="0" w:space="0" w:color="auto"/>
        <w:bottom w:val="none" w:sz="0" w:space="0" w:color="auto"/>
        <w:right w:val="none" w:sz="0" w:space="0" w:color="auto"/>
      </w:divBdr>
    </w:div>
    <w:div w:id="342318609">
      <w:bodyDiv w:val="1"/>
      <w:marLeft w:val="0"/>
      <w:marRight w:val="0"/>
      <w:marTop w:val="0"/>
      <w:marBottom w:val="0"/>
      <w:divBdr>
        <w:top w:val="none" w:sz="0" w:space="0" w:color="auto"/>
        <w:left w:val="none" w:sz="0" w:space="0" w:color="auto"/>
        <w:bottom w:val="none" w:sz="0" w:space="0" w:color="auto"/>
        <w:right w:val="none" w:sz="0" w:space="0" w:color="auto"/>
      </w:divBdr>
    </w:div>
    <w:div w:id="342821369">
      <w:bodyDiv w:val="1"/>
      <w:marLeft w:val="0"/>
      <w:marRight w:val="0"/>
      <w:marTop w:val="0"/>
      <w:marBottom w:val="0"/>
      <w:divBdr>
        <w:top w:val="none" w:sz="0" w:space="0" w:color="auto"/>
        <w:left w:val="none" w:sz="0" w:space="0" w:color="auto"/>
        <w:bottom w:val="none" w:sz="0" w:space="0" w:color="auto"/>
        <w:right w:val="none" w:sz="0" w:space="0" w:color="auto"/>
      </w:divBdr>
    </w:div>
    <w:div w:id="343485633">
      <w:bodyDiv w:val="1"/>
      <w:marLeft w:val="0"/>
      <w:marRight w:val="0"/>
      <w:marTop w:val="0"/>
      <w:marBottom w:val="0"/>
      <w:divBdr>
        <w:top w:val="none" w:sz="0" w:space="0" w:color="auto"/>
        <w:left w:val="none" w:sz="0" w:space="0" w:color="auto"/>
        <w:bottom w:val="none" w:sz="0" w:space="0" w:color="auto"/>
        <w:right w:val="none" w:sz="0" w:space="0" w:color="auto"/>
      </w:divBdr>
    </w:div>
    <w:div w:id="344291636">
      <w:bodyDiv w:val="1"/>
      <w:marLeft w:val="0"/>
      <w:marRight w:val="0"/>
      <w:marTop w:val="0"/>
      <w:marBottom w:val="0"/>
      <w:divBdr>
        <w:top w:val="none" w:sz="0" w:space="0" w:color="auto"/>
        <w:left w:val="none" w:sz="0" w:space="0" w:color="auto"/>
        <w:bottom w:val="none" w:sz="0" w:space="0" w:color="auto"/>
        <w:right w:val="none" w:sz="0" w:space="0" w:color="auto"/>
      </w:divBdr>
    </w:div>
    <w:div w:id="345791175">
      <w:bodyDiv w:val="1"/>
      <w:marLeft w:val="0"/>
      <w:marRight w:val="0"/>
      <w:marTop w:val="0"/>
      <w:marBottom w:val="0"/>
      <w:divBdr>
        <w:top w:val="none" w:sz="0" w:space="0" w:color="auto"/>
        <w:left w:val="none" w:sz="0" w:space="0" w:color="auto"/>
        <w:bottom w:val="none" w:sz="0" w:space="0" w:color="auto"/>
        <w:right w:val="none" w:sz="0" w:space="0" w:color="auto"/>
      </w:divBdr>
    </w:div>
    <w:div w:id="347147817">
      <w:bodyDiv w:val="1"/>
      <w:marLeft w:val="0"/>
      <w:marRight w:val="0"/>
      <w:marTop w:val="0"/>
      <w:marBottom w:val="0"/>
      <w:divBdr>
        <w:top w:val="none" w:sz="0" w:space="0" w:color="auto"/>
        <w:left w:val="none" w:sz="0" w:space="0" w:color="auto"/>
        <w:bottom w:val="none" w:sz="0" w:space="0" w:color="auto"/>
        <w:right w:val="none" w:sz="0" w:space="0" w:color="auto"/>
      </w:divBdr>
    </w:div>
    <w:div w:id="347680426">
      <w:bodyDiv w:val="1"/>
      <w:marLeft w:val="0"/>
      <w:marRight w:val="0"/>
      <w:marTop w:val="0"/>
      <w:marBottom w:val="0"/>
      <w:divBdr>
        <w:top w:val="none" w:sz="0" w:space="0" w:color="auto"/>
        <w:left w:val="none" w:sz="0" w:space="0" w:color="auto"/>
        <w:bottom w:val="none" w:sz="0" w:space="0" w:color="auto"/>
        <w:right w:val="none" w:sz="0" w:space="0" w:color="auto"/>
      </w:divBdr>
    </w:div>
    <w:div w:id="348026307">
      <w:bodyDiv w:val="1"/>
      <w:marLeft w:val="0"/>
      <w:marRight w:val="0"/>
      <w:marTop w:val="0"/>
      <w:marBottom w:val="0"/>
      <w:divBdr>
        <w:top w:val="none" w:sz="0" w:space="0" w:color="auto"/>
        <w:left w:val="none" w:sz="0" w:space="0" w:color="auto"/>
        <w:bottom w:val="none" w:sz="0" w:space="0" w:color="auto"/>
        <w:right w:val="none" w:sz="0" w:space="0" w:color="auto"/>
      </w:divBdr>
    </w:div>
    <w:div w:id="350109979">
      <w:bodyDiv w:val="1"/>
      <w:marLeft w:val="0"/>
      <w:marRight w:val="0"/>
      <w:marTop w:val="0"/>
      <w:marBottom w:val="0"/>
      <w:divBdr>
        <w:top w:val="none" w:sz="0" w:space="0" w:color="auto"/>
        <w:left w:val="none" w:sz="0" w:space="0" w:color="auto"/>
        <w:bottom w:val="none" w:sz="0" w:space="0" w:color="auto"/>
        <w:right w:val="none" w:sz="0" w:space="0" w:color="auto"/>
      </w:divBdr>
    </w:div>
    <w:div w:id="350226040">
      <w:bodyDiv w:val="1"/>
      <w:marLeft w:val="0"/>
      <w:marRight w:val="0"/>
      <w:marTop w:val="0"/>
      <w:marBottom w:val="0"/>
      <w:divBdr>
        <w:top w:val="none" w:sz="0" w:space="0" w:color="auto"/>
        <w:left w:val="none" w:sz="0" w:space="0" w:color="auto"/>
        <w:bottom w:val="none" w:sz="0" w:space="0" w:color="auto"/>
        <w:right w:val="none" w:sz="0" w:space="0" w:color="auto"/>
      </w:divBdr>
    </w:div>
    <w:div w:id="351419521">
      <w:bodyDiv w:val="1"/>
      <w:marLeft w:val="0"/>
      <w:marRight w:val="0"/>
      <w:marTop w:val="0"/>
      <w:marBottom w:val="0"/>
      <w:divBdr>
        <w:top w:val="none" w:sz="0" w:space="0" w:color="auto"/>
        <w:left w:val="none" w:sz="0" w:space="0" w:color="auto"/>
        <w:bottom w:val="none" w:sz="0" w:space="0" w:color="auto"/>
        <w:right w:val="none" w:sz="0" w:space="0" w:color="auto"/>
      </w:divBdr>
    </w:div>
    <w:div w:id="351805921">
      <w:bodyDiv w:val="1"/>
      <w:marLeft w:val="0"/>
      <w:marRight w:val="0"/>
      <w:marTop w:val="0"/>
      <w:marBottom w:val="0"/>
      <w:divBdr>
        <w:top w:val="none" w:sz="0" w:space="0" w:color="auto"/>
        <w:left w:val="none" w:sz="0" w:space="0" w:color="auto"/>
        <w:bottom w:val="none" w:sz="0" w:space="0" w:color="auto"/>
        <w:right w:val="none" w:sz="0" w:space="0" w:color="auto"/>
      </w:divBdr>
    </w:div>
    <w:div w:id="351928495">
      <w:bodyDiv w:val="1"/>
      <w:marLeft w:val="0"/>
      <w:marRight w:val="0"/>
      <w:marTop w:val="0"/>
      <w:marBottom w:val="0"/>
      <w:divBdr>
        <w:top w:val="none" w:sz="0" w:space="0" w:color="auto"/>
        <w:left w:val="none" w:sz="0" w:space="0" w:color="auto"/>
        <w:bottom w:val="none" w:sz="0" w:space="0" w:color="auto"/>
        <w:right w:val="none" w:sz="0" w:space="0" w:color="auto"/>
      </w:divBdr>
    </w:div>
    <w:div w:id="351959999">
      <w:bodyDiv w:val="1"/>
      <w:marLeft w:val="0"/>
      <w:marRight w:val="0"/>
      <w:marTop w:val="0"/>
      <w:marBottom w:val="0"/>
      <w:divBdr>
        <w:top w:val="none" w:sz="0" w:space="0" w:color="auto"/>
        <w:left w:val="none" w:sz="0" w:space="0" w:color="auto"/>
        <w:bottom w:val="none" w:sz="0" w:space="0" w:color="auto"/>
        <w:right w:val="none" w:sz="0" w:space="0" w:color="auto"/>
      </w:divBdr>
    </w:div>
    <w:div w:id="352154285">
      <w:bodyDiv w:val="1"/>
      <w:marLeft w:val="0"/>
      <w:marRight w:val="0"/>
      <w:marTop w:val="0"/>
      <w:marBottom w:val="0"/>
      <w:divBdr>
        <w:top w:val="none" w:sz="0" w:space="0" w:color="auto"/>
        <w:left w:val="none" w:sz="0" w:space="0" w:color="auto"/>
        <w:bottom w:val="none" w:sz="0" w:space="0" w:color="auto"/>
        <w:right w:val="none" w:sz="0" w:space="0" w:color="auto"/>
      </w:divBdr>
    </w:div>
    <w:div w:id="353119074">
      <w:bodyDiv w:val="1"/>
      <w:marLeft w:val="0"/>
      <w:marRight w:val="0"/>
      <w:marTop w:val="0"/>
      <w:marBottom w:val="0"/>
      <w:divBdr>
        <w:top w:val="none" w:sz="0" w:space="0" w:color="auto"/>
        <w:left w:val="none" w:sz="0" w:space="0" w:color="auto"/>
        <w:bottom w:val="none" w:sz="0" w:space="0" w:color="auto"/>
        <w:right w:val="none" w:sz="0" w:space="0" w:color="auto"/>
      </w:divBdr>
    </w:div>
    <w:div w:id="355934142">
      <w:bodyDiv w:val="1"/>
      <w:marLeft w:val="0"/>
      <w:marRight w:val="0"/>
      <w:marTop w:val="0"/>
      <w:marBottom w:val="0"/>
      <w:divBdr>
        <w:top w:val="none" w:sz="0" w:space="0" w:color="auto"/>
        <w:left w:val="none" w:sz="0" w:space="0" w:color="auto"/>
        <w:bottom w:val="none" w:sz="0" w:space="0" w:color="auto"/>
        <w:right w:val="none" w:sz="0" w:space="0" w:color="auto"/>
      </w:divBdr>
    </w:div>
    <w:div w:id="356739337">
      <w:bodyDiv w:val="1"/>
      <w:marLeft w:val="0"/>
      <w:marRight w:val="0"/>
      <w:marTop w:val="0"/>
      <w:marBottom w:val="0"/>
      <w:divBdr>
        <w:top w:val="none" w:sz="0" w:space="0" w:color="auto"/>
        <w:left w:val="none" w:sz="0" w:space="0" w:color="auto"/>
        <w:bottom w:val="none" w:sz="0" w:space="0" w:color="auto"/>
        <w:right w:val="none" w:sz="0" w:space="0" w:color="auto"/>
      </w:divBdr>
    </w:div>
    <w:div w:id="356925560">
      <w:bodyDiv w:val="1"/>
      <w:marLeft w:val="0"/>
      <w:marRight w:val="0"/>
      <w:marTop w:val="0"/>
      <w:marBottom w:val="0"/>
      <w:divBdr>
        <w:top w:val="none" w:sz="0" w:space="0" w:color="auto"/>
        <w:left w:val="none" w:sz="0" w:space="0" w:color="auto"/>
        <w:bottom w:val="none" w:sz="0" w:space="0" w:color="auto"/>
        <w:right w:val="none" w:sz="0" w:space="0" w:color="auto"/>
      </w:divBdr>
    </w:div>
    <w:div w:id="357005826">
      <w:bodyDiv w:val="1"/>
      <w:marLeft w:val="0"/>
      <w:marRight w:val="0"/>
      <w:marTop w:val="0"/>
      <w:marBottom w:val="0"/>
      <w:divBdr>
        <w:top w:val="none" w:sz="0" w:space="0" w:color="auto"/>
        <w:left w:val="none" w:sz="0" w:space="0" w:color="auto"/>
        <w:bottom w:val="none" w:sz="0" w:space="0" w:color="auto"/>
        <w:right w:val="none" w:sz="0" w:space="0" w:color="auto"/>
      </w:divBdr>
    </w:div>
    <w:div w:id="357048152">
      <w:bodyDiv w:val="1"/>
      <w:marLeft w:val="0"/>
      <w:marRight w:val="0"/>
      <w:marTop w:val="0"/>
      <w:marBottom w:val="0"/>
      <w:divBdr>
        <w:top w:val="none" w:sz="0" w:space="0" w:color="auto"/>
        <w:left w:val="none" w:sz="0" w:space="0" w:color="auto"/>
        <w:bottom w:val="none" w:sz="0" w:space="0" w:color="auto"/>
        <w:right w:val="none" w:sz="0" w:space="0" w:color="auto"/>
      </w:divBdr>
    </w:div>
    <w:div w:id="358164799">
      <w:bodyDiv w:val="1"/>
      <w:marLeft w:val="0"/>
      <w:marRight w:val="0"/>
      <w:marTop w:val="0"/>
      <w:marBottom w:val="0"/>
      <w:divBdr>
        <w:top w:val="none" w:sz="0" w:space="0" w:color="auto"/>
        <w:left w:val="none" w:sz="0" w:space="0" w:color="auto"/>
        <w:bottom w:val="none" w:sz="0" w:space="0" w:color="auto"/>
        <w:right w:val="none" w:sz="0" w:space="0" w:color="auto"/>
      </w:divBdr>
    </w:div>
    <w:div w:id="359355647">
      <w:bodyDiv w:val="1"/>
      <w:marLeft w:val="0"/>
      <w:marRight w:val="0"/>
      <w:marTop w:val="0"/>
      <w:marBottom w:val="0"/>
      <w:divBdr>
        <w:top w:val="none" w:sz="0" w:space="0" w:color="auto"/>
        <w:left w:val="none" w:sz="0" w:space="0" w:color="auto"/>
        <w:bottom w:val="none" w:sz="0" w:space="0" w:color="auto"/>
        <w:right w:val="none" w:sz="0" w:space="0" w:color="auto"/>
      </w:divBdr>
    </w:div>
    <w:div w:id="359547197">
      <w:bodyDiv w:val="1"/>
      <w:marLeft w:val="0"/>
      <w:marRight w:val="0"/>
      <w:marTop w:val="0"/>
      <w:marBottom w:val="0"/>
      <w:divBdr>
        <w:top w:val="none" w:sz="0" w:space="0" w:color="auto"/>
        <w:left w:val="none" w:sz="0" w:space="0" w:color="auto"/>
        <w:bottom w:val="none" w:sz="0" w:space="0" w:color="auto"/>
        <w:right w:val="none" w:sz="0" w:space="0" w:color="auto"/>
      </w:divBdr>
    </w:div>
    <w:div w:id="360710698">
      <w:bodyDiv w:val="1"/>
      <w:marLeft w:val="0"/>
      <w:marRight w:val="0"/>
      <w:marTop w:val="0"/>
      <w:marBottom w:val="0"/>
      <w:divBdr>
        <w:top w:val="none" w:sz="0" w:space="0" w:color="auto"/>
        <w:left w:val="none" w:sz="0" w:space="0" w:color="auto"/>
        <w:bottom w:val="none" w:sz="0" w:space="0" w:color="auto"/>
        <w:right w:val="none" w:sz="0" w:space="0" w:color="auto"/>
      </w:divBdr>
    </w:div>
    <w:div w:id="362679102">
      <w:bodyDiv w:val="1"/>
      <w:marLeft w:val="0"/>
      <w:marRight w:val="0"/>
      <w:marTop w:val="0"/>
      <w:marBottom w:val="0"/>
      <w:divBdr>
        <w:top w:val="none" w:sz="0" w:space="0" w:color="auto"/>
        <w:left w:val="none" w:sz="0" w:space="0" w:color="auto"/>
        <w:bottom w:val="none" w:sz="0" w:space="0" w:color="auto"/>
        <w:right w:val="none" w:sz="0" w:space="0" w:color="auto"/>
      </w:divBdr>
    </w:div>
    <w:div w:id="363676456">
      <w:bodyDiv w:val="1"/>
      <w:marLeft w:val="0"/>
      <w:marRight w:val="0"/>
      <w:marTop w:val="0"/>
      <w:marBottom w:val="0"/>
      <w:divBdr>
        <w:top w:val="none" w:sz="0" w:space="0" w:color="auto"/>
        <w:left w:val="none" w:sz="0" w:space="0" w:color="auto"/>
        <w:bottom w:val="none" w:sz="0" w:space="0" w:color="auto"/>
        <w:right w:val="none" w:sz="0" w:space="0" w:color="auto"/>
      </w:divBdr>
    </w:div>
    <w:div w:id="363676582">
      <w:bodyDiv w:val="1"/>
      <w:marLeft w:val="0"/>
      <w:marRight w:val="0"/>
      <w:marTop w:val="0"/>
      <w:marBottom w:val="0"/>
      <w:divBdr>
        <w:top w:val="none" w:sz="0" w:space="0" w:color="auto"/>
        <w:left w:val="none" w:sz="0" w:space="0" w:color="auto"/>
        <w:bottom w:val="none" w:sz="0" w:space="0" w:color="auto"/>
        <w:right w:val="none" w:sz="0" w:space="0" w:color="auto"/>
      </w:divBdr>
    </w:div>
    <w:div w:id="364018427">
      <w:bodyDiv w:val="1"/>
      <w:marLeft w:val="0"/>
      <w:marRight w:val="0"/>
      <w:marTop w:val="0"/>
      <w:marBottom w:val="0"/>
      <w:divBdr>
        <w:top w:val="none" w:sz="0" w:space="0" w:color="auto"/>
        <w:left w:val="none" w:sz="0" w:space="0" w:color="auto"/>
        <w:bottom w:val="none" w:sz="0" w:space="0" w:color="auto"/>
        <w:right w:val="none" w:sz="0" w:space="0" w:color="auto"/>
      </w:divBdr>
    </w:div>
    <w:div w:id="364407121">
      <w:bodyDiv w:val="1"/>
      <w:marLeft w:val="0"/>
      <w:marRight w:val="0"/>
      <w:marTop w:val="0"/>
      <w:marBottom w:val="0"/>
      <w:divBdr>
        <w:top w:val="none" w:sz="0" w:space="0" w:color="auto"/>
        <w:left w:val="none" w:sz="0" w:space="0" w:color="auto"/>
        <w:bottom w:val="none" w:sz="0" w:space="0" w:color="auto"/>
        <w:right w:val="none" w:sz="0" w:space="0" w:color="auto"/>
      </w:divBdr>
    </w:div>
    <w:div w:id="364915412">
      <w:bodyDiv w:val="1"/>
      <w:marLeft w:val="0"/>
      <w:marRight w:val="0"/>
      <w:marTop w:val="0"/>
      <w:marBottom w:val="0"/>
      <w:divBdr>
        <w:top w:val="none" w:sz="0" w:space="0" w:color="auto"/>
        <w:left w:val="none" w:sz="0" w:space="0" w:color="auto"/>
        <w:bottom w:val="none" w:sz="0" w:space="0" w:color="auto"/>
        <w:right w:val="none" w:sz="0" w:space="0" w:color="auto"/>
      </w:divBdr>
    </w:div>
    <w:div w:id="365788220">
      <w:bodyDiv w:val="1"/>
      <w:marLeft w:val="0"/>
      <w:marRight w:val="0"/>
      <w:marTop w:val="0"/>
      <w:marBottom w:val="0"/>
      <w:divBdr>
        <w:top w:val="none" w:sz="0" w:space="0" w:color="auto"/>
        <w:left w:val="none" w:sz="0" w:space="0" w:color="auto"/>
        <w:bottom w:val="none" w:sz="0" w:space="0" w:color="auto"/>
        <w:right w:val="none" w:sz="0" w:space="0" w:color="auto"/>
      </w:divBdr>
    </w:div>
    <w:div w:id="366680598">
      <w:bodyDiv w:val="1"/>
      <w:marLeft w:val="0"/>
      <w:marRight w:val="0"/>
      <w:marTop w:val="0"/>
      <w:marBottom w:val="0"/>
      <w:divBdr>
        <w:top w:val="none" w:sz="0" w:space="0" w:color="auto"/>
        <w:left w:val="none" w:sz="0" w:space="0" w:color="auto"/>
        <w:bottom w:val="none" w:sz="0" w:space="0" w:color="auto"/>
        <w:right w:val="none" w:sz="0" w:space="0" w:color="auto"/>
      </w:divBdr>
    </w:div>
    <w:div w:id="369306839">
      <w:bodyDiv w:val="1"/>
      <w:marLeft w:val="0"/>
      <w:marRight w:val="0"/>
      <w:marTop w:val="0"/>
      <w:marBottom w:val="0"/>
      <w:divBdr>
        <w:top w:val="none" w:sz="0" w:space="0" w:color="auto"/>
        <w:left w:val="none" w:sz="0" w:space="0" w:color="auto"/>
        <w:bottom w:val="none" w:sz="0" w:space="0" w:color="auto"/>
        <w:right w:val="none" w:sz="0" w:space="0" w:color="auto"/>
      </w:divBdr>
    </w:div>
    <w:div w:id="369457615">
      <w:bodyDiv w:val="1"/>
      <w:marLeft w:val="0"/>
      <w:marRight w:val="0"/>
      <w:marTop w:val="0"/>
      <w:marBottom w:val="0"/>
      <w:divBdr>
        <w:top w:val="none" w:sz="0" w:space="0" w:color="auto"/>
        <w:left w:val="none" w:sz="0" w:space="0" w:color="auto"/>
        <w:bottom w:val="none" w:sz="0" w:space="0" w:color="auto"/>
        <w:right w:val="none" w:sz="0" w:space="0" w:color="auto"/>
      </w:divBdr>
    </w:div>
    <w:div w:id="371228151">
      <w:bodyDiv w:val="1"/>
      <w:marLeft w:val="0"/>
      <w:marRight w:val="0"/>
      <w:marTop w:val="0"/>
      <w:marBottom w:val="0"/>
      <w:divBdr>
        <w:top w:val="none" w:sz="0" w:space="0" w:color="auto"/>
        <w:left w:val="none" w:sz="0" w:space="0" w:color="auto"/>
        <w:bottom w:val="none" w:sz="0" w:space="0" w:color="auto"/>
        <w:right w:val="none" w:sz="0" w:space="0" w:color="auto"/>
      </w:divBdr>
    </w:div>
    <w:div w:id="373043098">
      <w:bodyDiv w:val="1"/>
      <w:marLeft w:val="0"/>
      <w:marRight w:val="0"/>
      <w:marTop w:val="0"/>
      <w:marBottom w:val="0"/>
      <w:divBdr>
        <w:top w:val="none" w:sz="0" w:space="0" w:color="auto"/>
        <w:left w:val="none" w:sz="0" w:space="0" w:color="auto"/>
        <w:bottom w:val="none" w:sz="0" w:space="0" w:color="auto"/>
        <w:right w:val="none" w:sz="0" w:space="0" w:color="auto"/>
      </w:divBdr>
    </w:div>
    <w:div w:id="375666771">
      <w:bodyDiv w:val="1"/>
      <w:marLeft w:val="0"/>
      <w:marRight w:val="0"/>
      <w:marTop w:val="0"/>
      <w:marBottom w:val="0"/>
      <w:divBdr>
        <w:top w:val="none" w:sz="0" w:space="0" w:color="auto"/>
        <w:left w:val="none" w:sz="0" w:space="0" w:color="auto"/>
        <w:bottom w:val="none" w:sz="0" w:space="0" w:color="auto"/>
        <w:right w:val="none" w:sz="0" w:space="0" w:color="auto"/>
      </w:divBdr>
    </w:div>
    <w:div w:id="376584721">
      <w:bodyDiv w:val="1"/>
      <w:marLeft w:val="0"/>
      <w:marRight w:val="0"/>
      <w:marTop w:val="0"/>
      <w:marBottom w:val="0"/>
      <w:divBdr>
        <w:top w:val="none" w:sz="0" w:space="0" w:color="auto"/>
        <w:left w:val="none" w:sz="0" w:space="0" w:color="auto"/>
        <w:bottom w:val="none" w:sz="0" w:space="0" w:color="auto"/>
        <w:right w:val="none" w:sz="0" w:space="0" w:color="auto"/>
      </w:divBdr>
    </w:div>
    <w:div w:id="376662588">
      <w:bodyDiv w:val="1"/>
      <w:marLeft w:val="0"/>
      <w:marRight w:val="0"/>
      <w:marTop w:val="0"/>
      <w:marBottom w:val="0"/>
      <w:divBdr>
        <w:top w:val="none" w:sz="0" w:space="0" w:color="auto"/>
        <w:left w:val="none" w:sz="0" w:space="0" w:color="auto"/>
        <w:bottom w:val="none" w:sz="0" w:space="0" w:color="auto"/>
        <w:right w:val="none" w:sz="0" w:space="0" w:color="auto"/>
      </w:divBdr>
    </w:div>
    <w:div w:id="377438352">
      <w:bodyDiv w:val="1"/>
      <w:marLeft w:val="0"/>
      <w:marRight w:val="0"/>
      <w:marTop w:val="0"/>
      <w:marBottom w:val="0"/>
      <w:divBdr>
        <w:top w:val="none" w:sz="0" w:space="0" w:color="auto"/>
        <w:left w:val="none" w:sz="0" w:space="0" w:color="auto"/>
        <w:bottom w:val="none" w:sz="0" w:space="0" w:color="auto"/>
        <w:right w:val="none" w:sz="0" w:space="0" w:color="auto"/>
      </w:divBdr>
    </w:div>
    <w:div w:id="378012637">
      <w:bodyDiv w:val="1"/>
      <w:marLeft w:val="0"/>
      <w:marRight w:val="0"/>
      <w:marTop w:val="0"/>
      <w:marBottom w:val="0"/>
      <w:divBdr>
        <w:top w:val="none" w:sz="0" w:space="0" w:color="auto"/>
        <w:left w:val="none" w:sz="0" w:space="0" w:color="auto"/>
        <w:bottom w:val="none" w:sz="0" w:space="0" w:color="auto"/>
        <w:right w:val="none" w:sz="0" w:space="0" w:color="auto"/>
      </w:divBdr>
    </w:div>
    <w:div w:id="379940084">
      <w:bodyDiv w:val="1"/>
      <w:marLeft w:val="0"/>
      <w:marRight w:val="0"/>
      <w:marTop w:val="0"/>
      <w:marBottom w:val="0"/>
      <w:divBdr>
        <w:top w:val="none" w:sz="0" w:space="0" w:color="auto"/>
        <w:left w:val="none" w:sz="0" w:space="0" w:color="auto"/>
        <w:bottom w:val="none" w:sz="0" w:space="0" w:color="auto"/>
        <w:right w:val="none" w:sz="0" w:space="0" w:color="auto"/>
      </w:divBdr>
    </w:div>
    <w:div w:id="380599864">
      <w:bodyDiv w:val="1"/>
      <w:marLeft w:val="0"/>
      <w:marRight w:val="0"/>
      <w:marTop w:val="0"/>
      <w:marBottom w:val="0"/>
      <w:divBdr>
        <w:top w:val="none" w:sz="0" w:space="0" w:color="auto"/>
        <w:left w:val="none" w:sz="0" w:space="0" w:color="auto"/>
        <w:bottom w:val="none" w:sz="0" w:space="0" w:color="auto"/>
        <w:right w:val="none" w:sz="0" w:space="0" w:color="auto"/>
      </w:divBdr>
    </w:div>
    <w:div w:id="382219389">
      <w:bodyDiv w:val="1"/>
      <w:marLeft w:val="0"/>
      <w:marRight w:val="0"/>
      <w:marTop w:val="0"/>
      <w:marBottom w:val="0"/>
      <w:divBdr>
        <w:top w:val="none" w:sz="0" w:space="0" w:color="auto"/>
        <w:left w:val="none" w:sz="0" w:space="0" w:color="auto"/>
        <w:bottom w:val="none" w:sz="0" w:space="0" w:color="auto"/>
        <w:right w:val="none" w:sz="0" w:space="0" w:color="auto"/>
      </w:divBdr>
    </w:div>
    <w:div w:id="384135627">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84647292">
      <w:bodyDiv w:val="1"/>
      <w:marLeft w:val="0"/>
      <w:marRight w:val="0"/>
      <w:marTop w:val="0"/>
      <w:marBottom w:val="0"/>
      <w:divBdr>
        <w:top w:val="none" w:sz="0" w:space="0" w:color="auto"/>
        <w:left w:val="none" w:sz="0" w:space="0" w:color="auto"/>
        <w:bottom w:val="none" w:sz="0" w:space="0" w:color="auto"/>
        <w:right w:val="none" w:sz="0" w:space="0" w:color="auto"/>
      </w:divBdr>
    </w:div>
    <w:div w:id="385185830">
      <w:bodyDiv w:val="1"/>
      <w:marLeft w:val="0"/>
      <w:marRight w:val="0"/>
      <w:marTop w:val="0"/>
      <w:marBottom w:val="0"/>
      <w:divBdr>
        <w:top w:val="none" w:sz="0" w:space="0" w:color="auto"/>
        <w:left w:val="none" w:sz="0" w:space="0" w:color="auto"/>
        <w:bottom w:val="none" w:sz="0" w:space="0" w:color="auto"/>
        <w:right w:val="none" w:sz="0" w:space="0" w:color="auto"/>
      </w:divBdr>
    </w:div>
    <w:div w:id="386076464">
      <w:bodyDiv w:val="1"/>
      <w:marLeft w:val="0"/>
      <w:marRight w:val="0"/>
      <w:marTop w:val="0"/>
      <w:marBottom w:val="0"/>
      <w:divBdr>
        <w:top w:val="none" w:sz="0" w:space="0" w:color="auto"/>
        <w:left w:val="none" w:sz="0" w:space="0" w:color="auto"/>
        <w:bottom w:val="none" w:sz="0" w:space="0" w:color="auto"/>
        <w:right w:val="none" w:sz="0" w:space="0" w:color="auto"/>
      </w:divBdr>
    </w:div>
    <w:div w:id="386151696">
      <w:bodyDiv w:val="1"/>
      <w:marLeft w:val="0"/>
      <w:marRight w:val="0"/>
      <w:marTop w:val="0"/>
      <w:marBottom w:val="0"/>
      <w:divBdr>
        <w:top w:val="none" w:sz="0" w:space="0" w:color="auto"/>
        <w:left w:val="none" w:sz="0" w:space="0" w:color="auto"/>
        <w:bottom w:val="none" w:sz="0" w:space="0" w:color="auto"/>
        <w:right w:val="none" w:sz="0" w:space="0" w:color="auto"/>
      </w:divBdr>
    </w:div>
    <w:div w:id="387143637">
      <w:bodyDiv w:val="1"/>
      <w:marLeft w:val="0"/>
      <w:marRight w:val="0"/>
      <w:marTop w:val="0"/>
      <w:marBottom w:val="0"/>
      <w:divBdr>
        <w:top w:val="none" w:sz="0" w:space="0" w:color="auto"/>
        <w:left w:val="none" w:sz="0" w:space="0" w:color="auto"/>
        <w:bottom w:val="none" w:sz="0" w:space="0" w:color="auto"/>
        <w:right w:val="none" w:sz="0" w:space="0" w:color="auto"/>
      </w:divBdr>
    </w:div>
    <w:div w:id="387384268">
      <w:bodyDiv w:val="1"/>
      <w:marLeft w:val="0"/>
      <w:marRight w:val="0"/>
      <w:marTop w:val="0"/>
      <w:marBottom w:val="0"/>
      <w:divBdr>
        <w:top w:val="none" w:sz="0" w:space="0" w:color="auto"/>
        <w:left w:val="none" w:sz="0" w:space="0" w:color="auto"/>
        <w:bottom w:val="none" w:sz="0" w:space="0" w:color="auto"/>
        <w:right w:val="none" w:sz="0" w:space="0" w:color="auto"/>
      </w:divBdr>
    </w:div>
    <w:div w:id="390422547">
      <w:bodyDiv w:val="1"/>
      <w:marLeft w:val="0"/>
      <w:marRight w:val="0"/>
      <w:marTop w:val="0"/>
      <w:marBottom w:val="0"/>
      <w:divBdr>
        <w:top w:val="none" w:sz="0" w:space="0" w:color="auto"/>
        <w:left w:val="none" w:sz="0" w:space="0" w:color="auto"/>
        <w:bottom w:val="none" w:sz="0" w:space="0" w:color="auto"/>
        <w:right w:val="none" w:sz="0" w:space="0" w:color="auto"/>
      </w:divBdr>
    </w:div>
    <w:div w:id="393815742">
      <w:bodyDiv w:val="1"/>
      <w:marLeft w:val="0"/>
      <w:marRight w:val="0"/>
      <w:marTop w:val="0"/>
      <w:marBottom w:val="0"/>
      <w:divBdr>
        <w:top w:val="none" w:sz="0" w:space="0" w:color="auto"/>
        <w:left w:val="none" w:sz="0" w:space="0" w:color="auto"/>
        <w:bottom w:val="none" w:sz="0" w:space="0" w:color="auto"/>
        <w:right w:val="none" w:sz="0" w:space="0" w:color="auto"/>
      </w:divBdr>
    </w:div>
    <w:div w:id="394818499">
      <w:bodyDiv w:val="1"/>
      <w:marLeft w:val="0"/>
      <w:marRight w:val="0"/>
      <w:marTop w:val="0"/>
      <w:marBottom w:val="0"/>
      <w:divBdr>
        <w:top w:val="none" w:sz="0" w:space="0" w:color="auto"/>
        <w:left w:val="none" w:sz="0" w:space="0" w:color="auto"/>
        <w:bottom w:val="none" w:sz="0" w:space="0" w:color="auto"/>
        <w:right w:val="none" w:sz="0" w:space="0" w:color="auto"/>
      </w:divBdr>
    </w:div>
    <w:div w:id="397435338">
      <w:bodyDiv w:val="1"/>
      <w:marLeft w:val="0"/>
      <w:marRight w:val="0"/>
      <w:marTop w:val="0"/>
      <w:marBottom w:val="0"/>
      <w:divBdr>
        <w:top w:val="none" w:sz="0" w:space="0" w:color="auto"/>
        <w:left w:val="none" w:sz="0" w:space="0" w:color="auto"/>
        <w:bottom w:val="none" w:sz="0" w:space="0" w:color="auto"/>
        <w:right w:val="none" w:sz="0" w:space="0" w:color="auto"/>
      </w:divBdr>
    </w:div>
    <w:div w:id="399210492">
      <w:bodyDiv w:val="1"/>
      <w:marLeft w:val="0"/>
      <w:marRight w:val="0"/>
      <w:marTop w:val="0"/>
      <w:marBottom w:val="0"/>
      <w:divBdr>
        <w:top w:val="none" w:sz="0" w:space="0" w:color="auto"/>
        <w:left w:val="none" w:sz="0" w:space="0" w:color="auto"/>
        <w:bottom w:val="none" w:sz="0" w:space="0" w:color="auto"/>
        <w:right w:val="none" w:sz="0" w:space="0" w:color="auto"/>
      </w:divBdr>
    </w:div>
    <w:div w:id="399327111">
      <w:bodyDiv w:val="1"/>
      <w:marLeft w:val="0"/>
      <w:marRight w:val="0"/>
      <w:marTop w:val="0"/>
      <w:marBottom w:val="0"/>
      <w:divBdr>
        <w:top w:val="none" w:sz="0" w:space="0" w:color="auto"/>
        <w:left w:val="none" w:sz="0" w:space="0" w:color="auto"/>
        <w:bottom w:val="none" w:sz="0" w:space="0" w:color="auto"/>
        <w:right w:val="none" w:sz="0" w:space="0" w:color="auto"/>
      </w:divBdr>
    </w:div>
    <w:div w:id="400831788">
      <w:bodyDiv w:val="1"/>
      <w:marLeft w:val="0"/>
      <w:marRight w:val="0"/>
      <w:marTop w:val="0"/>
      <w:marBottom w:val="0"/>
      <w:divBdr>
        <w:top w:val="none" w:sz="0" w:space="0" w:color="auto"/>
        <w:left w:val="none" w:sz="0" w:space="0" w:color="auto"/>
        <w:bottom w:val="none" w:sz="0" w:space="0" w:color="auto"/>
        <w:right w:val="none" w:sz="0" w:space="0" w:color="auto"/>
      </w:divBdr>
    </w:div>
    <w:div w:id="403062918">
      <w:bodyDiv w:val="1"/>
      <w:marLeft w:val="0"/>
      <w:marRight w:val="0"/>
      <w:marTop w:val="0"/>
      <w:marBottom w:val="0"/>
      <w:divBdr>
        <w:top w:val="none" w:sz="0" w:space="0" w:color="auto"/>
        <w:left w:val="none" w:sz="0" w:space="0" w:color="auto"/>
        <w:bottom w:val="none" w:sz="0" w:space="0" w:color="auto"/>
        <w:right w:val="none" w:sz="0" w:space="0" w:color="auto"/>
      </w:divBdr>
    </w:div>
    <w:div w:id="405104350">
      <w:bodyDiv w:val="1"/>
      <w:marLeft w:val="0"/>
      <w:marRight w:val="0"/>
      <w:marTop w:val="0"/>
      <w:marBottom w:val="0"/>
      <w:divBdr>
        <w:top w:val="none" w:sz="0" w:space="0" w:color="auto"/>
        <w:left w:val="none" w:sz="0" w:space="0" w:color="auto"/>
        <w:bottom w:val="none" w:sz="0" w:space="0" w:color="auto"/>
        <w:right w:val="none" w:sz="0" w:space="0" w:color="auto"/>
      </w:divBdr>
    </w:div>
    <w:div w:id="405689652">
      <w:bodyDiv w:val="1"/>
      <w:marLeft w:val="0"/>
      <w:marRight w:val="0"/>
      <w:marTop w:val="0"/>
      <w:marBottom w:val="0"/>
      <w:divBdr>
        <w:top w:val="none" w:sz="0" w:space="0" w:color="auto"/>
        <w:left w:val="none" w:sz="0" w:space="0" w:color="auto"/>
        <w:bottom w:val="none" w:sz="0" w:space="0" w:color="auto"/>
        <w:right w:val="none" w:sz="0" w:space="0" w:color="auto"/>
      </w:divBdr>
    </w:div>
    <w:div w:id="405880518">
      <w:bodyDiv w:val="1"/>
      <w:marLeft w:val="0"/>
      <w:marRight w:val="0"/>
      <w:marTop w:val="0"/>
      <w:marBottom w:val="0"/>
      <w:divBdr>
        <w:top w:val="none" w:sz="0" w:space="0" w:color="auto"/>
        <w:left w:val="none" w:sz="0" w:space="0" w:color="auto"/>
        <w:bottom w:val="none" w:sz="0" w:space="0" w:color="auto"/>
        <w:right w:val="none" w:sz="0" w:space="0" w:color="auto"/>
      </w:divBdr>
    </w:div>
    <w:div w:id="408233462">
      <w:bodyDiv w:val="1"/>
      <w:marLeft w:val="0"/>
      <w:marRight w:val="0"/>
      <w:marTop w:val="0"/>
      <w:marBottom w:val="0"/>
      <w:divBdr>
        <w:top w:val="none" w:sz="0" w:space="0" w:color="auto"/>
        <w:left w:val="none" w:sz="0" w:space="0" w:color="auto"/>
        <w:bottom w:val="none" w:sz="0" w:space="0" w:color="auto"/>
        <w:right w:val="none" w:sz="0" w:space="0" w:color="auto"/>
      </w:divBdr>
    </w:div>
    <w:div w:id="409278339">
      <w:bodyDiv w:val="1"/>
      <w:marLeft w:val="0"/>
      <w:marRight w:val="0"/>
      <w:marTop w:val="0"/>
      <w:marBottom w:val="0"/>
      <w:divBdr>
        <w:top w:val="none" w:sz="0" w:space="0" w:color="auto"/>
        <w:left w:val="none" w:sz="0" w:space="0" w:color="auto"/>
        <w:bottom w:val="none" w:sz="0" w:space="0" w:color="auto"/>
        <w:right w:val="none" w:sz="0" w:space="0" w:color="auto"/>
      </w:divBdr>
    </w:div>
    <w:div w:id="409546480">
      <w:bodyDiv w:val="1"/>
      <w:marLeft w:val="0"/>
      <w:marRight w:val="0"/>
      <w:marTop w:val="0"/>
      <w:marBottom w:val="0"/>
      <w:divBdr>
        <w:top w:val="none" w:sz="0" w:space="0" w:color="auto"/>
        <w:left w:val="none" w:sz="0" w:space="0" w:color="auto"/>
        <w:bottom w:val="none" w:sz="0" w:space="0" w:color="auto"/>
        <w:right w:val="none" w:sz="0" w:space="0" w:color="auto"/>
      </w:divBdr>
    </w:div>
    <w:div w:id="412362159">
      <w:bodyDiv w:val="1"/>
      <w:marLeft w:val="0"/>
      <w:marRight w:val="0"/>
      <w:marTop w:val="0"/>
      <w:marBottom w:val="0"/>
      <w:divBdr>
        <w:top w:val="none" w:sz="0" w:space="0" w:color="auto"/>
        <w:left w:val="none" w:sz="0" w:space="0" w:color="auto"/>
        <w:bottom w:val="none" w:sz="0" w:space="0" w:color="auto"/>
        <w:right w:val="none" w:sz="0" w:space="0" w:color="auto"/>
      </w:divBdr>
    </w:div>
    <w:div w:id="413206131">
      <w:bodyDiv w:val="1"/>
      <w:marLeft w:val="0"/>
      <w:marRight w:val="0"/>
      <w:marTop w:val="0"/>
      <w:marBottom w:val="0"/>
      <w:divBdr>
        <w:top w:val="none" w:sz="0" w:space="0" w:color="auto"/>
        <w:left w:val="none" w:sz="0" w:space="0" w:color="auto"/>
        <w:bottom w:val="none" w:sz="0" w:space="0" w:color="auto"/>
        <w:right w:val="none" w:sz="0" w:space="0" w:color="auto"/>
      </w:divBdr>
    </w:div>
    <w:div w:id="415980063">
      <w:bodyDiv w:val="1"/>
      <w:marLeft w:val="0"/>
      <w:marRight w:val="0"/>
      <w:marTop w:val="0"/>
      <w:marBottom w:val="0"/>
      <w:divBdr>
        <w:top w:val="none" w:sz="0" w:space="0" w:color="auto"/>
        <w:left w:val="none" w:sz="0" w:space="0" w:color="auto"/>
        <w:bottom w:val="none" w:sz="0" w:space="0" w:color="auto"/>
        <w:right w:val="none" w:sz="0" w:space="0" w:color="auto"/>
      </w:divBdr>
    </w:div>
    <w:div w:id="416682192">
      <w:bodyDiv w:val="1"/>
      <w:marLeft w:val="0"/>
      <w:marRight w:val="0"/>
      <w:marTop w:val="0"/>
      <w:marBottom w:val="0"/>
      <w:divBdr>
        <w:top w:val="none" w:sz="0" w:space="0" w:color="auto"/>
        <w:left w:val="none" w:sz="0" w:space="0" w:color="auto"/>
        <w:bottom w:val="none" w:sz="0" w:space="0" w:color="auto"/>
        <w:right w:val="none" w:sz="0" w:space="0" w:color="auto"/>
      </w:divBdr>
    </w:div>
    <w:div w:id="417092929">
      <w:bodyDiv w:val="1"/>
      <w:marLeft w:val="0"/>
      <w:marRight w:val="0"/>
      <w:marTop w:val="0"/>
      <w:marBottom w:val="0"/>
      <w:divBdr>
        <w:top w:val="none" w:sz="0" w:space="0" w:color="auto"/>
        <w:left w:val="none" w:sz="0" w:space="0" w:color="auto"/>
        <w:bottom w:val="none" w:sz="0" w:space="0" w:color="auto"/>
        <w:right w:val="none" w:sz="0" w:space="0" w:color="auto"/>
      </w:divBdr>
    </w:div>
    <w:div w:id="417824615">
      <w:bodyDiv w:val="1"/>
      <w:marLeft w:val="0"/>
      <w:marRight w:val="0"/>
      <w:marTop w:val="0"/>
      <w:marBottom w:val="0"/>
      <w:divBdr>
        <w:top w:val="none" w:sz="0" w:space="0" w:color="auto"/>
        <w:left w:val="none" w:sz="0" w:space="0" w:color="auto"/>
        <w:bottom w:val="none" w:sz="0" w:space="0" w:color="auto"/>
        <w:right w:val="none" w:sz="0" w:space="0" w:color="auto"/>
      </w:divBdr>
    </w:div>
    <w:div w:id="418797557">
      <w:bodyDiv w:val="1"/>
      <w:marLeft w:val="0"/>
      <w:marRight w:val="0"/>
      <w:marTop w:val="0"/>
      <w:marBottom w:val="0"/>
      <w:divBdr>
        <w:top w:val="none" w:sz="0" w:space="0" w:color="auto"/>
        <w:left w:val="none" w:sz="0" w:space="0" w:color="auto"/>
        <w:bottom w:val="none" w:sz="0" w:space="0" w:color="auto"/>
        <w:right w:val="none" w:sz="0" w:space="0" w:color="auto"/>
      </w:divBdr>
    </w:div>
    <w:div w:id="420225921">
      <w:bodyDiv w:val="1"/>
      <w:marLeft w:val="0"/>
      <w:marRight w:val="0"/>
      <w:marTop w:val="0"/>
      <w:marBottom w:val="0"/>
      <w:divBdr>
        <w:top w:val="none" w:sz="0" w:space="0" w:color="auto"/>
        <w:left w:val="none" w:sz="0" w:space="0" w:color="auto"/>
        <w:bottom w:val="none" w:sz="0" w:space="0" w:color="auto"/>
        <w:right w:val="none" w:sz="0" w:space="0" w:color="auto"/>
      </w:divBdr>
    </w:div>
    <w:div w:id="421225515">
      <w:bodyDiv w:val="1"/>
      <w:marLeft w:val="0"/>
      <w:marRight w:val="0"/>
      <w:marTop w:val="0"/>
      <w:marBottom w:val="0"/>
      <w:divBdr>
        <w:top w:val="none" w:sz="0" w:space="0" w:color="auto"/>
        <w:left w:val="none" w:sz="0" w:space="0" w:color="auto"/>
        <w:bottom w:val="none" w:sz="0" w:space="0" w:color="auto"/>
        <w:right w:val="none" w:sz="0" w:space="0" w:color="auto"/>
      </w:divBdr>
    </w:div>
    <w:div w:id="422340073">
      <w:bodyDiv w:val="1"/>
      <w:marLeft w:val="0"/>
      <w:marRight w:val="0"/>
      <w:marTop w:val="0"/>
      <w:marBottom w:val="0"/>
      <w:divBdr>
        <w:top w:val="none" w:sz="0" w:space="0" w:color="auto"/>
        <w:left w:val="none" w:sz="0" w:space="0" w:color="auto"/>
        <w:bottom w:val="none" w:sz="0" w:space="0" w:color="auto"/>
        <w:right w:val="none" w:sz="0" w:space="0" w:color="auto"/>
      </w:divBdr>
    </w:div>
    <w:div w:id="422725602">
      <w:bodyDiv w:val="1"/>
      <w:marLeft w:val="0"/>
      <w:marRight w:val="0"/>
      <w:marTop w:val="0"/>
      <w:marBottom w:val="0"/>
      <w:divBdr>
        <w:top w:val="none" w:sz="0" w:space="0" w:color="auto"/>
        <w:left w:val="none" w:sz="0" w:space="0" w:color="auto"/>
        <w:bottom w:val="none" w:sz="0" w:space="0" w:color="auto"/>
        <w:right w:val="none" w:sz="0" w:space="0" w:color="auto"/>
      </w:divBdr>
    </w:div>
    <w:div w:id="422796567">
      <w:bodyDiv w:val="1"/>
      <w:marLeft w:val="0"/>
      <w:marRight w:val="0"/>
      <w:marTop w:val="0"/>
      <w:marBottom w:val="0"/>
      <w:divBdr>
        <w:top w:val="none" w:sz="0" w:space="0" w:color="auto"/>
        <w:left w:val="none" w:sz="0" w:space="0" w:color="auto"/>
        <w:bottom w:val="none" w:sz="0" w:space="0" w:color="auto"/>
        <w:right w:val="none" w:sz="0" w:space="0" w:color="auto"/>
      </w:divBdr>
    </w:div>
    <w:div w:id="425342629">
      <w:bodyDiv w:val="1"/>
      <w:marLeft w:val="0"/>
      <w:marRight w:val="0"/>
      <w:marTop w:val="0"/>
      <w:marBottom w:val="0"/>
      <w:divBdr>
        <w:top w:val="none" w:sz="0" w:space="0" w:color="auto"/>
        <w:left w:val="none" w:sz="0" w:space="0" w:color="auto"/>
        <w:bottom w:val="none" w:sz="0" w:space="0" w:color="auto"/>
        <w:right w:val="none" w:sz="0" w:space="0" w:color="auto"/>
      </w:divBdr>
    </w:div>
    <w:div w:id="426729671">
      <w:bodyDiv w:val="1"/>
      <w:marLeft w:val="0"/>
      <w:marRight w:val="0"/>
      <w:marTop w:val="0"/>
      <w:marBottom w:val="0"/>
      <w:divBdr>
        <w:top w:val="none" w:sz="0" w:space="0" w:color="auto"/>
        <w:left w:val="none" w:sz="0" w:space="0" w:color="auto"/>
        <w:bottom w:val="none" w:sz="0" w:space="0" w:color="auto"/>
        <w:right w:val="none" w:sz="0" w:space="0" w:color="auto"/>
      </w:divBdr>
    </w:div>
    <w:div w:id="427235598">
      <w:bodyDiv w:val="1"/>
      <w:marLeft w:val="0"/>
      <w:marRight w:val="0"/>
      <w:marTop w:val="0"/>
      <w:marBottom w:val="0"/>
      <w:divBdr>
        <w:top w:val="none" w:sz="0" w:space="0" w:color="auto"/>
        <w:left w:val="none" w:sz="0" w:space="0" w:color="auto"/>
        <w:bottom w:val="none" w:sz="0" w:space="0" w:color="auto"/>
        <w:right w:val="none" w:sz="0" w:space="0" w:color="auto"/>
      </w:divBdr>
    </w:div>
    <w:div w:id="427392934">
      <w:bodyDiv w:val="1"/>
      <w:marLeft w:val="0"/>
      <w:marRight w:val="0"/>
      <w:marTop w:val="0"/>
      <w:marBottom w:val="0"/>
      <w:divBdr>
        <w:top w:val="none" w:sz="0" w:space="0" w:color="auto"/>
        <w:left w:val="none" w:sz="0" w:space="0" w:color="auto"/>
        <w:bottom w:val="none" w:sz="0" w:space="0" w:color="auto"/>
        <w:right w:val="none" w:sz="0" w:space="0" w:color="auto"/>
      </w:divBdr>
    </w:div>
    <w:div w:id="428738607">
      <w:bodyDiv w:val="1"/>
      <w:marLeft w:val="0"/>
      <w:marRight w:val="0"/>
      <w:marTop w:val="0"/>
      <w:marBottom w:val="0"/>
      <w:divBdr>
        <w:top w:val="none" w:sz="0" w:space="0" w:color="auto"/>
        <w:left w:val="none" w:sz="0" w:space="0" w:color="auto"/>
        <w:bottom w:val="none" w:sz="0" w:space="0" w:color="auto"/>
        <w:right w:val="none" w:sz="0" w:space="0" w:color="auto"/>
      </w:divBdr>
    </w:div>
    <w:div w:id="429276062">
      <w:bodyDiv w:val="1"/>
      <w:marLeft w:val="0"/>
      <w:marRight w:val="0"/>
      <w:marTop w:val="0"/>
      <w:marBottom w:val="0"/>
      <w:divBdr>
        <w:top w:val="none" w:sz="0" w:space="0" w:color="auto"/>
        <w:left w:val="none" w:sz="0" w:space="0" w:color="auto"/>
        <w:bottom w:val="none" w:sz="0" w:space="0" w:color="auto"/>
        <w:right w:val="none" w:sz="0" w:space="0" w:color="auto"/>
      </w:divBdr>
    </w:div>
    <w:div w:id="429858301">
      <w:bodyDiv w:val="1"/>
      <w:marLeft w:val="0"/>
      <w:marRight w:val="0"/>
      <w:marTop w:val="0"/>
      <w:marBottom w:val="0"/>
      <w:divBdr>
        <w:top w:val="none" w:sz="0" w:space="0" w:color="auto"/>
        <w:left w:val="none" w:sz="0" w:space="0" w:color="auto"/>
        <w:bottom w:val="none" w:sz="0" w:space="0" w:color="auto"/>
        <w:right w:val="none" w:sz="0" w:space="0" w:color="auto"/>
      </w:divBdr>
    </w:div>
    <w:div w:id="431362667">
      <w:bodyDiv w:val="1"/>
      <w:marLeft w:val="0"/>
      <w:marRight w:val="0"/>
      <w:marTop w:val="0"/>
      <w:marBottom w:val="0"/>
      <w:divBdr>
        <w:top w:val="none" w:sz="0" w:space="0" w:color="auto"/>
        <w:left w:val="none" w:sz="0" w:space="0" w:color="auto"/>
        <w:bottom w:val="none" w:sz="0" w:space="0" w:color="auto"/>
        <w:right w:val="none" w:sz="0" w:space="0" w:color="auto"/>
      </w:divBdr>
    </w:div>
    <w:div w:id="431510424">
      <w:bodyDiv w:val="1"/>
      <w:marLeft w:val="0"/>
      <w:marRight w:val="0"/>
      <w:marTop w:val="0"/>
      <w:marBottom w:val="0"/>
      <w:divBdr>
        <w:top w:val="none" w:sz="0" w:space="0" w:color="auto"/>
        <w:left w:val="none" w:sz="0" w:space="0" w:color="auto"/>
        <w:bottom w:val="none" w:sz="0" w:space="0" w:color="auto"/>
        <w:right w:val="none" w:sz="0" w:space="0" w:color="auto"/>
      </w:divBdr>
    </w:div>
    <w:div w:id="431820114">
      <w:bodyDiv w:val="1"/>
      <w:marLeft w:val="0"/>
      <w:marRight w:val="0"/>
      <w:marTop w:val="0"/>
      <w:marBottom w:val="0"/>
      <w:divBdr>
        <w:top w:val="none" w:sz="0" w:space="0" w:color="auto"/>
        <w:left w:val="none" w:sz="0" w:space="0" w:color="auto"/>
        <w:bottom w:val="none" w:sz="0" w:space="0" w:color="auto"/>
        <w:right w:val="none" w:sz="0" w:space="0" w:color="auto"/>
      </w:divBdr>
    </w:div>
    <w:div w:id="432170630">
      <w:bodyDiv w:val="1"/>
      <w:marLeft w:val="0"/>
      <w:marRight w:val="0"/>
      <w:marTop w:val="0"/>
      <w:marBottom w:val="0"/>
      <w:divBdr>
        <w:top w:val="none" w:sz="0" w:space="0" w:color="auto"/>
        <w:left w:val="none" w:sz="0" w:space="0" w:color="auto"/>
        <w:bottom w:val="none" w:sz="0" w:space="0" w:color="auto"/>
        <w:right w:val="none" w:sz="0" w:space="0" w:color="auto"/>
      </w:divBdr>
    </w:div>
    <w:div w:id="432239599">
      <w:bodyDiv w:val="1"/>
      <w:marLeft w:val="0"/>
      <w:marRight w:val="0"/>
      <w:marTop w:val="0"/>
      <w:marBottom w:val="0"/>
      <w:divBdr>
        <w:top w:val="none" w:sz="0" w:space="0" w:color="auto"/>
        <w:left w:val="none" w:sz="0" w:space="0" w:color="auto"/>
        <w:bottom w:val="none" w:sz="0" w:space="0" w:color="auto"/>
        <w:right w:val="none" w:sz="0" w:space="0" w:color="auto"/>
      </w:divBdr>
    </w:div>
    <w:div w:id="434133849">
      <w:bodyDiv w:val="1"/>
      <w:marLeft w:val="0"/>
      <w:marRight w:val="0"/>
      <w:marTop w:val="0"/>
      <w:marBottom w:val="0"/>
      <w:divBdr>
        <w:top w:val="none" w:sz="0" w:space="0" w:color="auto"/>
        <w:left w:val="none" w:sz="0" w:space="0" w:color="auto"/>
        <w:bottom w:val="none" w:sz="0" w:space="0" w:color="auto"/>
        <w:right w:val="none" w:sz="0" w:space="0" w:color="auto"/>
      </w:divBdr>
    </w:div>
    <w:div w:id="435713658">
      <w:bodyDiv w:val="1"/>
      <w:marLeft w:val="0"/>
      <w:marRight w:val="0"/>
      <w:marTop w:val="0"/>
      <w:marBottom w:val="0"/>
      <w:divBdr>
        <w:top w:val="none" w:sz="0" w:space="0" w:color="auto"/>
        <w:left w:val="none" w:sz="0" w:space="0" w:color="auto"/>
        <w:bottom w:val="none" w:sz="0" w:space="0" w:color="auto"/>
        <w:right w:val="none" w:sz="0" w:space="0" w:color="auto"/>
      </w:divBdr>
    </w:div>
    <w:div w:id="435755418">
      <w:bodyDiv w:val="1"/>
      <w:marLeft w:val="0"/>
      <w:marRight w:val="0"/>
      <w:marTop w:val="0"/>
      <w:marBottom w:val="0"/>
      <w:divBdr>
        <w:top w:val="none" w:sz="0" w:space="0" w:color="auto"/>
        <w:left w:val="none" w:sz="0" w:space="0" w:color="auto"/>
        <w:bottom w:val="none" w:sz="0" w:space="0" w:color="auto"/>
        <w:right w:val="none" w:sz="0" w:space="0" w:color="auto"/>
      </w:divBdr>
    </w:div>
    <w:div w:id="436146126">
      <w:bodyDiv w:val="1"/>
      <w:marLeft w:val="0"/>
      <w:marRight w:val="0"/>
      <w:marTop w:val="0"/>
      <w:marBottom w:val="0"/>
      <w:divBdr>
        <w:top w:val="none" w:sz="0" w:space="0" w:color="auto"/>
        <w:left w:val="none" w:sz="0" w:space="0" w:color="auto"/>
        <w:bottom w:val="none" w:sz="0" w:space="0" w:color="auto"/>
        <w:right w:val="none" w:sz="0" w:space="0" w:color="auto"/>
      </w:divBdr>
    </w:div>
    <w:div w:id="436173403">
      <w:bodyDiv w:val="1"/>
      <w:marLeft w:val="0"/>
      <w:marRight w:val="0"/>
      <w:marTop w:val="0"/>
      <w:marBottom w:val="0"/>
      <w:divBdr>
        <w:top w:val="none" w:sz="0" w:space="0" w:color="auto"/>
        <w:left w:val="none" w:sz="0" w:space="0" w:color="auto"/>
        <w:bottom w:val="none" w:sz="0" w:space="0" w:color="auto"/>
        <w:right w:val="none" w:sz="0" w:space="0" w:color="auto"/>
      </w:divBdr>
    </w:div>
    <w:div w:id="438568156">
      <w:bodyDiv w:val="1"/>
      <w:marLeft w:val="0"/>
      <w:marRight w:val="0"/>
      <w:marTop w:val="0"/>
      <w:marBottom w:val="0"/>
      <w:divBdr>
        <w:top w:val="none" w:sz="0" w:space="0" w:color="auto"/>
        <w:left w:val="none" w:sz="0" w:space="0" w:color="auto"/>
        <w:bottom w:val="none" w:sz="0" w:space="0" w:color="auto"/>
        <w:right w:val="none" w:sz="0" w:space="0" w:color="auto"/>
      </w:divBdr>
    </w:div>
    <w:div w:id="438766697">
      <w:bodyDiv w:val="1"/>
      <w:marLeft w:val="0"/>
      <w:marRight w:val="0"/>
      <w:marTop w:val="0"/>
      <w:marBottom w:val="0"/>
      <w:divBdr>
        <w:top w:val="none" w:sz="0" w:space="0" w:color="auto"/>
        <w:left w:val="none" w:sz="0" w:space="0" w:color="auto"/>
        <w:bottom w:val="none" w:sz="0" w:space="0" w:color="auto"/>
        <w:right w:val="none" w:sz="0" w:space="0" w:color="auto"/>
      </w:divBdr>
    </w:div>
    <w:div w:id="438987309">
      <w:bodyDiv w:val="1"/>
      <w:marLeft w:val="0"/>
      <w:marRight w:val="0"/>
      <w:marTop w:val="0"/>
      <w:marBottom w:val="0"/>
      <w:divBdr>
        <w:top w:val="none" w:sz="0" w:space="0" w:color="auto"/>
        <w:left w:val="none" w:sz="0" w:space="0" w:color="auto"/>
        <w:bottom w:val="none" w:sz="0" w:space="0" w:color="auto"/>
        <w:right w:val="none" w:sz="0" w:space="0" w:color="auto"/>
      </w:divBdr>
    </w:div>
    <w:div w:id="439031654">
      <w:bodyDiv w:val="1"/>
      <w:marLeft w:val="0"/>
      <w:marRight w:val="0"/>
      <w:marTop w:val="0"/>
      <w:marBottom w:val="0"/>
      <w:divBdr>
        <w:top w:val="none" w:sz="0" w:space="0" w:color="auto"/>
        <w:left w:val="none" w:sz="0" w:space="0" w:color="auto"/>
        <w:bottom w:val="none" w:sz="0" w:space="0" w:color="auto"/>
        <w:right w:val="none" w:sz="0" w:space="0" w:color="auto"/>
      </w:divBdr>
    </w:div>
    <w:div w:id="439180715">
      <w:bodyDiv w:val="1"/>
      <w:marLeft w:val="0"/>
      <w:marRight w:val="0"/>
      <w:marTop w:val="0"/>
      <w:marBottom w:val="0"/>
      <w:divBdr>
        <w:top w:val="none" w:sz="0" w:space="0" w:color="auto"/>
        <w:left w:val="none" w:sz="0" w:space="0" w:color="auto"/>
        <w:bottom w:val="none" w:sz="0" w:space="0" w:color="auto"/>
        <w:right w:val="none" w:sz="0" w:space="0" w:color="auto"/>
      </w:divBdr>
    </w:div>
    <w:div w:id="439226153">
      <w:bodyDiv w:val="1"/>
      <w:marLeft w:val="0"/>
      <w:marRight w:val="0"/>
      <w:marTop w:val="0"/>
      <w:marBottom w:val="0"/>
      <w:divBdr>
        <w:top w:val="none" w:sz="0" w:space="0" w:color="auto"/>
        <w:left w:val="none" w:sz="0" w:space="0" w:color="auto"/>
        <w:bottom w:val="none" w:sz="0" w:space="0" w:color="auto"/>
        <w:right w:val="none" w:sz="0" w:space="0" w:color="auto"/>
      </w:divBdr>
    </w:div>
    <w:div w:id="442001821">
      <w:bodyDiv w:val="1"/>
      <w:marLeft w:val="0"/>
      <w:marRight w:val="0"/>
      <w:marTop w:val="0"/>
      <w:marBottom w:val="0"/>
      <w:divBdr>
        <w:top w:val="none" w:sz="0" w:space="0" w:color="auto"/>
        <w:left w:val="none" w:sz="0" w:space="0" w:color="auto"/>
        <w:bottom w:val="none" w:sz="0" w:space="0" w:color="auto"/>
        <w:right w:val="none" w:sz="0" w:space="0" w:color="auto"/>
      </w:divBdr>
    </w:div>
    <w:div w:id="442305021">
      <w:bodyDiv w:val="1"/>
      <w:marLeft w:val="0"/>
      <w:marRight w:val="0"/>
      <w:marTop w:val="0"/>
      <w:marBottom w:val="0"/>
      <w:divBdr>
        <w:top w:val="none" w:sz="0" w:space="0" w:color="auto"/>
        <w:left w:val="none" w:sz="0" w:space="0" w:color="auto"/>
        <w:bottom w:val="none" w:sz="0" w:space="0" w:color="auto"/>
        <w:right w:val="none" w:sz="0" w:space="0" w:color="auto"/>
      </w:divBdr>
    </w:div>
    <w:div w:id="443841311">
      <w:bodyDiv w:val="1"/>
      <w:marLeft w:val="0"/>
      <w:marRight w:val="0"/>
      <w:marTop w:val="0"/>
      <w:marBottom w:val="0"/>
      <w:divBdr>
        <w:top w:val="none" w:sz="0" w:space="0" w:color="auto"/>
        <w:left w:val="none" w:sz="0" w:space="0" w:color="auto"/>
        <w:bottom w:val="none" w:sz="0" w:space="0" w:color="auto"/>
        <w:right w:val="none" w:sz="0" w:space="0" w:color="auto"/>
      </w:divBdr>
    </w:div>
    <w:div w:id="444156917">
      <w:bodyDiv w:val="1"/>
      <w:marLeft w:val="0"/>
      <w:marRight w:val="0"/>
      <w:marTop w:val="0"/>
      <w:marBottom w:val="0"/>
      <w:divBdr>
        <w:top w:val="none" w:sz="0" w:space="0" w:color="auto"/>
        <w:left w:val="none" w:sz="0" w:space="0" w:color="auto"/>
        <w:bottom w:val="none" w:sz="0" w:space="0" w:color="auto"/>
        <w:right w:val="none" w:sz="0" w:space="0" w:color="auto"/>
      </w:divBdr>
    </w:div>
    <w:div w:id="444269677">
      <w:bodyDiv w:val="1"/>
      <w:marLeft w:val="0"/>
      <w:marRight w:val="0"/>
      <w:marTop w:val="0"/>
      <w:marBottom w:val="0"/>
      <w:divBdr>
        <w:top w:val="none" w:sz="0" w:space="0" w:color="auto"/>
        <w:left w:val="none" w:sz="0" w:space="0" w:color="auto"/>
        <w:bottom w:val="none" w:sz="0" w:space="0" w:color="auto"/>
        <w:right w:val="none" w:sz="0" w:space="0" w:color="auto"/>
      </w:divBdr>
    </w:div>
    <w:div w:id="444883923">
      <w:bodyDiv w:val="1"/>
      <w:marLeft w:val="0"/>
      <w:marRight w:val="0"/>
      <w:marTop w:val="0"/>
      <w:marBottom w:val="0"/>
      <w:divBdr>
        <w:top w:val="none" w:sz="0" w:space="0" w:color="auto"/>
        <w:left w:val="none" w:sz="0" w:space="0" w:color="auto"/>
        <w:bottom w:val="none" w:sz="0" w:space="0" w:color="auto"/>
        <w:right w:val="none" w:sz="0" w:space="0" w:color="auto"/>
      </w:divBdr>
    </w:div>
    <w:div w:id="446125707">
      <w:bodyDiv w:val="1"/>
      <w:marLeft w:val="0"/>
      <w:marRight w:val="0"/>
      <w:marTop w:val="0"/>
      <w:marBottom w:val="0"/>
      <w:divBdr>
        <w:top w:val="none" w:sz="0" w:space="0" w:color="auto"/>
        <w:left w:val="none" w:sz="0" w:space="0" w:color="auto"/>
        <w:bottom w:val="none" w:sz="0" w:space="0" w:color="auto"/>
        <w:right w:val="none" w:sz="0" w:space="0" w:color="auto"/>
      </w:divBdr>
    </w:div>
    <w:div w:id="446969203">
      <w:bodyDiv w:val="1"/>
      <w:marLeft w:val="0"/>
      <w:marRight w:val="0"/>
      <w:marTop w:val="0"/>
      <w:marBottom w:val="0"/>
      <w:divBdr>
        <w:top w:val="none" w:sz="0" w:space="0" w:color="auto"/>
        <w:left w:val="none" w:sz="0" w:space="0" w:color="auto"/>
        <w:bottom w:val="none" w:sz="0" w:space="0" w:color="auto"/>
        <w:right w:val="none" w:sz="0" w:space="0" w:color="auto"/>
      </w:divBdr>
    </w:div>
    <w:div w:id="448284475">
      <w:bodyDiv w:val="1"/>
      <w:marLeft w:val="0"/>
      <w:marRight w:val="0"/>
      <w:marTop w:val="0"/>
      <w:marBottom w:val="0"/>
      <w:divBdr>
        <w:top w:val="none" w:sz="0" w:space="0" w:color="auto"/>
        <w:left w:val="none" w:sz="0" w:space="0" w:color="auto"/>
        <w:bottom w:val="none" w:sz="0" w:space="0" w:color="auto"/>
        <w:right w:val="none" w:sz="0" w:space="0" w:color="auto"/>
      </w:divBdr>
    </w:div>
    <w:div w:id="449278967">
      <w:bodyDiv w:val="1"/>
      <w:marLeft w:val="0"/>
      <w:marRight w:val="0"/>
      <w:marTop w:val="0"/>
      <w:marBottom w:val="0"/>
      <w:divBdr>
        <w:top w:val="none" w:sz="0" w:space="0" w:color="auto"/>
        <w:left w:val="none" w:sz="0" w:space="0" w:color="auto"/>
        <w:bottom w:val="none" w:sz="0" w:space="0" w:color="auto"/>
        <w:right w:val="none" w:sz="0" w:space="0" w:color="auto"/>
      </w:divBdr>
    </w:div>
    <w:div w:id="450710171">
      <w:bodyDiv w:val="1"/>
      <w:marLeft w:val="0"/>
      <w:marRight w:val="0"/>
      <w:marTop w:val="0"/>
      <w:marBottom w:val="0"/>
      <w:divBdr>
        <w:top w:val="none" w:sz="0" w:space="0" w:color="auto"/>
        <w:left w:val="none" w:sz="0" w:space="0" w:color="auto"/>
        <w:bottom w:val="none" w:sz="0" w:space="0" w:color="auto"/>
        <w:right w:val="none" w:sz="0" w:space="0" w:color="auto"/>
      </w:divBdr>
    </w:div>
    <w:div w:id="450828487">
      <w:bodyDiv w:val="1"/>
      <w:marLeft w:val="0"/>
      <w:marRight w:val="0"/>
      <w:marTop w:val="0"/>
      <w:marBottom w:val="0"/>
      <w:divBdr>
        <w:top w:val="none" w:sz="0" w:space="0" w:color="auto"/>
        <w:left w:val="none" w:sz="0" w:space="0" w:color="auto"/>
        <w:bottom w:val="none" w:sz="0" w:space="0" w:color="auto"/>
        <w:right w:val="none" w:sz="0" w:space="0" w:color="auto"/>
      </w:divBdr>
    </w:div>
    <w:div w:id="451091718">
      <w:bodyDiv w:val="1"/>
      <w:marLeft w:val="0"/>
      <w:marRight w:val="0"/>
      <w:marTop w:val="0"/>
      <w:marBottom w:val="0"/>
      <w:divBdr>
        <w:top w:val="none" w:sz="0" w:space="0" w:color="auto"/>
        <w:left w:val="none" w:sz="0" w:space="0" w:color="auto"/>
        <w:bottom w:val="none" w:sz="0" w:space="0" w:color="auto"/>
        <w:right w:val="none" w:sz="0" w:space="0" w:color="auto"/>
      </w:divBdr>
    </w:div>
    <w:div w:id="452865626">
      <w:bodyDiv w:val="1"/>
      <w:marLeft w:val="0"/>
      <w:marRight w:val="0"/>
      <w:marTop w:val="0"/>
      <w:marBottom w:val="0"/>
      <w:divBdr>
        <w:top w:val="none" w:sz="0" w:space="0" w:color="auto"/>
        <w:left w:val="none" w:sz="0" w:space="0" w:color="auto"/>
        <w:bottom w:val="none" w:sz="0" w:space="0" w:color="auto"/>
        <w:right w:val="none" w:sz="0" w:space="0" w:color="auto"/>
      </w:divBdr>
    </w:div>
    <w:div w:id="454638669">
      <w:bodyDiv w:val="1"/>
      <w:marLeft w:val="0"/>
      <w:marRight w:val="0"/>
      <w:marTop w:val="0"/>
      <w:marBottom w:val="0"/>
      <w:divBdr>
        <w:top w:val="none" w:sz="0" w:space="0" w:color="auto"/>
        <w:left w:val="none" w:sz="0" w:space="0" w:color="auto"/>
        <w:bottom w:val="none" w:sz="0" w:space="0" w:color="auto"/>
        <w:right w:val="none" w:sz="0" w:space="0" w:color="auto"/>
      </w:divBdr>
    </w:div>
    <w:div w:id="455178889">
      <w:bodyDiv w:val="1"/>
      <w:marLeft w:val="0"/>
      <w:marRight w:val="0"/>
      <w:marTop w:val="0"/>
      <w:marBottom w:val="0"/>
      <w:divBdr>
        <w:top w:val="none" w:sz="0" w:space="0" w:color="auto"/>
        <w:left w:val="none" w:sz="0" w:space="0" w:color="auto"/>
        <w:bottom w:val="none" w:sz="0" w:space="0" w:color="auto"/>
        <w:right w:val="none" w:sz="0" w:space="0" w:color="auto"/>
      </w:divBdr>
    </w:div>
    <w:div w:id="455222695">
      <w:bodyDiv w:val="1"/>
      <w:marLeft w:val="0"/>
      <w:marRight w:val="0"/>
      <w:marTop w:val="0"/>
      <w:marBottom w:val="0"/>
      <w:divBdr>
        <w:top w:val="none" w:sz="0" w:space="0" w:color="auto"/>
        <w:left w:val="none" w:sz="0" w:space="0" w:color="auto"/>
        <w:bottom w:val="none" w:sz="0" w:space="0" w:color="auto"/>
        <w:right w:val="none" w:sz="0" w:space="0" w:color="auto"/>
      </w:divBdr>
    </w:div>
    <w:div w:id="455759839">
      <w:bodyDiv w:val="1"/>
      <w:marLeft w:val="0"/>
      <w:marRight w:val="0"/>
      <w:marTop w:val="0"/>
      <w:marBottom w:val="0"/>
      <w:divBdr>
        <w:top w:val="none" w:sz="0" w:space="0" w:color="auto"/>
        <w:left w:val="none" w:sz="0" w:space="0" w:color="auto"/>
        <w:bottom w:val="none" w:sz="0" w:space="0" w:color="auto"/>
        <w:right w:val="none" w:sz="0" w:space="0" w:color="auto"/>
      </w:divBdr>
    </w:div>
    <w:div w:id="456224850">
      <w:bodyDiv w:val="1"/>
      <w:marLeft w:val="0"/>
      <w:marRight w:val="0"/>
      <w:marTop w:val="0"/>
      <w:marBottom w:val="0"/>
      <w:divBdr>
        <w:top w:val="none" w:sz="0" w:space="0" w:color="auto"/>
        <w:left w:val="none" w:sz="0" w:space="0" w:color="auto"/>
        <w:bottom w:val="none" w:sz="0" w:space="0" w:color="auto"/>
        <w:right w:val="none" w:sz="0" w:space="0" w:color="auto"/>
      </w:divBdr>
    </w:div>
    <w:div w:id="456266504">
      <w:bodyDiv w:val="1"/>
      <w:marLeft w:val="0"/>
      <w:marRight w:val="0"/>
      <w:marTop w:val="0"/>
      <w:marBottom w:val="0"/>
      <w:divBdr>
        <w:top w:val="none" w:sz="0" w:space="0" w:color="auto"/>
        <w:left w:val="none" w:sz="0" w:space="0" w:color="auto"/>
        <w:bottom w:val="none" w:sz="0" w:space="0" w:color="auto"/>
        <w:right w:val="none" w:sz="0" w:space="0" w:color="auto"/>
      </w:divBdr>
    </w:div>
    <w:div w:id="456292417">
      <w:bodyDiv w:val="1"/>
      <w:marLeft w:val="0"/>
      <w:marRight w:val="0"/>
      <w:marTop w:val="0"/>
      <w:marBottom w:val="0"/>
      <w:divBdr>
        <w:top w:val="none" w:sz="0" w:space="0" w:color="auto"/>
        <w:left w:val="none" w:sz="0" w:space="0" w:color="auto"/>
        <w:bottom w:val="none" w:sz="0" w:space="0" w:color="auto"/>
        <w:right w:val="none" w:sz="0" w:space="0" w:color="auto"/>
      </w:divBdr>
    </w:div>
    <w:div w:id="458302954">
      <w:bodyDiv w:val="1"/>
      <w:marLeft w:val="0"/>
      <w:marRight w:val="0"/>
      <w:marTop w:val="0"/>
      <w:marBottom w:val="0"/>
      <w:divBdr>
        <w:top w:val="none" w:sz="0" w:space="0" w:color="auto"/>
        <w:left w:val="none" w:sz="0" w:space="0" w:color="auto"/>
        <w:bottom w:val="none" w:sz="0" w:space="0" w:color="auto"/>
        <w:right w:val="none" w:sz="0" w:space="0" w:color="auto"/>
      </w:divBdr>
    </w:div>
    <w:div w:id="459303665">
      <w:bodyDiv w:val="1"/>
      <w:marLeft w:val="0"/>
      <w:marRight w:val="0"/>
      <w:marTop w:val="0"/>
      <w:marBottom w:val="0"/>
      <w:divBdr>
        <w:top w:val="none" w:sz="0" w:space="0" w:color="auto"/>
        <w:left w:val="none" w:sz="0" w:space="0" w:color="auto"/>
        <w:bottom w:val="none" w:sz="0" w:space="0" w:color="auto"/>
        <w:right w:val="none" w:sz="0" w:space="0" w:color="auto"/>
      </w:divBdr>
    </w:div>
    <w:div w:id="461580477">
      <w:bodyDiv w:val="1"/>
      <w:marLeft w:val="0"/>
      <w:marRight w:val="0"/>
      <w:marTop w:val="0"/>
      <w:marBottom w:val="0"/>
      <w:divBdr>
        <w:top w:val="none" w:sz="0" w:space="0" w:color="auto"/>
        <w:left w:val="none" w:sz="0" w:space="0" w:color="auto"/>
        <w:bottom w:val="none" w:sz="0" w:space="0" w:color="auto"/>
        <w:right w:val="none" w:sz="0" w:space="0" w:color="auto"/>
      </w:divBdr>
    </w:div>
    <w:div w:id="462696801">
      <w:bodyDiv w:val="1"/>
      <w:marLeft w:val="0"/>
      <w:marRight w:val="0"/>
      <w:marTop w:val="0"/>
      <w:marBottom w:val="0"/>
      <w:divBdr>
        <w:top w:val="none" w:sz="0" w:space="0" w:color="auto"/>
        <w:left w:val="none" w:sz="0" w:space="0" w:color="auto"/>
        <w:bottom w:val="none" w:sz="0" w:space="0" w:color="auto"/>
        <w:right w:val="none" w:sz="0" w:space="0" w:color="auto"/>
      </w:divBdr>
    </w:div>
    <w:div w:id="463040252">
      <w:bodyDiv w:val="1"/>
      <w:marLeft w:val="0"/>
      <w:marRight w:val="0"/>
      <w:marTop w:val="0"/>
      <w:marBottom w:val="0"/>
      <w:divBdr>
        <w:top w:val="none" w:sz="0" w:space="0" w:color="auto"/>
        <w:left w:val="none" w:sz="0" w:space="0" w:color="auto"/>
        <w:bottom w:val="none" w:sz="0" w:space="0" w:color="auto"/>
        <w:right w:val="none" w:sz="0" w:space="0" w:color="auto"/>
      </w:divBdr>
    </w:div>
    <w:div w:id="464474620">
      <w:bodyDiv w:val="1"/>
      <w:marLeft w:val="0"/>
      <w:marRight w:val="0"/>
      <w:marTop w:val="0"/>
      <w:marBottom w:val="0"/>
      <w:divBdr>
        <w:top w:val="none" w:sz="0" w:space="0" w:color="auto"/>
        <w:left w:val="none" w:sz="0" w:space="0" w:color="auto"/>
        <w:bottom w:val="none" w:sz="0" w:space="0" w:color="auto"/>
        <w:right w:val="none" w:sz="0" w:space="0" w:color="auto"/>
      </w:divBdr>
    </w:div>
    <w:div w:id="464851924">
      <w:bodyDiv w:val="1"/>
      <w:marLeft w:val="0"/>
      <w:marRight w:val="0"/>
      <w:marTop w:val="0"/>
      <w:marBottom w:val="0"/>
      <w:divBdr>
        <w:top w:val="none" w:sz="0" w:space="0" w:color="auto"/>
        <w:left w:val="none" w:sz="0" w:space="0" w:color="auto"/>
        <w:bottom w:val="none" w:sz="0" w:space="0" w:color="auto"/>
        <w:right w:val="none" w:sz="0" w:space="0" w:color="auto"/>
      </w:divBdr>
    </w:div>
    <w:div w:id="469905530">
      <w:bodyDiv w:val="1"/>
      <w:marLeft w:val="0"/>
      <w:marRight w:val="0"/>
      <w:marTop w:val="0"/>
      <w:marBottom w:val="0"/>
      <w:divBdr>
        <w:top w:val="none" w:sz="0" w:space="0" w:color="auto"/>
        <w:left w:val="none" w:sz="0" w:space="0" w:color="auto"/>
        <w:bottom w:val="none" w:sz="0" w:space="0" w:color="auto"/>
        <w:right w:val="none" w:sz="0" w:space="0" w:color="auto"/>
      </w:divBdr>
    </w:div>
    <w:div w:id="470906896">
      <w:bodyDiv w:val="1"/>
      <w:marLeft w:val="0"/>
      <w:marRight w:val="0"/>
      <w:marTop w:val="0"/>
      <w:marBottom w:val="0"/>
      <w:divBdr>
        <w:top w:val="none" w:sz="0" w:space="0" w:color="auto"/>
        <w:left w:val="none" w:sz="0" w:space="0" w:color="auto"/>
        <w:bottom w:val="none" w:sz="0" w:space="0" w:color="auto"/>
        <w:right w:val="none" w:sz="0" w:space="0" w:color="auto"/>
      </w:divBdr>
    </w:div>
    <w:div w:id="474295138">
      <w:bodyDiv w:val="1"/>
      <w:marLeft w:val="0"/>
      <w:marRight w:val="0"/>
      <w:marTop w:val="0"/>
      <w:marBottom w:val="0"/>
      <w:divBdr>
        <w:top w:val="none" w:sz="0" w:space="0" w:color="auto"/>
        <w:left w:val="none" w:sz="0" w:space="0" w:color="auto"/>
        <w:bottom w:val="none" w:sz="0" w:space="0" w:color="auto"/>
        <w:right w:val="none" w:sz="0" w:space="0" w:color="auto"/>
      </w:divBdr>
    </w:div>
    <w:div w:id="474372751">
      <w:bodyDiv w:val="1"/>
      <w:marLeft w:val="0"/>
      <w:marRight w:val="0"/>
      <w:marTop w:val="0"/>
      <w:marBottom w:val="0"/>
      <w:divBdr>
        <w:top w:val="none" w:sz="0" w:space="0" w:color="auto"/>
        <w:left w:val="none" w:sz="0" w:space="0" w:color="auto"/>
        <w:bottom w:val="none" w:sz="0" w:space="0" w:color="auto"/>
        <w:right w:val="none" w:sz="0" w:space="0" w:color="auto"/>
      </w:divBdr>
    </w:div>
    <w:div w:id="474688754">
      <w:bodyDiv w:val="1"/>
      <w:marLeft w:val="0"/>
      <w:marRight w:val="0"/>
      <w:marTop w:val="0"/>
      <w:marBottom w:val="0"/>
      <w:divBdr>
        <w:top w:val="none" w:sz="0" w:space="0" w:color="auto"/>
        <w:left w:val="none" w:sz="0" w:space="0" w:color="auto"/>
        <w:bottom w:val="none" w:sz="0" w:space="0" w:color="auto"/>
        <w:right w:val="none" w:sz="0" w:space="0" w:color="auto"/>
      </w:divBdr>
    </w:div>
    <w:div w:id="474762848">
      <w:bodyDiv w:val="1"/>
      <w:marLeft w:val="0"/>
      <w:marRight w:val="0"/>
      <w:marTop w:val="0"/>
      <w:marBottom w:val="0"/>
      <w:divBdr>
        <w:top w:val="none" w:sz="0" w:space="0" w:color="auto"/>
        <w:left w:val="none" w:sz="0" w:space="0" w:color="auto"/>
        <w:bottom w:val="none" w:sz="0" w:space="0" w:color="auto"/>
        <w:right w:val="none" w:sz="0" w:space="0" w:color="auto"/>
      </w:divBdr>
    </w:div>
    <w:div w:id="475605045">
      <w:bodyDiv w:val="1"/>
      <w:marLeft w:val="0"/>
      <w:marRight w:val="0"/>
      <w:marTop w:val="0"/>
      <w:marBottom w:val="0"/>
      <w:divBdr>
        <w:top w:val="none" w:sz="0" w:space="0" w:color="auto"/>
        <w:left w:val="none" w:sz="0" w:space="0" w:color="auto"/>
        <w:bottom w:val="none" w:sz="0" w:space="0" w:color="auto"/>
        <w:right w:val="none" w:sz="0" w:space="0" w:color="auto"/>
      </w:divBdr>
    </w:div>
    <w:div w:id="476149069">
      <w:bodyDiv w:val="1"/>
      <w:marLeft w:val="0"/>
      <w:marRight w:val="0"/>
      <w:marTop w:val="0"/>
      <w:marBottom w:val="0"/>
      <w:divBdr>
        <w:top w:val="none" w:sz="0" w:space="0" w:color="auto"/>
        <w:left w:val="none" w:sz="0" w:space="0" w:color="auto"/>
        <w:bottom w:val="none" w:sz="0" w:space="0" w:color="auto"/>
        <w:right w:val="none" w:sz="0" w:space="0" w:color="auto"/>
      </w:divBdr>
    </w:div>
    <w:div w:id="476262072">
      <w:bodyDiv w:val="1"/>
      <w:marLeft w:val="0"/>
      <w:marRight w:val="0"/>
      <w:marTop w:val="0"/>
      <w:marBottom w:val="0"/>
      <w:divBdr>
        <w:top w:val="none" w:sz="0" w:space="0" w:color="auto"/>
        <w:left w:val="none" w:sz="0" w:space="0" w:color="auto"/>
        <w:bottom w:val="none" w:sz="0" w:space="0" w:color="auto"/>
        <w:right w:val="none" w:sz="0" w:space="0" w:color="auto"/>
      </w:divBdr>
    </w:div>
    <w:div w:id="476532086">
      <w:bodyDiv w:val="1"/>
      <w:marLeft w:val="0"/>
      <w:marRight w:val="0"/>
      <w:marTop w:val="0"/>
      <w:marBottom w:val="0"/>
      <w:divBdr>
        <w:top w:val="none" w:sz="0" w:space="0" w:color="auto"/>
        <w:left w:val="none" w:sz="0" w:space="0" w:color="auto"/>
        <w:bottom w:val="none" w:sz="0" w:space="0" w:color="auto"/>
        <w:right w:val="none" w:sz="0" w:space="0" w:color="auto"/>
      </w:divBdr>
    </w:div>
    <w:div w:id="477235295">
      <w:bodyDiv w:val="1"/>
      <w:marLeft w:val="0"/>
      <w:marRight w:val="0"/>
      <w:marTop w:val="0"/>
      <w:marBottom w:val="0"/>
      <w:divBdr>
        <w:top w:val="none" w:sz="0" w:space="0" w:color="auto"/>
        <w:left w:val="none" w:sz="0" w:space="0" w:color="auto"/>
        <w:bottom w:val="none" w:sz="0" w:space="0" w:color="auto"/>
        <w:right w:val="none" w:sz="0" w:space="0" w:color="auto"/>
      </w:divBdr>
    </w:div>
    <w:div w:id="477848372">
      <w:bodyDiv w:val="1"/>
      <w:marLeft w:val="0"/>
      <w:marRight w:val="0"/>
      <w:marTop w:val="0"/>
      <w:marBottom w:val="0"/>
      <w:divBdr>
        <w:top w:val="none" w:sz="0" w:space="0" w:color="auto"/>
        <w:left w:val="none" w:sz="0" w:space="0" w:color="auto"/>
        <w:bottom w:val="none" w:sz="0" w:space="0" w:color="auto"/>
        <w:right w:val="none" w:sz="0" w:space="0" w:color="auto"/>
      </w:divBdr>
    </w:div>
    <w:div w:id="479077354">
      <w:bodyDiv w:val="1"/>
      <w:marLeft w:val="0"/>
      <w:marRight w:val="0"/>
      <w:marTop w:val="0"/>
      <w:marBottom w:val="0"/>
      <w:divBdr>
        <w:top w:val="none" w:sz="0" w:space="0" w:color="auto"/>
        <w:left w:val="none" w:sz="0" w:space="0" w:color="auto"/>
        <w:bottom w:val="none" w:sz="0" w:space="0" w:color="auto"/>
        <w:right w:val="none" w:sz="0" w:space="0" w:color="auto"/>
      </w:divBdr>
    </w:div>
    <w:div w:id="481655503">
      <w:bodyDiv w:val="1"/>
      <w:marLeft w:val="0"/>
      <w:marRight w:val="0"/>
      <w:marTop w:val="0"/>
      <w:marBottom w:val="0"/>
      <w:divBdr>
        <w:top w:val="none" w:sz="0" w:space="0" w:color="auto"/>
        <w:left w:val="none" w:sz="0" w:space="0" w:color="auto"/>
        <w:bottom w:val="none" w:sz="0" w:space="0" w:color="auto"/>
        <w:right w:val="none" w:sz="0" w:space="0" w:color="auto"/>
      </w:divBdr>
    </w:div>
    <w:div w:id="482165445">
      <w:bodyDiv w:val="1"/>
      <w:marLeft w:val="0"/>
      <w:marRight w:val="0"/>
      <w:marTop w:val="0"/>
      <w:marBottom w:val="0"/>
      <w:divBdr>
        <w:top w:val="none" w:sz="0" w:space="0" w:color="auto"/>
        <w:left w:val="none" w:sz="0" w:space="0" w:color="auto"/>
        <w:bottom w:val="none" w:sz="0" w:space="0" w:color="auto"/>
        <w:right w:val="none" w:sz="0" w:space="0" w:color="auto"/>
      </w:divBdr>
    </w:div>
    <w:div w:id="483202796">
      <w:bodyDiv w:val="1"/>
      <w:marLeft w:val="0"/>
      <w:marRight w:val="0"/>
      <w:marTop w:val="0"/>
      <w:marBottom w:val="0"/>
      <w:divBdr>
        <w:top w:val="none" w:sz="0" w:space="0" w:color="auto"/>
        <w:left w:val="none" w:sz="0" w:space="0" w:color="auto"/>
        <w:bottom w:val="none" w:sz="0" w:space="0" w:color="auto"/>
        <w:right w:val="none" w:sz="0" w:space="0" w:color="auto"/>
      </w:divBdr>
    </w:div>
    <w:div w:id="483399519">
      <w:bodyDiv w:val="1"/>
      <w:marLeft w:val="0"/>
      <w:marRight w:val="0"/>
      <w:marTop w:val="0"/>
      <w:marBottom w:val="0"/>
      <w:divBdr>
        <w:top w:val="none" w:sz="0" w:space="0" w:color="auto"/>
        <w:left w:val="none" w:sz="0" w:space="0" w:color="auto"/>
        <w:bottom w:val="none" w:sz="0" w:space="0" w:color="auto"/>
        <w:right w:val="none" w:sz="0" w:space="0" w:color="auto"/>
      </w:divBdr>
    </w:div>
    <w:div w:id="484127444">
      <w:bodyDiv w:val="1"/>
      <w:marLeft w:val="0"/>
      <w:marRight w:val="0"/>
      <w:marTop w:val="0"/>
      <w:marBottom w:val="0"/>
      <w:divBdr>
        <w:top w:val="none" w:sz="0" w:space="0" w:color="auto"/>
        <w:left w:val="none" w:sz="0" w:space="0" w:color="auto"/>
        <w:bottom w:val="none" w:sz="0" w:space="0" w:color="auto"/>
        <w:right w:val="none" w:sz="0" w:space="0" w:color="auto"/>
      </w:divBdr>
    </w:div>
    <w:div w:id="484517784">
      <w:bodyDiv w:val="1"/>
      <w:marLeft w:val="0"/>
      <w:marRight w:val="0"/>
      <w:marTop w:val="0"/>
      <w:marBottom w:val="0"/>
      <w:divBdr>
        <w:top w:val="none" w:sz="0" w:space="0" w:color="auto"/>
        <w:left w:val="none" w:sz="0" w:space="0" w:color="auto"/>
        <w:bottom w:val="none" w:sz="0" w:space="0" w:color="auto"/>
        <w:right w:val="none" w:sz="0" w:space="0" w:color="auto"/>
      </w:divBdr>
    </w:div>
    <w:div w:id="485363513">
      <w:bodyDiv w:val="1"/>
      <w:marLeft w:val="0"/>
      <w:marRight w:val="0"/>
      <w:marTop w:val="0"/>
      <w:marBottom w:val="0"/>
      <w:divBdr>
        <w:top w:val="none" w:sz="0" w:space="0" w:color="auto"/>
        <w:left w:val="none" w:sz="0" w:space="0" w:color="auto"/>
        <w:bottom w:val="none" w:sz="0" w:space="0" w:color="auto"/>
        <w:right w:val="none" w:sz="0" w:space="0" w:color="auto"/>
      </w:divBdr>
    </w:div>
    <w:div w:id="485512731">
      <w:bodyDiv w:val="1"/>
      <w:marLeft w:val="0"/>
      <w:marRight w:val="0"/>
      <w:marTop w:val="0"/>
      <w:marBottom w:val="0"/>
      <w:divBdr>
        <w:top w:val="none" w:sz="0" w:space="0" w:color="auto"/>
        <w:left w:val="none" w:sz="0" w:space="0" w:color="auto"/>
        <w:bottom w:val="none" w:sz="0" w:space="0" w:color="auto"/>
        <w:right w:val="none" w:sz="0" w:space="0" w:color="auto"/>
      </w:divBdr>
    </w:div>
    <w:div w:id="485557867">
      <w:bodyDiv w:val="1"/>
      <w:marLeft w:val="0"/>
      <w:marRight w:val="0"/>
      <w:marTop w:val="0"/>
      <w:marBottom w:val="0"/>
      <w:divBdr>
        <w:top w:val="none" w:sz="0" w:space="0" w:color="auto"/>
        <w:left w:val="none" w:sz="0" w:space="0" w:color="auto"/>
        <w:bottom w:val="none" w:sz="0" w:space="0" w:color="auto"/>
        <w:right w:val="none" w:sz="0" w:space="0" w:color="auto"/>
      </w:divBdr>
    </w:div>
    <w:div w:id="486290482">
      <w:bodyDiv w:val="1"/>
      <w:marLeft w:val="0"/>
      <w:marRight w:val="0"/>
      <w:marTop w:val="0"/>
      <w:marBottom w:val="0"/>
      <w:divBdr>
        <w:top w:val="none" w:sz="0" w:space="0" w:color="auto"/>
        <w:left w:val="none" w:sz="0" w:space="0" w:color="auto"/>
        <w:bottom w:val="none" w:sz="0" w:space="0" w:color="auto"/>
        <w:right w:val="none" w:sz="0" w:space="0" w:color="auto"/>
      </w:divBdr>
    </w:div>
    <w:div w:id="487745238">
      <w:bodyDiv w:val="1"/>
      <w:marLeft w:val="0"/>
      <w:marRight w:val="0"/>
      <w:marTop w:val="0"/>
      <w:marBottom w:val="0"/>
      <w:divBdr>
        <w:top w:val="none" w:sz="0" w:space="0" w:color="auto"/>
        <w:left w:val="none" w:sz="0" w:space="0" w:color="auto"/>
        <w:bottom w:val="none" w:sz="0" w:space="0" w:color="auto"/>
        <w:right w:val="none" w:sz="0" w:space="0" w:color="auto"/>
      </w:divBdr>
    </w:div>
    <w:div w:id="488324954">
      <w:bodyDiv w:val="1"/>
      <w:marLeft w:val="0"/>
      <w:marRight w:val="0"/>
      <w:marTop w:val="0"/>
      <w:marBottom w:val="0"/>
      <w:divBdr>
        <w:top w:val="none" w:sz="0" w:space="0" w:color="auto"/>
        <w:left w:val="none" w:sz="0" w:space="0" w:color="auto"/>
        <w:bottom w:val="none" w:sz="0" w:space="0" w:color="auto"/>
        <w:right w:val="none" w:sz="0" w:space="0" w:color="auto"/>
      </w:divBdr>
    </w:div>
    <w:div w:id="488717161">
      <w:bodyDiv w:val="1"/>
      <w:marLeft w:val="0"/>
      <w:marRight w:val="0"/>
      <w:marTop w:val="0"/>
      <w:marBottom w:val="0"/>
      <w:divBdr>
        <w:top w:val="none" w:sz="0" w:space="0" w:color="auto"/>
        <w:left w:val="none" w:sz="0" w:space="0" w:color="auto"/>
        <w:bottom w:val="none" w:sz="0" w:space="0" w:color="auto"/>
        <w:right w:val="none" w:sz="0" w:space="0" w:color="auto"/>
      </w:divBdr>
    </w:div>
    <w:div w:id="492181757">
      <w:bodyDiv w:val="1"/>
      <w:marLeft w:val="0"/>
      <w:marRight w:val="0"/>
      <w:marTop w:val="0"/>
      <w:marBottom w:val="0"/>
      <w:divBdr>
        <w:top w:val="none" w:sz="0" w:space="0" w:color="auto"/>
        <w:left w:val="none" w:sz="0" w:space="0" w:color="auto"/>
        <w:bottom w:val="none" w:sz="0" w:space="0" w:color="auto"/>
        <w:right w:val="none" w:sz="0" w:space="0" w:color="auto"/>
      </w:divBdr>
    </w:div>
    <w:div w:id="492188220">
      <w:bodyDiv w:val="1"/>
      <w:marLeft w:val="0"/>
      <w:marRight w:val="0"/>
      <w:marTop w:val="0"/>
      <w:marBottom w:val="0"/>
      <w:divBdr>
        <w:top w:val="none" w:sz="0" w:space="0" w:color="auto"/>
        <w:left w:val="none" w:sz="0" w:space="0" w:color="auto"/>
        <w:bottom w:val="none" w:sz="0" w:space="0" w:color="auto"/>
        <w:right w:val="none" w:sz="0" w:space="0" w:color="auto"/>
      </w:divBdr>
    </w:div>
    <w:div w:id="492796388">
      <w:bodyDiv w:val="1"/>
      <w:marLeft w:val="0"/>
      <w:marRight w:val="0"/>
      <w:marTop w:val="0"/>
      <w:marBottom w:val="0"/>
      <w:divBdr>
        <w:top w:val="none" w:sz="0" w:space="0" w:color="auto"/>
        <w:left w:val="none" w:sz="0" w:space="0" w:color="auto"/>
        <w:bottom w:val="none" w:sz="0" w:space="0" w:color="auto"/>
        <w:right w:val="none" w:sz="0" w:space="0" w:color="auto"/>
      </w:divBdr>
    </w:div>
    <w:div w:id="493762706">
      <w:bodyDiv w:val="1"/>
      <w:marLeft w:val="0"/>
      <w:marRight w:val="0"/>
      <w:marTop w:val="0"/>
      <w:marBottom w:val="0"/>
      <w:divBdr>
        <w:top w:val="none" w:sz="0" w:space="0" w:color="auto"/>
        <w:left w:val="none" w:sz="0" w:space="0" w:color="auto"/>
        <w:bottom w:val="none" w:sz="0" w:space="0" w:color="auto"/>
        <w:right w:val="none" w:sz="0" w:space="0" w:color="auto"/>
      </w:divBdr>
    </w:div>
    <w:div w:id="495533259">
      <w:bodyDiv w:val="1"/>
      <w:marLeft w:val="0"/>
      <w:marRight w:val="0"/>
      <w:marTop w:val="0"/>
      <w:marBottom w:val="0"/>
      <w:divBdr>
        <w:top w:val="none" w:sz="0" w:space="0" w:color="auto"/>
        <w:left w:val="none" w:sz="0" w:space="0" w:color="auto"/>
        <w:bottom w:val="none" w:sz="0" w:space="0" w:color="auto"/>
        <w:right w:val="none" w:sz="0" w:space="0" w:color="auto"/>
      </w:divBdr>
    </w:div>
    <w:div w:id="499586679">
      <w:bodyDiv w:val="1"/>
      <w:marLeft w:val="0"/>
      <w:marRight w:val="0"/>
      <w:marTop w:val="0"/>
      <w:marBottom w:val="0"/>
      <w:divBdr>
        <w:top w:val="none" w:sz="0" w:space="0" w:color="auto"/>
        <w:left w:val="none" w:sz="0" w:space="0" w:color="auto"/>
        <w:bottom w:val="none" w:sz="0" w:space="0" w:color="auto"/>
        <w:right w:val="none" w:sz="0" w:space="0" w:color="auto"/>
      </w:divBdr>
    </w:div>
    <w:div w:id="499657197">
      <w:bodyDiv w:val="1"/>
      <w:marLeft w:val="0"/>
      <w:marRight w:val="0"/>
      <w:marTop w:val="0"/>
      <w:marBottom w:val="0"/>
      <w:divBdr>
        <w:top w:val="none" w:sz="0" w:space="0" w:color="auto"/>
        <w:left w:val="none" w:sz="0" w:space="0" w:color="auto"/>
        <w:bottom w:val="none" w:sz="0" w:space="0" w:color="auto"/>
        <w:right w:val="none" w:sz="0" w:space="0" w:color="auto"/>
      </w:divBdr>
    </w:div>
    <w:div w:id="501049305">
      <w:bodyDiv w:val="1"/>
      <w:marLeft w:val="0"/>
      <w:marRight w:val="0"/>
      <w:marTop w:val="0"/>
      <w:marBottom w:val="0"/>
      <w:divBdr>
        <w:top w:val="none" w:sz="0" w:space="0" w:color="auto"/>
        <w:left w:val="none" w:sz="0" w:space="0" w:color="auto"/>
        <w:bottom w:val="none" w:sz="0" w:space="0" w:color="auto"/>
        <w:right w:val="none" w:sz="0" w:space="0" w:color="auto"/>
      </w:divBdr>
    </w:div>
    <w:div w:id="502010539">
      <w:bodyDiv w:val="1"/>
      <w:marLeft w:val="0"/>
      <w:marRight w:val="0"/>
      <w:marTop w:val="0"/>
      <w:marBottom w:val="0"/>
      <w:divBdr>
        <w:top w:val="none" w:sz="0" w:space="0" w:color="auto"/>
        <w:left w:val="none" w:sz="0" w:space="0" w:color="auto"/>
        <w:bottom w:val="none" w:sz="0" w:space="0" w:color="auto"/>
        <w:right w:val="none" w:sz="0" w:space="0" w:color="auto"/>
      </w:divBdr>
    </w:div>
    <w:div w:id="502622844">
      <w:bodyDiv w:val="1"/>
      <w:marLeft w:val="0"/>
      <w:marRight w:val="0"/>
      <w:marTop w:val="0"/>
      <w:marBottom w:val="0"/>
      <w:divBdr>
        <w:top w:val="none" w:sz="0" w:space="0" w:color="auto"/>
        <w:left w:val="none" w:sz="0" w:space="0" w:color="auto"/>
        <w:bottom w:val="none" w:sz="0" w:space="0" w:color="auto"/>
        <w:right w:val="none" w:sz="0" w:space="0" w:color="auto"/>
      </w:divBdr>
    </w:div>
    <w:div w:id="503787732">
      <w:bodyDiv w:val="1"/>
      <w:marLeft w:val="0"/>
      <w:marRight w:val="0"/>
      <w:marTop w:val="0"/>
      <w:marBottom w:val="0"/>
      <w:divBdr>
        <w:top w:val="none" w:sz="0" w:space="0" w:color="auto"/>
        <w:left w:val="none" w:sz="0" w:space="0" w:color="auto"/>
        <w:bottom w:val="none" w:sz="0" w:space="0" w:color="auto"/>
        <w:right w:val="none" w:sz="0" w:space="0" w:color="auto"/>
      </w:divBdr>
    </w:div>
    <w:div w:id="504832081">
      <w:bodyDiv w:val="1"/>
      <w:marLeft w:val="0"/>
      <w:marRight w:val="0"/>
      <w:marTop w:val="0"/>
      <w:marBottom w:val="0"/>
      <w:divBdr>
        <w:top w:val="none" w:sz="0" w:space="0" w:color="auto"/>
        <w:left w:val="none" w:sz="0" w:space="0" w:color="auto"/>
        <w:bottom w:val="none" w:sz="0" w:space="0" w:color="auto"/>
        <w:right w:val="none" w:sz="0" w:space="0" w:color="auto"/>
      </w:divBdr>
    </w:div>
    <w:div w:id="505092529">
      <w:bodyDiv w:val="1"/>
      <w:marLeft w:val="0"/>
      <w:marRight w:val="0"/>
      <w:marTop w:val="0"/>
      <w:marBottom w:val="0"/>
      <w:divBdr>
        <w:top w:val="none" w:sz="0" w:space="0" w:color="auto"/>
        <w:left w:val="none" w:sz="0" w:space="0" w:color="auto"/>
        <w:bottom w:val="none" w:sz="0" w:space="0" w:color="auto"/>
        <w:right w:val="none" w:sz="0" w:space="0" w:color="auto"/>
      </w:divBdr>
    </w:div>
    <w:div w:id="505678196">
      <w:bodyDiv w:val="1"/>
      <w:marLeft w:val="0"/>
      <w:marRight w:val="0"/>
      <w:marTop w:val="0"/>
      <w:marBottom w:val="0"/>
      <w:divBdr>
        <w:top w:val="none" w:sz="0" w:space="0" w:color="auto"/>
        <w:left w:val="none" w:sz="0" w:space="0" w:color="auto"/>
        <w:bottom w:val="none" w:sz="0" w:space="0" w:color="auto"/>
        <w:right w:val="none" w:sz="0" w:space="0" w:color="auto"/>
      </w:divBdr>
    </w:div>
    <w:div w:id="507064374">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08443896">
      <w:bodyDiv w:val="1"/>
      <w:marLeft w:val="0"/>
      <w:marRight w:val="0"/>
      <w:marTop w:val="0"/>
      <w:marBottom w:val="0"/>
      <w:divBdr>
        <w:top w:val="none" w:sz="0" w:space="0" w:color="auto"/>
        <w:left w:val="none" w:sz="0" w:space="0" w:color="auto"/>
        <w:bottom w:val="none" w:sz="0" w:space="0" w:color="auto"/>
        <w:right w:val="none" w:sz="0" w:space="0" w:color="auto"/>
      </w:divBdr>
    </w:div>
    <w:div w:id="508914366">
      <w:bodyDiv w:val="1"/>
      <w:marLeft w:val="0"/>
      <w:marRight w:val="0"/>
      <w:marTop w:val="0"/>
      <w:marBottom w:val="0"/>
      <w:divBdr>
        <w:top w:val="none" w:sz="0" w:space="0" w:color="auto"/>
        <w:left w:val="none" w:sz="0" w:space="0" w:color="auto"/>
        <w:bottom w:val="none" w:sz="0" w:space="0" w:color="auto"/>
        <w:right w:val="none" w:sz="0" w:space="0" w:color="auto"/>
      </w:divBdr>
    </w:div>
    <w:div w:id="510410620">
      <w:bodyDiv w:val="1"/>
      <w:marLeft w:val="0"/>
      <w:marRight w:val="0"/>
      <w:marTop w:val="0"/>
      <w:marBottom w:val="0"/>
      <w:divBdr>
        <w:top w:val="none" w:sz="0" w:space="0" w:color="auto"/>
        <w:left w:val="none" w:sz="0" w:space="0" w:color="auto"/>
        <w:bottom w:val="none" w:sz="0" w:space="0" w:color="auto"/>
        <w:right w:val="none" w:sz="0" w:space="0" w:color="auto"/>
      </w:divBdr>
    </w:div>
    <w:div w:id="510536000">
      <w:bodyDiv w:val="1"/>
      <w:marLeft w:val="0"/>
      <w:marRight w:val="0"/>
      <w:marTop w:val="0"/>
      <w:marBottom w:val="0"/>
      <w:divBdr>
        <w:top w:val="none" w:sz="0" w:space="0" w:color="auto"/>
        <w:left w:val="none" w:sz="0" w:space="0" w:color="auto"/>
        <w:bottom w:val="none" w:sz="0" w:space="0" w:color="auto"/>
        <w:right w:val="none" w:sz="0" w:space="0" w:color="auto"/>
      </w:divBdr>
    </w:div>
    <w:div w:id="510950451">
      <w:bodyDiv w:val="1"/>
      <w:marLeft w:val="0"/>
      <w:marRight w:val="0"/>
      <w:marTop w:val="0"/>
      <w:marBottom w:val="0"/>
      <w:divBdr>
        <w:top w:val="none" w:sz="0" w:space="0" w:color="auto"/>
        <w:left w:val="none" w:sz="0" w:space="0" w:color="auto"/>
        <w:bottom w:val="none" w:sz="0" w:space="0" w:color="auto"/>
        <w:right w:val="none" w:sz="0" w:space="0" w:color="auto"/>
      </w:divBdr>
    </w:div>
    <w:div w:id="511841487">
      <w:bodyDiv w:val="1"/>
      <w:marLeft w:val="0"/>
      <w:marRight w:val="0"/>
      <w:marTop w:val="0"/>
      <w:marBottom w:val="0"/>
      <w:divBdr>
        <w:top w:val="none" w:sz="0" w:space="0" w:color="auto"/>
        <w:left w:val="none" w:sz="0" w:space="0" w:color="auto"/>
        <w:bottom w:val="none" w:sz="0" w:space="0" w:color="auto"/>
        <w:right w:val="none" w:sz="0" w:space="0" w:color="auto"/>
      </w:divBdr>
    </w:div>
    <w:div w:id="514807669">
      <w:bodyDiv w:val="1"/>
      <w:marLeft w:val="0"/>
      <w:marRight w:val="0"/>
      <w:marTop w:val="0"/>
      <w:marBottom w:val="0"/>
      <w:divBdr>
        <w:top w:val="none" w:sz="0" w:space="0" w:color="auto"/>
        <w:left w:val="none" w:sz="0" w:space="0" w:color="auto"/>
        <w:bottom w:val="none" w:sz="0" w:space="0" w:color="auto"/>
        <w:right w:val="none" w:sz="0" w:space="0" w:color="auto"/>
      </w:divBdr>
    </w:div>
    <w:div w:id="515118696">
      <w:bodyDiv w:val="1"/>
      <w:marLeft w:val="0"/>
      <w:marRight w:val="0"/>
      <w:marTop w:val="0"/>
      <w:marBottom w:val="0"/>
      <w:divBdr>
        <w:top w:val="none" w:sz="0" w:space="0" w:color="auto"/>
        <w:left w:val="none" w:sz="0" w:space="0" w:color="auto"/>
        <w:bottom w:val="none" w:sz="0" w:space="0" w:color="auto"/>
        <w:right w:val="none" w:sz="0" w:space="0" w:color="auto"/>
      </w:divBdr>
    </w:div>
    <w:div w:id="515310666">
      <w:bodyDiv w:val="1"/>
      <w:marLeft w:val="0"/>
      <w:marRight w:val="0"/>
      <w:marTop w:val="0"/>
      <w:marBottom w:val="0"/>
      <w:divBdr>
        <w:top w:val="none" w:sz="0" w:space="0" w:color="auto"/>
        <w:left w:val="none" w:sz="0" w:space="0" w:color="auto"/>
        <w:bottom w:val="none" w:sz="0" w:space="0" w:color="auto"/>
        <w:right w:val="none" w:sz="0" w:space="0" w:color="auto"/>
      </w:divBdr>
    </w:div>
    <w:div w:id="516844086">
      <w:bodyDiv w:val="1"/>
      <w:marLeft w:val="0"/>
      <w:marRight w:val="0"/>
      <w:marTop w:val="0"/>
      <w:marBottom w:val="0"/>
      <w:divBdr>
        <w:top w:val="none" w:sz="0" w:space="0" w:color="auto"/>
        <w:left w:val="none" w:sz="0" w:space="0" w:color="auto"/>
        <w:bottom w:val="none" w:sz="0" w:space="0" w:color="auto"/>
        <w:right w:val="none" w:sz="0" w:space="0" w:color="auto"/>
      </w:divBdr>
    </w:div>
    <w:div w:id="517157450">
      <w:bodyDiv w:val="1"/>
      <w:marLeft w:val="0"/>
      <w:marRight w:val="0"/>
      <w:marTop w:val="0"/>
      <w:marBottom w:val="0"/>
      <w:divBdr>
        <w:top w:val="none" w:sz="0" w:space="0" w:color="auto"/>
        <w:left w:val="none" w:sz="0" w:space="0" w:color="auto"/>
        <w:bottom w:val="none" w:sz="0" w:space="0" w:color="auto"/>
        <w:right w:val="none" w:sz="0" w:space="0" w:color="auto"/>
      </w:divBdr>
    </w:div>
    <w:div w:id="517161424">
      <w:bodyDiv w:val="1"/>
      <w:marLeft w:val="0"/>
      <w:marRight w:val="0"/>
      <w:marTop w:val="0"/>
      <w:marBottom w:val="0"/>
      <w:divBdr>
        <w:top w:val="none" w:sz="0" w:space="0" w:color="auto"/>
        <w:left w:val="none" w:sz="0" w:space="0" w:color="auto"/>
        <w:bottom w:val="none" w:sz="0" w:space="0" w:color="auto"/>
        <w:right w:val="none" w:sz="0" w:space="0" w:color="auto"/>
      </w:divBdr>
    </w:div>
    <w:div w:id="517736541">
      <w:bodyDiv w:val="1"/>
      <w:marLeft w:val="0"/>
      <w:marRight w:val="0"/>
      <w:marTop w:val="0"/>
      <w:marBottom w:val="0"/>
      <w:divBdr>
        <w:top w:val="none" w:sz="0" w:space="0" w:color="auto"/>
        <w:left w:val="none" w:sz="0" w:space="0" w:color="auto"/>
        <w:bottom w:val="none" w:sz="0" w:space="0" w:color="auto"/>
        <w:right w:val="none" w:sz="0" w:space="0" w:color="auto"/>
      </w:divBdr>
    </w:div>
    <w:div w:id="517738090">
      <w:bodyDiv w:val="1"/>
      <w:marLeft w:val="0"/>
      <w:marRight w:val="0"/>
      <w:marTop w:val="0"/>
      <w:marBottom w:val="0"/>
      <w:divBdr>
        <w:top w:val="none" w:sz="0" w:space="0" w:color="auto"/>
        <w:left w:val="none" w:sz="0" w:space="0" w:color="auto"/>
        <w:bottom w:val="none" w:sz="0" w:space="0" w:color="auto"/>
        <w:right w:val="none" w:sz="0" w:space="0" w:color="auto"/>
      </w:divBdr>
    </w:div>
    <w:div w:id="518082191">
      <w:bodyDiv w:val="1"/>
      <w:marLeft w:val="0"/>
      <w:marRight w:val="0"/>
      <w:marTop w:val="0"/>
      <w:marBottom w:val="0"/>
      <w:divBdr>
        <w:top w:val="none" w:sz="0" w:space="0" w:color="auto"/>
        <w:left w:val="none" w:sz="0" w:space="0" w:color="auto"/>
        <w:bottom w:val="none" w:sz="0" w:space="0" w:color="auto"/>
        <w:right w:val="none" w:sz="0" w:space="0" w:color="auto"/>
      </w:divBdr>
    </w:div>
    <w:div w:id="518392626">
      <w:bodyDiv w:val="1"/>
      <w:marLeft w:val="0"/>
      <w:marRight w:val="0"/>
      <w:marTop w:val="0"/>
      <w:marBottom w:val="0"/>
      <w:divBdr>
        <w:top w:val="none" w:sz="0" w:space="0" w:color="auto"/>
        <w:left w:val="none" w:sz="0" w:space="0" w:color="auto"/>
        <w:bottom w:val="none" w:sz="0" w:space="0" w:color="auto"/>
        <w:right w:val="none" w:sz="0" w:space="0" w:color="auto"/>
      </w:divBdr>
    </w:div>
    <w:div w:id="518618306">
      <w:bodyDiv w:val="1"/>
      <w:marLeft w:val="0"/>
      <w:marRight w:val="0"/>
      <w:marTop w:val="0"/>
      <w:marBottom w:val="0"/>
      <w:divBdr>
        <w:top w:val="none" w:sz="0" w:space="0" w:color="auto"/>
        <w:left w:val="none" w:sz="0" w:space="0" w:color="auto"/>
        <w:bottom w:val="none" w:sz="0" w:space="0" w:color="auto"/>
        <w:right w:val="none" w:sz="0" w:space="0" w:color="auto"/>
      </w:divBdr>
    </w:div>
    <w:div w:id="519439545">
      <w:bodyDiv w:val="1"/>
      <w:marLeft w:val="0"/>
      <w:marRight w:val="0"/>
      <w:marTop w:val="0"/>
      <w:marBottom w:val="0"/>
      <w:divBdr>
        <w:top w:val="none" w:sz="0" w:space="0" w:color="auto"/>
        <w:left w:val="none" w:sz="0" w:space="0" w:color="auto"/>
        <w:bottom w:val="none" w:sz="0" w:space="0" w:color="auto"/>
        <w:right w:val="none" w:sz="0" w:space="0" w:color="auto"/>
      </w:divBdr>
    </w:div>
    <w:div w:id="519781325">
      <w:bodyDiv w:val="1"/>
      <w:marLeft w:val="0"/>
      <w:marRight w:val="0"/>
      <w:marTop w:val="0"/>
      <w:marBottom w:val="0"/>
      <w:divBdr>
        <w:top w:val="none" w:sz="0" w:space="0" w:color="auto"/>
        <w:left w:val="none" w:sz="0" w:space="0" w:color="auto"/>
        <w:bottom w:val="none" w:sz="0" w:space="0" w:color="auto"/>
        <w:right w:val="none" w:sz="0" w:space="0" w:color="auto"/>
      </w:divBdr>
    </w:div>
    <w:div w:id="521433341">
      <w:bodyDiv w:val="1"/>
      <w:marLeft w:val="0"/>
      <w:marRight w:val="0"/>
      <w:marTop w:val="0"/>
      <w:marBottom w:val="0"/>
      <w:divBdr>
        <w:top w:val="none" w:sz="0" w:space="0" w:color="auto"/>
        <w:left w:val="none" w:sz="0" w:space="0" w:color="auto"/>
        <w:bottom w:val="none" w:sz="0" w:space="0" w:color="auto"/>
        <w:right w:val="none" w:sz="0" w:space="0" w:color="auto"/>
      </w:divBdr>
    </w:div>
    <w:div w:id="521867334">
      <w:bodyDiv w:val="1"/>
      <w:marLeft w:val="0"/>
      <w:marRight w:val="0"/>
      <w:marTop w:val="0"/>
      <w:marBottom w:val="0"/>
      <w:divBdr>
        <w:top w:val="none" w:sz="0" w:space="0" w:color="auto"/>
        <w:left w:val="none" w:sz="0" w:space="0" w:color="auto"/>
        <w:bottom w:val="none" w:sz="0" w:space="0" w:color="auto"/>
        <w:right w:val="none" w:sz="0" w:space="0" w:color="auto"/>
      </w:divBdr>
    </w:div>
    <w:div w:id="523251389">
      <w:bodyDiv w:val="1"/>
      <w:marLeft w:val="0"/>
      <w:marRight w:val="0"/>
      <w:marTop w:val="0"/>
      <w:marBottom w:val="0"/>
      <w:divBdr>
        <w:top w:val="none" w:sz="0" w:space="0" w:color="auto"/>
        <w:left w:val="none" w:sz="0" w:space="0" w:color="auto"/>
        <w:bottom w:val="none" w:sz="0" w:space="0" w:color="auto"/>
        <w:right w:val="none" w:sz="0" w:space="0" w:color="auto"/>
      </w:divBdr>
    </w:div>
    <w:div w:id="524636055">
      <w:bodyDiv w:val="1"/>
      <w:marLeft w:val="0"/>
      <w:marRight w:val="0"/>
      <w:marTop w:val="0"/>
      <w:marBottom w:val="0"/>
      <w:divBdr>
        <w:top w:val="none" w:sz="0" w:space="0" w:color="auto"/>
        <w:left w:val="none" w:sz="0" w:space="0" w:color="auto"/>
        <w:bottom w:val="none" w:sz="0" w:space="0" w:color="auto"/>
        <w:right w:val="none" w:sz="0" w:space="0" w:color="auto"/>
      </w:divBdr>
    </w:div>
    <w:div w:id="527304109">
      <w:bodyDiv w:val="1"/>
      <w:marLeft w:val="0"/>
      <w:marRight w:val="0"/>
      <w:marTop w:val="0"/>
      <w:marBottom w:val="0"/>
      <w:divBdr>
        <w:top w:val="none" w:sz="0" w:space="0" w:color="auto"/>
        <w:left w:val="none" w:sz="0" w:space="0" w:color="auto"/>
        <w:bottom w:val="none" w:sz="0" w:space="0" w:color="auto"/>
        <w:right w:val="none" w:sz="0" w:space="0" w:color="auto"/>
      </w:divBdr>
    </w:div>
    <w:div w:id="527986787">
      <w:bodyDiv w:val="1"/>
      <w:marLeft w:val="0"/>
      <w:marRight w:val="0"/>
      <w:marTop w:val="0"/>
      <w:marBottom w:val="0"/>
      <w:divBdr>
        <w:top w:val="none" w:sz="0" w:space="0" w:color="auto"/>
        <w:left w:val="none" w:sz="0" w:space="0" w:color="auto"/>
        <w:bottom w:val="none" w:sz="0" w:space="0" w:color="auto"/>
        <w:right w:val="none" w:sz="0" w:space="0" w:color="auto"/>
      </w:divBdr>
    </w:div>
    <w:div w:id="528303946">
      <w:bodyDiv w:val="1"/>
      <w:marLeft w:val="0"/>
      <w:marRight w:val="0"/>
      <w:marTop w:val="0"/>
      <w:marBottom w:val="0"/>
      <w:divBdr>
        <w:top w:val="none" w:sz="0" w:space="0" w:color="auto"/>
        <w:left w:val="none" w:sz="0" w:space="0" w:color="auto"/>
        <w:bottom w:val="none" w:sz="0" w:space="0" w:color="auto"/>
        <w:right w:val="none" w:sz="0" w:space="0" w:color="auto"/>
      </w:divBdr>
    </w:div>
    <w:div w:id="528493956">
      <w:bodyDiv w:val="1"/>
      <w:marLeft w:val="0"/>
      <w:marRight w:val="0"/>
      <w:marTop w:val="0"/>
      <w:marBottom w:val="0"/>
      <w:divBdr>
        <w:top w:val="none" w:sz="0" w:space="0" w:color="auto"/>
        <w:left w:val="none" w:sz="0" w:space="0" w:color="auto"/>
        <w:bottom w:val="none" w:sz="0" w:space="0" w:color="auto"/>
        <w:right w:val="none" w:sz="0" w:space="0" w:color="auto"/>
      </w:divBdr>
    </w:div>
    <w:div w:id="528841336">
      <w:bodyDiv w:val="1"/>
      <w:marLeft w:val="0"/>
      <w:marRight w:val="0"/>
      <w:marTop w:val="0"/>
      <w:marBottom w:val="0"/>
      <w:divBdr>
        <w:top w:val="none" w:sz="0" w:space="0" w:color="auto"/>
        <w:left w:val="none" w:sz="0" w:space="0" w:color="auto"/>
        <w:bottom w:val="none" w:sz="0" w:space="0" w:color="auto"/>
        <w:right w:val="none" w:sz="0" w:space="0" w:color="auto"/>
      </w:divBdr>
    </w:div>
    <w:div w:id="529343577">
      <w:bodyDiv w:val="1"/>
      <w:marLeft w:val="0"/>
      <w:marRight w:val="0"/>
      <w:marTop w:val="0"/>
      <w:marBottom w:val="0"/>
      <w:divBdr>
        <w:top w:val="none" w:sz="0" w:space="0" w:color="auto"/>
        <w:left w:val="none" w:sz="0" w:space="0" w:color="auto"/>
        <w:bottom w:val="none" w:sz="0" w:space="0" w:color="auto"/>
        <w:right w:val="none" w:sz="0" w:space="0" w:color="auto"/>
      </w:divBdr>
    </w:div>
    <w:div w:id="530192305">
      <w:bodyDiv w:val="1"/>
      <w:marLeft w:val="0"/>
      <w:marRight w:val="0"/>
      <w:marTop w:val="0"/>
      <w:marBottom w:val="0"/>
      <w:divBdr>
        <w:top w:val="none" w:sz="0" w:space="0" w:color="auto"/>
        <w:left w:val="none" w:sz="0" w:space="0" w:color="auto"/>
        <w:bottom w:val="none" w:sz="0" w:space="0" w:color="auto"/>
        <w:right w:val="none" w:sz="0" w:space="0" w:color="auto"/>
      </w:divBdr>
    </w:div>
    <w:div w:id="531041442">
      <w:bodyDiv w:val="1"/>
      <w:marLeft w:val="0"/>
      <w:marRight w:val="0"/>
      <w:marTop w:val="0"/>
      <w:marBottom w:val="0"/>
      <w:divBdr>
        <w:top w:val="none" w:sz="0" w:space="0" w:color="auto"/>
        <w:left w:val="none" w:sz="0" w:space="0" w:color="auto"/>
        <w:bottom w:val="none" w:sz="0" w:space="0" w:color="auto"/>
        <w:right w:val="none" w:sz="0" w:space="0" w:color="auto"/>
      </w:divBdr>
    </w:div>
    <w:div w:id="532697839">
      <w:bodyDiv w:val="1"/>
      <w:marLeft w:val="0"/>
      <w:marRight w:val="0"/>
      <w:marTop w:val="0"/>
      <w:marBottom w:val="0"/>
      <w:divBdr>
        <w:top w:val="none" w:sz="0" w:space="0" w:color="auto"/>
        <w:left w:val="none" w:sz="0" w:space="0" w:color="auto"/>
        <w:bottom w:val="none" w:sz="0" w:space="0" w:color="auto"/>
        <w:right w:val="none" w:sz="0" w:space="0" w:color="auto"/>
      </w:divBdr>
    </w:div>
    <w:div w:id="532884285">
      <w:bodyDiv w:val="1"/>
      <w:marLeft w:val="0"/>
      <w:marRight w:val="0"/>
      <w:marTop w:val="0"/>
      <w:marBottom w:val="0"/>
      <w:divBdr>
        <w:top w:val="none" w:sz="0" w:space="0" w:color="auto"/>
        <w:left w:val="none" w:sz="0" w:space="0" w:color="auto"/>
        <w:bottom w:val="none" w:sz="0" w:space="0" w:color="auto"/>
        <w:right w:val="none" w:sz="0" w:space="0" w:color="auto"/>
      </w:divBdr>
    </w:div>
    <w:div w:id="535847624">
      <w:bodyDiv w:val="1"/>
      <w:marLeft w:val="0"/>
      <w:marRight w:val="0"/>
      <w:marTop w:val="0"/>
      <w:marBottom w:val="0"/>
      <w:divBdr>
        <w:top w:val="none" w:sz="0" w:space="0" w:color="auto"/>
        <w:left w:val="none" w:sz="0" w:space="0" w:color="auto"/>
        <w:bottom w:val="none" w:sz="0" w:space="0" w:color="auto"/>
        <w:right w:val="none" w:sz="0" w:space="0" w:color="auto"/>
      </w:divBdr>
    </w:div>
    <w:div w:id="536744146">
      <w:bodyDiv w:val="1"/>
      <w:marLeft w:val="0"/>
      <w:marRight w:val="0"/>
      <w:marTop w:val="0"/>
      <w:marBottom w:val="0"/>
      <w:divBdr>
        <w:top w:val="none" w:sz="0" w:space="0" w:color="auto"/>
        <w:left w:val="none" w:sz="0" w:space="0" w:color="auto"/>
        <w:bottom w:val="none" w:sz="0" w:space="0" w:color="auto"/>
        <w:right w:val="none" w:sz="0" w:space="0" w:color="auto"/>
      </w:divBdr>
    </w:div>
    <w:div w:id="536890425">
      <w:bodyDiv w:val="1"/>
      <w:marLeft w:val="0"/>
      <w:marRight w:val="0"/>
      <w:marTop w:val="0"/>
      <w:marBottom w:val="0"/>
      <w:divBdr>
        <w:top w:val="none" w:sz="0" w:space="0" w:color="auto"/>
        <w:left w:val="none" w:sz="0" w:space="0" w:color="auto"/>
        <w:bottom w:val="none" w:sz="0" w:space="0" w:color="auto"/>
        <w:right w:val="none" w:sz="0" w:space="0" w:color="auto"/>
      </w:divBdr>
    </w:div>
    <w:div w:id="537737451">
      <w:bodyDiv w:val="1"/>
      <w:marLeft w:val="0"/>
      <w:marRight w:val="0"/>
      <w:marTop w:val="0"/>
      <w:marBottom w:val="0"/>
      <w:divBdr>
        <w:top w:val="none" w:sz="0" w:space="0" w:color="auto"/>
        <w:left w:val="none" w:sz="0" w:space="0" w:color="auto"/>
        <w:bottom w:val="none" w:sz="0" w:space="0" w:color="auto"/>
        <w:right w:val="none" w:sz="0" w:space="0" w:color="auto"/>
      </w:divBdr>
    </w:div>
    <w:div w:id="538979258">
      <w:bodyDiv w:val="1"/>
      <w:marLeft w:val="0"/>
      <w:marRight w:val="0"/>
      <w:marTop w:val="0"/>
      <w:marBottom w:val="0"/>
      <w:divBdr>
        <w:top w:val="none" w:sz="0" w:space="0" w:color="auto"/>
        <w:left w:val="none" w:sz="0" w:space="0" w:color="auto"/>
        <w:bottom w:val="none" w:sz="0" w:space="0" w:color="auto"/>
        <w:right w:val="none" w:sz="0" w:space="0" w:color="auto"/>
      </w:divBdr>
    </w:div>
    <w:div w:id="540022308">
      <w:bodyDiv w:val="1"/>
      <w:marLeft w:val="0"/>
      <w:marRight w:val="0"/>
      <w:marTop w:val="0"/>
      <w:marBottom w:val="0"/>
      <w:divBdr>
        <w:top w:val="none" w:sz="0" w:space="0" w:color="auto"/>
        <w:left w:val="none" w:sz="0" w:space="0" w:color="auto"/>
        <w:bottom w:val="none" w:sz="0" w:space="0" w:color="auto"/>
        <w:right w:val="none" w:sz="0" w:space="0" w:color="auto"/>
      </w:divBdr>
    </w:div>
    <w:div w:id="541096635">
      <w:bodyDiv w:val="1"/>
      <w:marLeft w:val="0"/>
      <w:marRight w:val="0"/>
      <w:marTop w:val="0"/>
      <w:marBottom w:val="0"/>
      <w:divBdr>
        <w:top w:val="none" w:sz="0" w:space="0" w:color="auto"/>
        <w:left w:val="none" w:sz="0" w:space="0" w:color="auto"/>
        <w:bottom w:val="none" w:sz="0" w:space="0" w:color="auto"/>
        <w:right w:val="none" w:sz="0" w:space="0" w:color="auto"/>
      </w:divBdr>
    </w:div>
    <w:div w:id="541477160">
      <w:bodyDiv w:val="1"/>
      <w:marLeft w:val="0"/>
      <w:marRight w:val="0"/>
      <w:marTop w:val="0"/>
      <w:marBottom w:val="0"/>
      <w:divBdr>
        <w:top w:val="none" w:sz="0" w:space="0" w:color="auto"/>
        <w:left w:val="none" w:sz="0" w:space="0" w:color="auto"/>
        <w:bottom w:val="none" w:sz="0" w:space="0" w:color="auto"/>
        <w:right w:val="none" w:sz="0" w:space="0" w:color="auto"/>
      </w:divBdr>
    </w:div>
    <w:div w:id="541479150">
      <w:bodyDiv w:val="1"/>
      <w:marLeft w:val="0"/>
      <w:marRight w:val="0"/>
      <w:marTop w:val="0"/>
      <w:marBottom w:val="0"/>
      <w:divBdr>
        <w:top w:val="none" w:sz="0" w:space="0" w:color="auto"/>
        <w:left w:val="none" w:sz="0" w:space="0" w:color="auto"/>
        <w:bottom w:val="none" w:sz="0" w:space="0" w:color="auto"/>
        <w:right w:val="none" w:sz="0" w:space="0" w:color="auto"/>
      </w:divBdr>
    </w:div>
    <w:div w:id="546993083">
      <w:bodyDiv w:val="1"/>
      <w:marLeft w:val="0"/>
      <w:marRight w:val="0"/>
      <w:marTop w:val="0"/>
      <w:marBottom w:val="0"/>
      <w:divBdr>
        <w:top w:val="none" w:sz="0" w:space="0" w:color="auto"/>
        <w:left w:val="none" w:sz="0" w:space="0" w:color="auto"/>
        <w:bottom w:val="none" w:sz="0" w:space="0" w:color="auto"/>
        <w:right w:val="none" w:sz="0" w:space="0" w:color="auto"/>
      </w:divBdr>
    </w:div>
    <w:div w:id="548078890">
      <w:bodyDiv w:val="1"/>
      <w:marLeft w:val="0"/>
      <w:marRight w:val="0"/>
      <w:marTop w:val="0"/>
      <w:marBottom w:val="0"/>
      <w:divBdr>
        <w:top w:val="none" w:sz="0" w:space="0" w:color="auto"/>
        <w:left w:val="none" w:sz="0" w:space="0" w:color="auto"/>
        <w:bottom w:val="none" w:sz="0" w:space="0" w:color="auto"/>
        <w:right w:val="none" w:sz="0" w:space="0" w:color="auto"/>
      </w:divBdr>
    </w:div>
    <w:div w:id="550843111">
      <w:bodyDiv w:val="1"/>
      <w:marLeft w:val="0"/>
      <w:marRight w:val="0"/>
      <w:marTop w:val="0"/>
      <w:marBottom w:val="0"/>
      <w:divBdr>
        <w:top w:val="none" w:sz="0" w:space="0" w:color="auto"/>
        <w:left w:val="none" w:sz="0" w:space="0" w:color="auto"/>
        <w:bottom w:val="none" w:sz="0" w:space="0" w:color="auto"/>
        <w:right w:val="none" w:sz="0" w:space="0" w:color="auto"/>
      </w:divBdr>
    </w:div>
    <w:div w:id="552615760">
      <w:bodyDiv w:val="1"/>
      <w:marLeft w:val="0"/>
      <w:marRight w:val="0"/>
      <w:marTop w:val="0"/>
      <w:marBottom w:val="0"/>
      <w:divBdr>
        <w:top w:val="none" w:sz="0" w:space="0" w:color="auto"/>
        <w:left w:val="none" w:sz="0" w:space="0" w:color="auto"/>
        <w:bottom w:val="none" w:sz="0" w:space="0" w:color="auto"/>
        <w:right w:val="none" w:sz="0" w:space="0" w:color="auto"/>
      </w:divBdr>
    </w:div>
    <w:div w:id="553352479">
      <w:bodyDiv w:val="1"/>
      <w:marLeft w:val="0"/>
      <w:marRight w:val="0"/>
      <w:marTop w:val="0"/>
      <w:marBottom w:val="0"/>
      <w:divBdr>
        <w:top w:val="none" w:sz="0" w:space="0" w:color="auto"/>
        <w:left w:val="none" w:sz="0" w:space="0" w:color="auto"/>
        <w:bottom w:val="none" w:sz="0" w:space="0" w:color="auto"/>
        <w:right w:val="none" w:sz="0" w:space="0" w:color="auto"/>
      </w:divBdr>
    </w:div>
    <w:div w:id="553614255">
      <w:bodyDiv w:val="1"/>
      <w:marLeft w:val="0"/>
      <w:marRight w:val="0"/>
      <w:marTop w:val="0"/>
      <w:marBottom w:val="0"/>
      <w:divBdr>
        <w:top w:val="none" w:sz="0" w:space="0" w:color="auto"/>
        <w:left w:val="none" w:sz="0" w:space="0" w:color="auto"/>
        <w:bottom w:val="none" w:sz="0" w:space="0" w:color="auto"/>
        <w:right w:val="none" w:sz="0" w:space="0" w:color="auto"/>
      </w:divBdr>
    </w:div>
    <w:div w:id="553859247">
      <w:bodyDiv w:val="1"/>
      <w:marLeft w:val="0"/>
      <w:marRight w:val="0"/>
      <w:marTop w:val="0"/>
      <w:marBottom w:val="0"/>
      <w:divBdr>
        <w:top w:val="none" w:sz="0" w:space="0" w:color="auto"/>
        <w:left w:val="none" w:sz="0" w:space="0" w:color="auto"/>
        <w:bottom w:val="none" w:sz="0" w:space="0" w:color="auto"/>
        <w:right w:val="none" w:sz="0" w:space="0" w:color="auto"/>
      </w:divBdr>
    </w:div>
    <w:div w:id="554849828">
      <w:bodyDiv w:val="1"/>
      <w:marLeft w:val="0"/>
      <w:marRight w:val="0"/>
      <w:marTop w:val="0"/>
      <w:marBottom w:val="0"/>
      <w:divBdr>
        <w:top w:val="none" w:sz="0" w:space="0" w:color="auto"/>
        <w:left w:val="none" w:sz="0" w:space="0" w:color="auto"/>
        <w:bottom w:val="none" w:sz="0" w:space="0" w:color="auto"/>
        <w:right w:val="none" w:sz="0" w:space="0" w:color="auto"/>
      </w:divBdr>
    </w:div>
    <w:div w:id="555630548">
      <w:bodyDiv w:val="1"/>
      <w:marLeft w:val="0"/>
      <w:marRight w:val="0"/>
      <w:marTop w:val="0"/>
      <w:marBottom w:val="0"/>
      <w:divBdr>
        <w:top w:val="none" w:sz="0" w:space="0" w:color="auto"/>
        <w:left w:val="none" w:sz="0" w:space="0" w:color="auto"/>
        <w:bottom w:val="none" w:sz="0" w:space="0" w:color="auto"/>
        <w:right w:val="none" w:sz="0" w:space="0" w:color="auto"/>
      </w:divBdr>
    </w:div>
    <w:div w:id="557282562">
      <w:bodyDiv w:val="1"/>
      <w:marLeft w:val="0"/>
      <w:marRight w:val="0"/>
      <w:marTop w:val="0"/>
      <w:marBottom w:val="0"/>
      <w:divBdr>
        <w:top w:val="none" w:sz="0" w:space="0" w:color="auto"/>
        <w:left w:val="none" w:sz="0" w:space="0" w:color="auto"/>
        <w:bottom w:val="none" w:sz="0" w:space="0" w:color="auto"/>
        <w:right w:val="none" w:sz="0" w:space="0" w:color="auto"/>
      </w:divBdr>
    </w:div>
    <w:div w:id="558787692">
      <w:bodyDiv w:val="1"/>
      <w:marLeft w:val="0"/>
      <w:marRight w:val="0"/>
      <w:marTop w:val="0"/>
      <w:marBottom w:val="0"/>
      <w:divBdr>
        <w:top w:val="none" w:sz="0" w:space="0" w:color="auto"/>
        <w:left w:val="none" w:sz="0" w:space="0" w:color="auto"/>
        <w:bottom w:val="none" w:sz="0" w:space="0" w:color="auto"/>
        <w:right w:val="none" w:sz="0" w:space="0" w:color="auto"/>
      </w:divBdr>
    </w:div>
    <w:div w:id="559436860">
      <w:bodyDiv w:val="1"/>
      <w:marLeft w:val="0"/>
      <w:marRight w:val="0"/>
      <w:marTop w:val="0"/>
      <w:marBottom w:val="0"/>
      <w:divBdr>
        <w:top w:val="none" w:sz="0" w:space="0" w:color="auto"/>
        <w:left w:val="none" w:sz="0" w:space="0" w:color="auto"/>
        <w:bottom w:val="none" w:sz="0" w:space="0" w:color="auto"/>
        <w:right w:val="none" w:sz="0" w:space="0" w:color="auto"/>
      </w:divBdr>
    </w:div>
    <w:div w:id="560412395">
      <w:bodyDiv w:val="1"/>
      <w:marLeft w:val="0"/>
      <w:marRight w:val="0"/>
      <w:marTop w:val="0"/>
      <w:marBottom w:val="0"/>
      <w:divBdr>
        <w:top w:val="none" w:sz="0" w:space="0" w:color="auto"/>
        <w:left w:val="none" w:sz="0" w:space="0" w:color="auto"/>
        <w:bottom w:val="none" w:sz="0" w:space="0" w:color="auto"/>
        <w:right w:val="none" w:sz="0" w:space="0" w:color="auto"/>
      </w:divBdr>
    </w:div>
    <w:div w:id="560747894">
      <w:bodyDiv w:val="1"/>
      <w:marLeft w:val="0"/>
      <w:marRight w:val="0"/>
      <w:marTop w:val="0"/>
      <w:marBottom w:val="0"/>
      <w:divBdr>
        <w:top w:val="none" w:sz="0" w:space="0" w:color="auto"/>
        <w:left w:val="none" w:sz="0" w:space="0" w:color="auto"/>
        <w:bottom w:val="none" w:sz="0" w:space="0" w:color="auto"/>
        <w:right w:val="none" w:sz="0" w:space="0" w:color="auto"/>
      </w:divBdr>
    </w:div>
    <w:div w:id="561216415">
      <w:bodyDiv w:val="1"/>
      <w:marLeft w:val="0"/>
      <w:marRight w:val="0"/>
      <w:marTop w:val="0"/>
      <w:marBottom w:val="0"/>
      <w:divBdr>
        <w:top w:val="none" w:sz="0" w:space="0" w:color="auto"/>
        <w:left w:val="none" w:sz="0" w:space="0" w:color="auto"/>
        <w:bottom w:val="none" w:sz="0" w:space="0" w:color="auto"/>
        <w:right w:val="none" w:sz="0" w:space="0" w:color="auto"/>
      </w:divBdr>
    </w:div>
    <w:div w:id="563639770">
      <w:bodyDiv w:val="1"/>
      <w:marLeft w:val="0"/>
      <w:marRight w:val="0"/>
      <w:marTop w:val="0"/>
      <w:marBottom w:val="0"/>
      <w:divBdr>
        <w:top w:val="none" w:sz="0" w:space="0" w:color="auto"/>
        <w:left w:val="none" w:sz="0" w:space="0" w:color="auto"/>
        <w:bottom w:val="none" w:sz="0" w:space="0" w:color="auto"/>
        <w:right w:val="none" w:sz="0" w:space="0" w:color="auto"/>
      </w:divBdr>
    </w:div>
    <w:div w:id="568660633">
      <w:bodyDiv w:val="1"/>
      <w:marLeft w:val="0"/>
      <w:marRight w:val="0"/>
      <w:marTop w:val="0"/>
      <w:marBottom w:val="0"/>
      <w:divBdr>
        <w:top w:val="none" w:sz="0" w:space="0" w:color="auto"/>
        <w:left w:val="none" w:sz="0" w:space="0" w:color="auto"/>
        <w:bottom w:val="none" w:sz="0" w:space="0" w:color="auto"/>
        <w:right w:val="none" w:sz="0" w:space="0" w:color="auto"/>
      </w:divBdr>
    </w:div>
    <w:div w:id="569077200">
      <w:bodyDiv w:val="1"/>
      <w:marLeft w:val="0"/>
      <w:marRight w:val="0"/>
      <w:marTop w:val="0"/>
      <w:marBottom w:val="0"/>
      <w:divBdr>
        <w:top w:val="none" w:sz="0" w:space="0" w:color="auto"/>
        <w:left w:val="none" w:sz="0" w:space="0" w:color="auto"/>
        <w:bottom w:val="none" w:sz="0" w:space="0" w:color="auto"/>
        <w:right w:val="none" w:sz="0" w:space="0" w:color="auto"/>
      </w:divBdr>
    </w:div>
    <w:div w:id="569510686">
      <w:bodyDiv w:val="1"/>
      <w:marLeft w:val="0"/>
      <w:marRight w:val="0"/>
      <w:marTop w:val="0"/>
      <w:marBottom w:val="0"/>
      <w:divBdr>
        <w:top w:val="none" w:sz="0" w:space="0" w:color="auto"/>
        <w:left w:val="none" w:sz="0" w:space="0" w:color="auto"/>
        <w:bottom w:val="none" w:sz="0" w:space="0" w:color="auto"/>
        <w:right w:val="none" w:sz="0" w:space="0" w:color="auto"/>
      </w:divBdr>
    </w:div>
    <w:div w:id="569922614">
      <w:bodyDiv w:val="1"/>
      <w:marLeft w:val="0"/>
      <w:marRight w:val="0"/>
      <w:marTop w:val="0"/>
      <w:marBottom w:val="0"/>
      <w:divBdr>
        <w:top w:val="none" w:sz="0" w:space="0" w:color="auto"/>
        <w:left w:val="none" w:sz="0" w:space="0" w:color="auto"/>
        <w:bottom w:val="none" w:sz="0" w:space="0" w:color="auto"/>
        <w:right w:val="none" w:sz="0" w:space="0" w:color="auto"/>
      </w:divBdr>
    </w:div>
    <w:div w:id="571542688">
      <w:bodyDiv w:val="1"/>
      <w:marLeft w:val="0"/>
      <w:marRight w:val="0"/>
      <w:marTop w:val="0"/>
      <w:marBottom w:val="0"/>
      <w:divBdr>
        <w:top w:val="none" w:sz="0" w:space="0" w:color="auto"/>
        <w:left w:val="none" w:sz="0" w:space="0" w:color="auto"/>
        <w:bottom w:val="none" w:sz="0" w:space="0" w:color="auto"/>
        <w:right w:val="none" w:sz="0" w:space="0" w:color="auto"/>
      </w:divBdr>
    </w:div>
    <w:div w:id="572590093">
      <w:bodyDiv w:val="1"/>
      <w:marLeft w:val="0"/>
      <w:marRight w:val="0"/>
      <w:marTop w:val="0"/>
      <w:marBottom w:val="0"/>
      <w:divBdr>
        <w:top w:val="none" w:sz="0" w:space="0" w:color="auto"/>
        <w:left w:val="none" w:sz="0" w:space="0" w:color="auto"/>
        <w:bottom w:val="none" w:sz="0" w:space="0" w:color="auto"/>
        <w:right w:val="none" w:sz="0" w:space="0" w:color="auto"/>
      </w:divBdr>
    </w:div>
    <w:div w:id="573706139">
      <w:bodyDiv w:val="1"/>
      <w:marLeft w:val="0"/>
      <w:marRight w:val="0"/>
      <w:marTop w:val="0"/>
      <w:marBottom w:val="0"/>
      <w:divBdr>
        <w:top w:val="none" w:sz="0" w:space="0" w:color="auto"/>
        <w:left w:val="none" w:sz="0" w:space="0" w:color="auto"/>
        <w:bottom w:val="none" w:sz="0" w:space="0" w:color="auto"/>
        <w:right w:val="none" w:sz="0" w:space="0" w:color="auto"/>
      </w:divBdr>
    </w:div>
    <w:div w:id="573707648">
      <w:bodyDiv w:val="1"/>
      <w:marLeft w:val="0"/>
      <w:marRight w:val="0"/>
      <w:marTop w:val="0"/>
      <w:marBottom w:val="0"/>
      <w:divBdr>
        <w:top w:val="none" w:sz="0" w:space="0" w:color="auto"/>
        <w:left w:val="none" w:sz="0" w:space="0" w:color="auto"/>
        <w:bottom w:val="none" w:sz="0" w:space="0" w:color="auto"/>
        <w:right w:val="none" w:sz="0" w:space="0" w:color="auto"/>
      </w:divBdr>
    </w:div>
    <w:div w:id="574315717">
      <w:bodyDiv w:val="1"/>
      <w:marLeft w:val="0"/>
      <w:marRight w:val="0"/>
      <w:marTop w:val="0"/>
      <w:marBottom w:val="0"/>
      <w:divBdr>
        <w:top w:val="none" w:sz="0" w:space="0" w:color="auto"/>
        <w:left w:val="none" w:sz="0" w:space="0" w:color="auto"/>
        <w:bottom w:val="none" w:sz="0" w:space="0" w:color="auto"/>
        <w:right w:val="none" w:sz="0" w:space="0" w:color="auto"/>
      </w:divBdr>
    </w:div>
    <w:div w:id="574315778">
      <w:bodyDiv w:val="1"/>
      <w:marLeft w:val="0"/>
      <w:marRight w:val="0"/>
      <w:marTop w:val="0"/>
      <w:marBottom w:val="0"/>
      <w:divBdr>
        <w:top w:val="none" w:sz="0" w:space="0" w:color="auto"/>
        <w:left w:val="none" w:sz="0" w:space="0" w:color="auto"/>
        <w:bottom w:val="none" w:sz="0" w:space="0" w:color="auto"/>
        <w:right w:val="none" w:sz="0" w:space="0" w:color="auto"/>
      </w:divBdr>
    </w:div>
    <w:div w:id="574439996">
      <w:bodyDiv w:val="1"/>
      <w:marLeft w:val="0"/>
      <w:marRight w:val="0"/>
      <w:marTop w:val="0"/>
      <w:marBottom w:val="0"/>
      <w:divBdr>
        <w:top w:val="none" w:sz="0" w:space="0" w:color="auto"/>
        <w:left w:val="none" w:sz="0" w:space="0" w:color="auto"/>
        <w:bottom w:val="none" w:sz="0" w:space="0" w:color="auto"/>
        <w:right w:val="none" w:sz="0" w:space="0" w:color="auto"/>
      </w:divBdr>
    </w:div>
    <w:div w:id="574703519">
      <w:bodyDiv w:val="1"/>
      <w:marLeft w:val="0"/>
      <w:marRight w:val="0"/>
      <w:marTop w:val="0"/>
      <w:marBottom w:val="0"/>
      <w:divBdr>
        <w:top w:val="none" w:sz="0" w:space="0" w:color="auto"/>
        <w:left w:val="none" w:sz="0" w:space="0" w:color="auto"/>
        <w:bottom w:val="none" w:sz="0" w:space="0" w:color="auto"/>
        <w:right w:val="none" w:sz="0" w:space="0" w:color="auto"/>
      </w:divBdr>
    </w:div>
    <w:div w:id="575167169">
      <w:bodyDiv w:val="1"/>
      <w:marLeft w:val="0"/>
      <w:marRight w:val="0"/>
      <w:marTop w:val="0"/>
      <w:marBottom w:val="0"/>
      <w:divBdr>
        <w:top w:val="none" w:sz="0" w:space="0" w:color="auto"/>
        <w:left w:val="none" w:sz="0" w:space="0" w:color="auto"/>
        <w:bottom w:val="none" w:sz="0" w:space="0" w:color="auto"/>
        <w:right w:val="none" w:sz="0" w:space="0" w:color="auto"/>
      </w:divBdr>
    </w:div>
    <w:div w:id="576943221">
      <w:bodyDiv w:val="1"/>
      <w:marLeft w:val="0"/>
      <w:marRight w:val="0"/>
      <w:marTop w:val="0"/>
      <w:marBottom w:val="0"/>
      <w:divBdr>
        <w:top w:val="none" w:sz="0" w:space="0" w:color="auto"/>
        <w:left w:val="none" w:sz="0" w:space="0" w:color="auto"/>
        <w:bottom w:val="none" w:sz="0" w:space="0" w:color="auto"/>
        <w:right w:val="none" w:sz="0" w:space="0" w:color="auto"/>
      </w:divBdr>
    </w:div>
    <w:div w:id="577255417">
      <w:bodyDiv w:val="1"/>
      <w:marLeft w:val="0"/>
      <w:marRight w:val="0"/>
      <w:marTop w:val="0"/>
      <w:marBottom w:val="0"/>
      <w:divBdr>
        <w:top w:val="none" w:sz="0" w:space="0" w:color="auto"/>
        <w:left w:val="none" w:sz="0" w:space="0" w:color="auto"/>
        <w:bottom w:val="none" w:sz="0" w:space="0" w:color="auto"/>
        <w:right w:val="none" w:sz="0" w:space="0" w:color="auto"/>
      </w:divBdr>
    </w:div>
    <w:div w:id="577440051">
      <w:bodyDiv w:val="1"/>
      <w:marLeft w:val="0"/>
      <w:marRight w:val="0"/>
      <w:marTop w:val="0"/>
      <w:marBottom w:val="0"/>
      <w:divBdr>
        <w:top w:val="none" w:sz="0" w:space="0" w:color="auto"/>
        <w:left w:val="none" w:sz="0" w:space="0" w:color="auto"/>
        <w:bottom w:val="none" w:sz="0" w:space="0" w:color="auto"/>
        <w:right w:val="none" w:sz="0" w:space="0" w:color="auto"/>
      </w:divBdr>
    </w:div>
    <w:div w:id="577591452">
      <w:bodyDiv w:val="1"/>
      <w:marLeft w:val="0"/>
      <w:marRight w:val="0"/>
      <w:marTop w:val="0"/>
      <w:marBottom w:val="0"/>
      <w:divBdr>
        <w:top w:val="none" w:sz="0" w:space="0" w:color="auto"/>
        <w:left w:val="none" w:sz="0" w:space="0" w:color="auto"/>
        <w:bottom w:val="none" w:sz="0" w:space="0" w:color="auto"/>
        <w:right w:val="none" w:sz="0" w:space="0" w:color="auto"/>
      </w:divBdr>
    </w:div>
    <w:div w:id="580484278">
      <w:bodyDiv w:val="1"/>
      <w:marLeft w:val="0"/>
      <w:marRight w:val="0"/>
      <w:marTop w:val="0"/>
      <w:marBottom w:val="0"/>
      <w:divBdr>
        <w:top w:val="none" w:sz="0" w:space="0" w:color="auto"/>
        <w:left w:val="none" w:sz="0" w:space="0" w:color="auto"/>
        <w:bottom w:val="none" w:sz="0" w:space="0" w:color="auto"/>
        <w:right w:val="none" w:sz="0" w:space="0" w:color="auto"/>
      </w:divBdr>
    </w:div>
    <w:div w:id="582033182">
      <w:bodyDiv w:val="1"/>
      <w:marLeft w:val="0"/>
      <w:marRight w:val="0"/>
      <w:marTop w:val="0"/>
      <w:marBottom w:val="0"/>
      <w:divBdr>
        <w:top w:val="none" w:sz="0" w:space="0" w:color="auto"/>
        <w:left w:val="none" w:sz="0" w:space="0" w:color="auto"/>
        <w:bottom w:val="none" w:sz="0" w:space="0" w:color="auto"/>
        <w:right w:val="none" w:sz="0" w:space="0" w:color="auto"/>
      </w:divBdr>
    </w:div>
    <w:div w:id="583153512">
      <w:bodyDiv w:val="1"/>
      <w:marLeft w:val="0"/>
      <w:marRight w:val="0"/>
      <w:marTop w:val="0"/>
      <w:marBottom w:val="0"/>
      <w:divBdr>
        <w:top w:val="none" w:sz="0" w:space="0" w:color="auto"/>
        <w:left w:val="none" w:sz="0" w:space="0" w:color="auto"/>
        <w:bottom w:val="none" w:sz="0" w:space="0" w:color="auto"/>
        <w:right w:val="none" w:sz="0" w:space="0" w:color="auto"/>
      </w:divBdr>
    </w:div>
    <w:div w:id="584151829">
      <w:bodyDiv w:val="1"/>
      <w:marLeft w:val="0"/>
      <w:marRight w:val="0"/>
      <w:marTop w:val="0"/>
      <w:marBottom w:val="0"/>
      <w:divBdr>
        <w:top w:val="none" w:sz="0" w:space="0" w:color="auto"/>
        <w:left w:val="none" w:sz="0" w:space="0" w:color="auto"/>
        <w:bottom w:val="none" w:sz="0" w:space="0" w:color="auto"/>
        <w:right w:val="none" w:sz="0" w:space="0" w:color="auto"/>
      </w:divBdr>
    </w:div>
    <w:div w:id="584415346">
      <w:bodyDiv w:val="1"/>
      <w:marLeft w:val="0"/>
      <w:marRight w:val="0"/>
      <w:marTop w:val="0"/>
      <w:marBottom w:val="0"/>
      <w:divBdr>
        <w:top w:val="none" w:sz="0" w:space="0" w:color="auto"/>
        <w:left w:val="none" w:sz="0" w:space="0" w:color="auto"/>
        <w:bottom w:val="none" w:sz="0" w:space="0" w:color="auto"/>
        <w:right w:val="none" w:sz="0" w:space="0" w:color="auto"/>
      </w:divBdr>
    </w:div>
    <w:div w:id="585385986">
      <w:bodyDiv w:val="1"/>
      <w:marLeft w:val="0"/>
      <w:marRight w:val="0"/>
      <w:marTop w:val="0"/>
      <w:marBottom w:val="0"/>
      <w:divBdr>
        <w:top w:val="none" w:sz="0" w:space="0" w:color="auto"/>
        <w:left w:val="none" w:sz="0" w:space="0" w:color="auto"/>
        <w:bottom w:val="none" w:sz="0" w:space="0" w:color="auto"/>
        <w:right w:val="none" w:sz="0" w:space="0" w:color="auto"/>
      </w:divBdr>
    </w:div>
    <w:div w:id="585654858">
      <w:bodyDiv w:val="1"/>
      <w:marLeft w:val="0"/>
      <w:marRight w:val="0"/>
      <w:marTop w:val="0"/>
      <w:marBottom w:val="0"/>
      <w:divBdr>
        <w:top w:val="none" w:sz="0" w:space="0" w:color="auto"/>
        <w:left w:val="none" w:sz="0" w:space="0" w:color="auto"/>
        <w:bottom w:val="none" w:sz="0" w:space="0" w:color="auto"/>
        <w:right w:val="none" w:sz="0" w:space="0" w:color="auto"/>
      </w:divBdr>
    </w:div>
    <w:div w:id="587272229">
      <w:bodyDiv w:val="1"/>
      <w:marLeft w:val="0"/>
      <w:marRight w:val="0"/>
      <w:marTop w:val="0"/>
      <w:marBottom w:val="0"/>
      <w:divBdr>
        <w:top w:val="none" w:sz="0" w:space="0" w:color="auto"/>
        <w:left w:val="none" w:sz="0" w:space="0" w:color="auto"/>
        <w:bottom w:val="none" w:sz="0" w:space="0" w:color="auto"/>
        <w:right w:val="none" w:sz="0" w:space="0" w:color="auto"/>
      </w:divBdr>
    </w:div>
    <w:div w:id="588202318">
      <w:bodyDiv w:val="1"/>
      <w:marLeft w:val="0"/>
      <w:marRight w:val="0"/>
      <w:marTop w:val="0"/>
      <w:marBottom w:val="0"/>
      <w:divBdr>
        <w:top w:val="none" w:sz="0" w:space="0" w:color="auto"/>
        <w:left w:val="none" w:sz="0" w:space="0" w:color="auto"/>
        <w:bottom w:val="none" w:sz="0" w:space="0" w:color="auto"/>
        <w:right w:val="none" w:sz="0" w:space="0" w:color="auto"/>
      </w:divBdr>
    </w:div>
    <w:div w:id="588347032">
      <w:bodyDiv w:val="1"/>
      <w:marLeft w:val="0"/>
      <w:marRight w:val="0"/>
      <w:marTop w:val="0"/>
      <w:marBottom w:val="0"/>
      <w:divBdr>
        <w:top w:val="none" w:sz="0" w:space="0" w:color="auto"/>
        <w:left w:val="none" w:sz="0" w:space="0" w:color="auto"/>
        <w:bottom w:val="none" w:sz="0" w:space="0" w:color="auto"/>
        <w:right w:val="none" w:sz="0" w:space="0" w:color="auto"/>
      </w:divBdr>
    </w:div>
    <w:div w:id="590049376">
      <w:bodyDiv w:val="1"/>
      <w:marLeft w:val="0"/>
      <w:marRight w:val="0"/>
      <w:marTop w:val="0"/>
      <w:marBottom w:val="0"/>
      <w:divBdr>
        <w:top w:val="none" w:sz="0" w:space="0" w:color="auto"/>
        <w:left w:val="none" w:sz="0" w:space="0" w:color="auto"/>
        <w:bottom w:val="none" w:sz="0" w:space="0" w:color="auto"/>
        <w:right w:val="none" w:sz="0" w:space="0" w:color="auto"/>
      </w:divBdr>
    </w:div>
    <w:div w:id="591663482">
      <w:bodyDiv w:val="1"/>
      <w:marLeft w:val="0"/>
      <w:marRight w:val="0"/>
      <w:marTop w:val="0"/>
      <w:marBottom w:val="0"/>
      <w:divBdr>
        <w:top w:val="none" w:sz="0" w:space="0" w:color="auto"/>
        <w:left w:val="none" w:sz="0" w:space="0" w:color="auto"/>
        <w:bottom w:val="none" w:sz="0" w:space="0" w:color="auto"/>
        <w:right w:val="none" w:sz="0" w:space="0" w:color="auto"/>
      </w:divBdr>
    </w:div>
    <w:div w:id="591746183">
      <w:bodyDiv w:val="1"/>
      <w:marLeft w:val="0"/>
      <w:marRight w:val="0"/>
      <w:marTop w:val="0"/>
      <w:marBottom w:val="0"/>
      <w:divBdr>
        <w:top w:val="none" w:sz="0" w:space="0" w:color="auto"/>
        <w:left w:val="none" w:sz="0" w:space="0" w:color="auto"/>
        <w:bottom w:val="none" w:sz="0" w:space="0" w:color="auto"/>
        <w:right w:val="none" w:sz="0" w:space="0" w:color="auto"/>
      </w:divBdr>
    </w:div>
    <w:div w:id="592058651">
      <w:bodyDiv w:val="1"/>
      <w:marLeft w:val="0"/>
      <w:marRight w:val="0"/>
      <w:marTop w:val="0"/>
      <w:marBottom w:val="0"/>
      <w:divBdr>
        <w:top w:val="none" w:sz="0" w:space="0" w:color="auto"/>
        <w:left w:val="none" w:sz="0" w:space="0" w:color="auto"/>
        <w:bottom w:val="none" w:sz="0" w:space="0" w:color="auto"/>
        <w:right w:val="none" w:sz="0" w:space="0" w:color="auto"/>
      </w:divBdr>
    </w:div>
    <w:div w:id="592862332">
      <w:bodyDiv w:val="1"/>
      <w:marLeft w:val="0"/>
      <w:marRight w:val="0"/>
      <w:marTop w:val="0"/>
      <w:marBottom w:val="0"/>
      <w:divBdr>
        <w:top w:val="none" w:sz="0" w:space="0" w:color="auto"/>
        <w:left w:val="none" w:sz="0" w:space="0" w:color="auto"/>
        <w:bottom w:val="none" w:sz="0" w:space="0" w:color="auto"/>
        <w:right w:val="none" w:sz="0" w:space="0" w:color="auto"/>
      </w:divBdr>
    </w:div>
    <w:div w:id="593320425">
      <w:bodyDiv w:val="1"/>
      <w:marLeft w:val="0"/>
      <w:marRight w:val="0"/>
      <w:marTop w:val="0"/>
      <w:marBottom w:val="0"/>
      <w:divBdr>
        <w:top w:val="none" w:sz="0" w:space="0" w:color="auto"/>
        <w:left w:val="none" w:sz="0" w:space="0" w:color="auto"/>
        <w:bottom w:val="none" w:sz="0" w:space="0" w:color="auto"/>
        <w:right w:val="none" w:sz="0" w:space="0" w:color="auto"/>
      </w:divBdr>
    </w:div>
    <w:div w:id="593519462">
      <w:bodyDiv w:val="1"/>
      <w:marLeft w:val="0"/>
      <w:marRight w:val="0"/>
      <w:marTop w:val="0"/>
      <w:marBottom w:val="0"/>
      <w:divBdr>
        <w:top w:val="none" w:sz="0" w:space="0" w:color="auto"/>
        <w:left w:val="none" w:sz="0" w:space="0" w:color="auto"/>
        <w:bottom w:val="none" w:sz="0" w:space="0" w:color="auto"/>
        <w:right w:val="none" w:sz="0" w:space="0" w:color="auto"/>
      </w:divBdr>
    </w:div>
    <w:div w:id="595869616">
      <w:bodyDiv w:val="1"/>
      <w:marLeft w:val="0"/>
      <w:marRight w:val="0"/>
      <w:marTop w:val="0"/>
      <w:marBottom w:val="0"/>
      <w:divBdr>
        <w:top w:val="none" w:sz="0" w:space="0" w:color="auto"/>
        <w:left w:val="none" w:sz="0" w:space="0" w:color="auto"/>
        <w:bottom w:val="none" w:sz="0" w:space="0" w:color="auto"/>
        <w:right w:val="none" w:sz="0" w:space="0" w:color="auto"/>
      </w:divBdr>
    </w:div>
    <w:div w:id="597056923">
      <w:bodyDiv w:val="1"/>
      <w:marLeft w:val="0"/>
      <w:marRight w:val="0"/>
      <w:marTop w:val="0"/>
      <w:marBottom w:val="0"/>
      <w:divBdr>
        <w:top w:val="none" w:sz="0" w:space="0" w:color="auto"/>
        <w:left w:val="none" w:sz="0" w:space="0" w:color="auto"/>
        <w:bottom w:val="none" w:sz="0" w:space="0" w:color="auto"/>
        <w:right w:val="none" w:sz="0" w:space="0" w:color="auto"/>
      </w:divBdr>
    </w:div>
    <w:div w:id="598224101">
      <w:bodyDiv w:val="1"/>
      <w:marLeft w:val="0"/>
      <w:marRight w:val="0"/>
      <w:marTop w:val="0"/>
      <w:marBottom w:val="0"/>
      <w:divBdr>
        <w:top w:val="none" w:sz="0" w:space="0" w:color="auto"/>
        <w:left w:val="none" w:sz="0" w:space="0" w:color="auto"/>
        <w:bottom w:val="none" w:sz="0" w:space="0" w:color="auto"/>
        <w:right w:val="none" w:sz="0" w:space="0" w:color="auto"/>
      </w:divBdr>
    </w:div>
    <w:div w:id="600383422">
      <w:bodyDiv w:val="1"/>
      <w:marLeft w:val="0"/>
      <w:marRight w:val="0"/>
      <w:marTop w:val="0"/>
      <w:marBottom w:val="0"/>
      <w:divBdr>
        <w:top w:val="none" w:sz="0" w:space="0" w:color="auto"/>
        <w:left w:val="none" w:sz="0" w:space="0" w:color="auto"/>
        <w:bottom w:val="none" w:sz="0" w:space="0" w:color="auto"/>
        <w:right w:val="none" w:sz="0" w:space="0" w:color="auto"/>
      </w:divBdr>
    </w:div>
    <w:div w:id="600530304">
      <w:bodyDiv w:val="1"/>
      <w:marLeft w:val="0"/>
      <w:marRight w:val="0"/>
      <w:marTop w:val="0"/>
      <w:marBottom w:val="0"/>
      <w:divBdr>
        <w:top w:val="none" w:sz="0" w:space="0" w:color="auto"/>
        <w:left w:val="none" w:sz="0" w:space="0" w:color="auto"/>
        <w:bottom w:val="none" w:sz="0" w:space="0" w:color="auto"/>
        <w:right w:val="none" w:sz="0" w:space="0" w:color="auto"/>
      </w:divBdr>
    </w:div>
    <w:div w:id="601182056">
      <w:bodyDiv w:val="1"/>
      <w:marLeft w:val="0"/>
      <w:marRight w:val="0"/>
      <w:marTop w:val="0"/>
      <w:marBottom w:val="0"/>
      <w:divBdr>
        <w:top w:val="none" w:sz="0" w:space="0" w:color="auto"/>
        <w:left w:val="none" w:sz="0" w:space="0" w:color="auto"/>
        <w:bottom w:val="none" w:sz="0" w:space="0" w:color="auto"/>
        <w:right w:val="none" w:sz="0" w:space="0" w:color="auto"/>
      </w:divBdr>
    </w:div>
    <w:div w:id="601256243">
      <w:bodyDiv w:val="1"/>
      <w:marLeft w:val="0"/>
      <w:marRight w:val="0"/>
      <w:marTop w:val="0"/>
      <w:marBottom w:val="0"/>
      <w:divBdr>
        <w:top w:val="none" w:sz="0" w:space="0" w:color="auto"/>
        <w:left w:val="none" w:sz="0" w:space="0" w:color="auto"/>
        <w:bottom w:val="none" w:sz="0" w:space="0" w:color="auto"/>
        <w:right w:val="none" w:sz="0" w:space="0" w:color="auto"/>
      </w:divBdr>
    </w:div>
    <w:div w:id="603072886">
      <w:bodyDiv w:val="1"/>
      <w:marLeft w:val="0"/>
      <w:marRight w:val="0"/>
      <w:marTop w:val="0"/>
      <w:marBottom w:val="0"/>
      <w:divBdr>
        <w:top w:val="none" w:sz="0" w:space="0" w:color="auto"/>
        <w:left w:val="none" w:sz="0" w:space="0" w:color="auto"/>
        <w:bottom w:val="none" w:sz="0" w:space="0" w:color="auto"/>
        <w:right w:val="none" w:sz="0" w:space="0" w:color="auto"/>
      </w:divBdr>
    </w:div>
    <w:div w:id="604269558">
      <w:bodyDiv w:val="1"/>
      <w:marLeft w:val="0"/>
      <w:marRight w:val="0"/>
      <w:marTop w:val="0"/>
      <w:marBottom w:val="0"/>
      <w:divBdr>
        <w:top w:val="none" w:sz="0" w:space="0" w:color="auto"/>
        <w:left w:val="none" w:sz="0" w:space="0" w:color="auto"/>
        <w:bottom w:val="none" w:sz="0" w:space="0" w:color="auto"/>
        <w:right w:val="none" w:sz="0" w:space="0" w:color="auto"/>
      </w:divBdr>
    </w:div>
    <w:div w:id="606695995">
      <w:bodyDiv w:val="1"/>
      <w:marLeft w:val="0"/>
      <w:marRight w:val="0"/>
      <w:marTop w:val="0"/>
      <w:marBottom w:val="0"/>
      <w:divBdr>
        <w:top w:val="none" w:sz="0" w:space="0" w:color="auto"/>
        <w:left w:val="none" w:sz="0" w:space="0" w:color="auto"/>
        <w:bottom w:val="none" w:sz="0" w:space="0" w:color="auto"/>
        <w:right w:val="none" w:sz="0" w:space="0" w:color="auto"/>
      </w:divBdr>
    </w:div>
    <w:div w:id="611211600">
      <w:bodyDiv w:val="1"/>
      <w:marLeft w:val="0"/>
      <w:marRight w:val="0"/>
      <w:marTop w:val="0"/>
      <w:marBottom w:val="0"/>
      <w:divBdr>
        <w:top w:val="none" w:sz="0" w:space="0" w:color="auto"/>
        <w:left w:val="none" w:sz="0" w:space="0" w:color="auto"/>
        <w:bottom w:val="none" w:sz="0" w:space="0" w:color="auto"/>
        <w:right w:val="none" w:sz="0" w:space="0" w:color="auto"/>
      </w:divBdr>
    </w:div>
    <w:div w:id="611674162">
      <w:bodyDiv w:val="1"/>
      <w:marLeft w:val="0"/>
      <w:marRight w:val="0"/>
      <w:marTop w:val="0"/>
      <w:marBottom w:val="0"/>
      <w:divBdr>
        <w:top w:val="none" w:sz="0" w:space="0" w:color="auto"/>
        <w:left w:val="none" w:sz="0" w:space="0" w:color="auto"/>
        <w:bottom w:val="none" w:sz="0" w:space="0" w:color="auto"/>
        <w:right w:val="none" w:sz="0" w:space="0" w:color="auto"/>
      </w:divBdr>
    </w:div>
    <w:div w:id="612707208">
      <w:bodyDiv w:val="1"/>
      <w:marLeft w:val="0"/>
      <w:marRight w:val="0"/>
      <w:marTop w:val="0"/>
      <w:marBottom w:val="0"/>
      <w:divBdr>
        <w:top w:val="none" w:sz="0" w:space="0" w:color="auto"/>
        <w:left w:val="none" w:sz="0" w:space="0" w:color="auto"/>
        <w:bottom w:val="none" w:sz="0" w:space="0" w:color="auto"/>
        <w:right w:val="none" w:sz="0" w:space="0" w:color="auto"/>
      </w:divBdr>
    </w:div>
    <w:div w:id="613170144">
      <w:bodyDiv w:val="1"/>
      <w:marLeft w:val="0"/>
      <w:marRight w:val="0"/>
      <w:marTop w:val="0"/>
      <w:marBottom w:val="0"/>
      <w:divBdr>
        <w:top w:val="none" w:sz="0" w:space="0" w:color="auto"/>
        <w:left w:val="none" w:sz="0" w:space="0" w:color="auto"/>
        <w:bottom w:val="none" w:sz="0" w:space="0" w:color="auto"/>
        <w:right w:val="none" w:sz="0" w:space="0" w:color="auto"/>
      </w:divBdr>
    </w:div>
    <w:div w:id="613562959">
      <w:bodyDiv w:val="1"/>
      <w:marLeft w:val="0"/>
      <w:marRight w:val="0"/>
      <w:marTop w:val="0"/>
      <w:marBottom w:val="0"/>
      <w:divBdr>
        <w:top w:val="none" w:sz="0" w:space="0" w:color="auto"/>
        <w:left w:val="none" w:sz="0" w:space="0" w:color="auto"/>
        <w:bottom w:val="none" w:sz="0" w:space="0" w:color="auto"/>
        <w:right w:val="none" w:sz="0" w:space="0" w:color="auto"/>
      </w:divBdr>
    </w:div>
    <w:div w:id="614097736">
      <w:bodyDiv w:val="1"/>
      <w:marLeft w:val="0"/>
      <w:marRight w:val="0"/>
      <w:marTop w:val="0"/>
      <w:marBottom w:val="0"/>
      <w:divBdr>
        <w:top w:val="none" w:sz="0" w:space="0" w:color="auto"/>
        <w:left w:val="none" w:sz="0" w:space="0" w:color="auto"/>
        <w:bottom w:val="none" w:sz="0" w:space="0" w:color="auto"/>
        <w:right w:val="none" w:sz="0" w:space="0" w:color="auto"/>
      </w:divBdr>
    </w:div>
    <w:div w:id="614216204">
      <w:bodyDiv w:val="1"/>
      <w:marLeft w:val="0"/>
      <w:marRight w:val="0"/>
      <w:marTop w:val="0"/>
      <w:marBottom w:val="0"/>
      <w:divBdr>
        <w:top w:val="none" w:sz="0" w:space="0" w:color="auto"/>
        <w:left w:val="none" w:sz="0" w:space="0" w:color="auto"/>
        <w:bottom w:val="none" w:sz="0" w:space="0" w:color="auto"/>
        <w:right w:val="none" w:sz="0" w:space="0" w:color="auto"/>
      </w:divBdr>
    </w:div>
    <w:div w:id="614362349">
      <w:bodyDiv w:val="1"/>
      <w:marLeft w:val="0"/>
      <w:marRight w:val="0"/>
      <w:marTop w:val="0"/>
      <w:marBottom w:val="0"/>
      <w:divBdr>
        <w:top w:val="none" w:sz="0" w:space="0" w:color="auto"/>
        <w:left w:val="none" w:sz="0" w:space="0" w:color="auto"/>
        <w:bottom w:val="none" w:sz="0" w:space="0" w:color="auto"/>
        <w:right w:val="none" w:sz="0" w:space="0" w:color="auto"/>
      </w:divBdr>
    </w:div>
    <w:div w:id="614597826">
      <w:bodyDiv w:val="1"/>
      <w:marLeft w:val="0"/>
      <w:marRight w:val="0"/>
      <w:marTop w:val="0"/>
      <w:marBottom w:val="0"/>
      <w:divBdr>
        <w:top w:val="none" w:sz="0" w:space="0" w:color="auto"/>
        <w:left w:val="none" w:sz="0" w:space="0" w:color="auto"/>
        <w:bottom w:val="none" w:sz="0" w:space="0" w:color="auto"/>
        <w:right w:val="none" w:sz="0" w:space="0" w:color="auto"/>
      </w:divBdr>
    </w:div>
    <w:div w:id="614825126">
      <w:bodyDiv w:val="1"/>
      <w:marLeft w:val="0"/>
      <w:marRight w:val="0"/>
      <w:marTop w:val="0"/>
      <w:marBottom w:val="0"/>
      <w:divBdr>
        <w:top w:val="none" w:sz="0" w:space="0" w:color="auto"/>
        <w:left w:val="none" w:sz="0" w:space="0" w:color="auto"/>
        <w:bottom w:val="none" w:sz="0" w:space="0" w:color="auto"/>
        <w:right w:val="none" w:sz="0" w:space="0" w:color="auto"/>
      </w:divBdr>
    </w:div>
    <w:div w:id="616184351">
      <w:bodyDiv w:val="1"/>
      <w:marLeft w:val="0"/>
      <w:marRight w:val="0"/>
      <w:marTop w:val="0"/>
      <w:marBottom w:val="0"/>
      <w:divBdr>
        <w:top w:val="none" w:sz="0" w:space="0" w:color="auto"/>
        <w:left w:val="none" w:sz="0" w:space="0" w:color="auto"/>
        <w:bottom w:val="none" w:sz="0" w:space="0" w:color="auto"/>
        <w:right w:val="none" w:sz="0" w:space="0" w:color="auto"/>
      </w:divBdr>
    </w:div>
    <w:div w:id="619264981">
      <w:bodyDiv w:val="1"/>
      <w:marLeft w:val="0"/>
      <w:marRight w:val="0"/>
      <w:marTop w:val="0"/>
      <w:marBottom w:val="0"/>
      <w:divBdr>
        <w:top w:val="none" w:sz="0" w:space="0" w:color="auto"/>
        <w:left w:val="none" w:sz="0" w:space="0" w:color="auto"/>
        <w:bottom w:val="none" w:sz="0" w:space="0" w:color="auto"/>
        <w:right w:val="none" w:sz="0" w:space="0" w:color="auto"/>
      </w:divBdr>
    </w:div>
    <w:div w:id="619847525">
      <w:bodyDiv w:val="1"/>
      <w:marLeft w:val="0"/>
      <w:marRight w:val="0"/>
      <w:marTop w:val="0"/>
      <w:marBottom w:val="0"/>
      <w:divBdr>
        <w:top w:val="none" w:sz="0" w:space="0" w:color="auto"/>
        <w:left w:val="none" w:sz="0" w:space="0" w:color="auto"/>
        <w:bottom w:val="none" w:sz="0" w:space="0" w:color="auto"/>
        <w:right w:val="none" w:sz="0" w:space="0" w:color="auto"/>
      </w:divBdr>
    </w:div>
    <w:div w:id="621032123">
      <w:bodyDiv w:val="1"/>
      <w:marLeft w:val="0"/>
      <w:marRight w:val="0"/>
      <w:marTop w:val="0"/>
      <w:marBottom w:val="0"/>
      <w:divBdr>
        <w:top w:val="none" w:sz="0" w:space="0" w:color="auto"/>
        <w:left w:val="none" w:sz="0" w:space="0" w:color="auto"/>
        <w:bottom w:val="none" w:sz="0" w:space="0" w:color="auto"/>
        <w:right w:val="none" w:sz="0" w:space="0" w:color="auto"/>
      </w:divBdr>
    </w:div>
    <w:div w:id="621229168">
      <w:bodyDiv w:val="1"/>
      <w:marLeft w:val="0"/>
      <w:marRight w:val="0"/>
      <w:marTop w:val="0"/>
      <w:marBottom w:val="0"/>
      <w:divBdr>
        <w:top w:val="none" w:sz="0" w:space="0" w:color="auto"/>
        <w:left w:val="none" w:sz="0" w:space="0" w:color="auto"/>
        <w:bottom w:val="none" w:sz="0" w:space="0" w:color="auto"/>
        <w:right w:val="none" w:sz="0" w:space="0" w:color="auto"/>
      </w:divBdr>
    </w:div>
    <w:div w:id="622544654">
      <w:bodyDiv w:val="1"/>
      <w:marLeft w:val="0"/>
      <w:marRight w:val="0"/>
      <w:marTop w:val="0"/>
      <w:marBottom w:val="0"/>
      <w:divBdr>
        <w:top w:val="none" w:sz="0" w:space="0" w:color="auto"/>
        <w:left w:val="none" w:sz="0" w:space="0" w:color="auto"/>
        <w:bottom w:val="none" w:sz="0" w:space="0" w:color="auto"/>
        <w:right w:val="none" w:sz="0" w:space="0" w:color="auto"/>
      </w:divBdr>
    </w:div>
    <w:div w:id="622617597">
      <w:bodyDiv w:val="1"/>
      <w:marLeft w:val="0"/>
      <w:marRight w:val="0"/>
      <w:marTop w:val="0"/>
      <w:marBottom w:val="0"/>
      <w:divBdr>
        <w:top w:val="none" w:sz="0" w:space="0" w:color="auto"/>
        <w:left w:val="none" w:sz="0" w:space="0" w:color="auto"/>
        <w:bottom w:val="none" w:sz="0" w:space="0" w:color="auto"/>
        <w:right w:val="none" w:sz="0" w:space="0" w:color="auto"/>
      </w:divBdr>
    </w:div>
    <w:div w:id="623341679">
      <w:bodyDiv w:val="1"/>
      <w:marLeft w:val="0"/>
      <w:marRight w:val="0"/>
      <w:marTop w:val="0"/>
      <w:marBottom w:val="0"/>
      <w:divBdr>
        <w:top w:val="none" w:sz="0" w:space="0" w:color="auto"/>
        <w:left w:val="none" w:sz="0" w:space="0" w:color="auto"/>
        <w:bottom w:val="none" w:sz="0" w:space="0" w:color="auto"/>
        <w:right w:val="none" w:sz="0" w:space="0" w:color="auto"/>
      </w:divBdr>
    </w:div>
    <w:div w:id="624317740">
      <w:bodyDiv w:val="1"/>
      <w:marLeft w:val="0"/>
      <w:marRight w:val="0"/>
      <w:marTop w:val="0"/>
      <w:marBottom w:val="0"/>
      <w:divBdr>
        <w:top w:val="none" w:sz="0" w:space="0" w:color="auto"/>
        <w:left w:val="none" w:sz="0" w:space="0" w:color="auto"/>
        <w:bottom w:val="none" w:sz="0" w:space="0" w:color="auto"/>
        <w:right w:val="none" w:sz="0" w:space="0" w:color="auto"/>
      </w:divBdr>
    </w:div>
    <w:div w:id="624435238">
      <w:bodyDiv w:val="1"/>
      <w:marLeft w:val="0"/>
      <w:marRight w:val="0"/>
      <w:marTop w:val="0"/>
      <w:marBottom w:val="0"/>
      <w:divBdr>
        <w:top w:val="none" w:sz="0" w:space="0" w:color="auto"/>
        <w:left w:val="none" w:sz="0" w:space="0" w:color="auto"/>
        <w:bottom w:val="none" w:sz="0" w:space="0" w:color="auto"/>
        <w:right w:val="none" w:sz="0" w:space="0" w:color="auto"/>
      </w:divBdr>
    </w:div>
    <w:div w:id="625352512">
      <w:bodyDiv w:val="1"/>
      <w:marLeft w:val="0"/>
      <w:marRight w:val="0"/>
      <w:marTop w:val="0"/>
      <w:marBottom w:val="0"/>
      <w:divBdr>
        <w:top w:val="none" w:sz="0" w:space="0" w:color="auto"/>
        <w:left w:val="none" w:sz="0" w:space="0" w:color="auto"/>
        <w:bottom w:val="none" w:sz="0" w:space="0" w:color="auto"/>
        <w:right w:val="none" w:sz="0" w:space="0" w:color="auto"/>
      </w:divBdr>
    </w:div>
    <w:div w:id="627514016">
      <w:bodyDiv w:val="1"/>
      <w:marLeft w:val="0"/>
      <w:marRight w:val="0"/>
      <w:marTop w:val="0"/>
      <w:marBottom w:val="0"/>
      <w:divBdr>
        <w:top w:val="none" w:sz="0" w:space="0" w:color="auto"/>
        <w:left w:val="none" w:sz="0" w:space="0" w:color="auto"/>
        <w:bottom w:val="none" w:sz="0" w:space="0" w:color="auto"/>
        <w:right w:val="none" w:sz="0" w:space="0" w:color="auto"/>
      </w:divBdr>
    </w:div>
    <w:div w:id="628172207">
      <w:bodyDiv w:val="1"/>
      <w:marLeft w:val="0"/>
      <w:marRight w:val="0"/>
      <w:marTop w:val="0"/>
      <w:marBottom w:val="0"/>
      <w:divBdr>
        <w:top w:val="none" w:sz="0" w:space="0" w:color="auto"/>
        <w:left w:val="none" w:sz="0" w:space="0" w:color="auto"/>
        <w:bottom w:val="none" w:sz="0" w:space="0" w:color="auto"/>
        <w:right w:val="none" w:sz="0" w:space="0" w:color="auto"/>
      </w:divBdr>
    </w:div>
    <w:div w:id="628240797">
      <w:bodyDiv w:val="1"/>
      <w:marLeft w:val="0"/>
      <w:marRight w:val="0"/>
      <w:marTop w:val="0"/>
      <w:marBottom w:val="0"/>
      <w:divBdr>
        <w:top w:val="none" w:sz="0" w:space="0" w:color="auto"/>
        <w:left w:val="none" w:sz="0" w:space="0" w:color="auto"/>
        <w:bottom w:val="none" w:sz="0" w:space="0" w:color="auto"/>
        <w:right w:val="none" w:sz="0" w:space="0" w:color="auto"/>
      </w:divBdr>
    </w:div>
    <w:div w:id="629898967">
      <w:bodyDiv w:val="1"/>
      <w:marLeft w:val="0"/>
      <w:marRight w:val="0"/>
      <w:marTop w:val="0"/>
      <w:marBottom w:val="0"/>
      <w:divBdr>
        <w:top w:val="none" w:sz="0" w:space="0" w:color="auto"/>
        <w:left w:val="none" w:sz="0" w:space="0" w:color="auto"/>
        <w:bottom w:val="none" w:sz="0" w:space="0" w:color="auto"/>
        <w:right w:val="none" w:sz="0" w:space="0" w:color="auto"/>
      </w:divBdr>
    </w:div>
    <w:div w:id="635794162">
      <w:bodyDiv w:val="1"/>
      <w:marLeft w:val="0"/>
      <w:marRight w:val="0"/>
      <w:marTop w:val="0"/>
      <w:marBottom w:val="0"/>
      <w:divBdr>
        <w:top w:val="none" w:sz="0" w:space="0" w:color="auto"/>
        <w:left w:val="none" w:sz="0" w:space="0" w:color="auto"/>
        <w:bottom w:val="none" w:sz="0" w:space="0" w:color="auto"/>
        <w:right w:val="none" w:sz="0" w:space="0" w:color="auto"/>
      </w:divBdr>
    </w:div>
    <w:div w:id="638846528">
      <w:bodyDiv w:val="1"/>
      <w:marLeft w:val="0"/>
      <w:marRight w:val="0"/>
      <w:marTop w:val="0"/>
      <w:marBottom w:val="0"/>
      <w:divBdr>
        <w:top w:val="none" w:sz="0" w:space="0" w:color="auto"/>
        <w:left w:val="none" w:sz="0" w:space="0" w:color="auto"/>
        <w:bottom w:val="none" w:sz="0" w:space="0" w:color="auto"/>
        <w:right w:val="none" w:sz="0" w:space="0" w:color="auto"/>
      </w:divBdr>
    </w:div>
    <w:div w:id="640579223">
      <w:bodyDiv w:val="1"/>
      <w:marLeft w:val="0"/>
      <w:marRight w:val="0"/>
      <w:marTop w:val="0"/>
      <w:marBottom w:val="0"/>
      <w:divBdr>
        <w:top w:val="none" w:sz="0" w:space="0" w:color="auto"/>
        <w:left w:val="none" w:sz="0" w:space="0" w:color="auto"/>
        <w:bottom w:val="none" w:sz="0" w:space="0" w:color="auto"/>
        <w:right w:val="none" w:sz="0" w:space="0" w:color="auto"/>
      </w:divBdr>
    </w:div>
    <w:div w:id="641036765">
      <w:bodyDiv w:val="1"/>
      <w:marLeft w:val="0"/>
      <w:marRight w:val="0"/>
      <w:marTop w:val="0"/>
      <w:marBottom w:val="0"/>
      <w:divBdr>
        <w:top w:val="none" w:sz="0" w:space="0" w:color="auto"/>
        <w:left w:val="none" w:sz="0" w:space="0" w:color="auto"/>
        <w:bottom w:val="none" w:sz="0" w:space="0" w:color="auto"/>
        <w:right w:val="none" w:sz="0" w:space="0" w:color="auto"/>
      </w:divBdr>
    </w:div>
    <w:div w:id="641159440">
      <w:bodyDiv w:val="1"/>
      <w:marLeft w:val="0"/>
      <w:marRight w:val="0"/>
      <w:marTop w:val="0"/>
      <w:marBottom w:val="0"/>
      <w:divBdr>
        <w:top w:val="none" w:sz="0" w:space="0" w:color="auto"/>
        <w:left w:val="none" w:sz="0" w:space="0" w:color="auto"/>
        <w:bottom w:val="none" w:sz="0" w:space="0" w:color="auto"/>
        <w:right w:val="none" w:sz="0" w:space="0" w:color="auto"/>
      </w:divBdr>
    </w:div>
    <w:div w:id="641471989">
      <w:bodyDiv w:val="1"/>
      <w:marLeft w:val="0"/>
      <w:marRight w:val="0"/>
      <w:marTop w:val="0"/>
      <w:marBottom w:val="0"/>
      <w:divBdr>
        <w:top w:val="none" w:sz="0" w:space="0" w:color="auto"/>
        <w:left w:val="none" w:sz="0" w:space="0" w:color="auto"/>
        <w:bottom w:val="none" w:sz="0" w:space="0" w:color="auto"/>
        <w:right w:val="none" w:sz="0" w:space="0" w:color="auto"/>
      </w:divBdr>
    </w:div>
    <w:div w:id="642932850">
      <w:bodyDiv w:val="1"/>
      <w:marLeft w:val="0"/>
      <w:marRight w:val="0"/>
      <w:marTop w:val="0"/>
      <w:marBottom w:val="0"/>
      <w:divBdr>
        <w:top w:val="none" w:sz="0" w:space="0" w:color="auto"/>
        <w:left w:val="none" w:sz="0" w:space="0" w:color="auto"/>
        <w:bottom w:val="none" w:sz="0" w:space="0" w:color="auto"/>
        <w:right w:val="none" w:sz="0" w:space="0" w:color="auto"/>
      </w:divBdr>
    </w:div>
    <w:div w:id="644744008">
      <w:bodyDiv w:val="1"/>
      <w:marLeft w:val="0"/>
      <w:marRight w:val="0"/>
      <w:marTop w:val="0"/>
      <w:marBottom w:val="0"/>
      <w:divBdr>
        <w:top w:val="none" w:sz="0" w:space="0" w:color="auto"/>
        <w:left w:val="none" w:sz="0" w:space="0" w:color="auto"/>
        <w:bottom w:val="none" w:sz="0" w:space="0" w:color="auto"/>
        <w:right w:val="none" w:sz="0" w:space="0" w:color="auto"/>
      </w:divBdr>
    </w:div>
    <w:div w:id="645010301">
      <w:bodyDiv w:val="1"/>
      <w:marLeft w:val="0"/>
      <w:marRight w:val="0"/>
      <w:marTop w:val="0"/>
      <w:marBottom w:val="0"/>
      <w:divBdr>
        <w:top w:val="none" w:sz="0" w:space="0" w:color="auto"/>
        <w:left w:val="none" w:sz="0" w:space="0" w:color="auto"/>
        <w:bottom w:val="none" w:sz="0" w:space="0" w:color="auto"/>
        <w:right w:val="none" w:sz="0" w:space="0" w:color="auto"/>
      </w:divBdr>
    </w:div>
    <w:div w:id="647707587">
      <w:bodyDiv w:val="1"/>
      <w:marLeft w:val="0"/>
      <w:marRight w:val="0"/>
      <w:marTop w:val="0"/>
      <w:marBottom w:val="0"/>
      <w:divBdr>
        <w:top w:val="none" w:sz="0" w:space="0" w:color="auto"/>
        <w:left w:val="none" w:sz="0" w:space="0" w:color="auto"/>
        <w:bottom w:val="none" w:sz="0" w:space="0" w:color="auto"/>
        <w:right w:val="none" w:sz="0" w:space="0" w:color="auto"/>
      </w:divBdr>
    </w:div>
    <w:div w:id="649945453">
      <w:bodyDiv w:val="1"/>
      <w:marLeft w:val="0"/>
      <w:marRight w:val="0"/>
      <w:marTop w:val="0"/>
      <w:marBottom w:val="0"/>
      <w:divBdr>
        <w:top w:val="none" w:sz="0" w:space="0" w:color="auto"/>
        <w:left w:val="none" w:sz="0" w:space="0" w:color="auto"/>
        <w:bottom w:val="none" w:sz="0" w:space="0" w:color="auto"/>
        <w:right w:val="none" w:sz="0" w:space="0" w:color="auto"/>
      </w:divBdr>
    </w:div>
    <w:div w:id="650528277">
      <w:bodyDiv w:val="1"/>
      <w:marLeft w:val="0"/>
      <w:marRight w:val="0"/>
      <w:marTop w:val="0"/>
      <w:marBottom w:val="0"/>
      <w:divBdr>
        <w:top w:val="none" w:sz="0" w:space="0" w:color="auto"/>
        <w:left w:val="none" w:sz="0" w:space="0" w:color="auto"/>
        <w:bottom w:val="none" w:sz="0" w:space="0" w:color="auto"/>
        <w:right w:val="none" w:sz="0" w:space="0" w:color="auto"/>
      </w:divBdr>
    </w:div>
    <w:div w:id="653264193">
      <w:bodyDiv w:val="1"/>
      <w:marLeft w:val="0"/>
      <w:marRight w:val="0"/>
      <w:marTop w:val="0"/>
      <w:marBottom w:val="0"/>
      <w:divBdr>
        <w:top w:val="none" w:sz="0" w:space="0" w:color="auto"/>
        <w:left w:val="none" w:sz="0" w:space="0" w:color="auto"/>
        <w:bottom w:val="none" w:sz="0" w:space="0" w:color="auto"/>
        <w:right w:val="none" w:sz="0" w:space="0" w:color="auto"/>
      </w:divBdr>
    </w:div>
    <w:div w:id="653607138">
      <w:bodyDiv w:val="1"/>
      <w:marLeft w:val="0"/>
      <w:marRight w:val="0"/>
      <w:marTop w:val="0"/>
      <w:marBottom w:val="0"/>
      <w:divBdr>
        <w:top w:val="none" w:sz="0" w:space="0" w:color="auto"/>
        <w:left w:val="none" w:sz="0" w:space="0" w:color="auto"/>
        <w:bottom w:val="none" w:sz="0" w:space="0" w:color="auto"/>
        <w:right w:val="none" w:sz="0" w:space="0" w:color="auto"/>
      </w:divBdr>
    </w:div>
    <w:div w:id="653682865">
      <w:bodyDiv w:val="1"/>
      <w:marLeft w:val="0"/>
      <w:marRight w:val="0"/>
      <w:marTop w:val="0"/>
      <w:marBottom w:val="0"/>
      <w:divBdr>
        <w:top w:val="none" w:sz="0" w:space="0" w:color="auto"/>
        <w:left w:val="none" w:sz="0" w:space="0" w:color="auto"/>
        <w:bottom w:val="none" w:sz="0" w:space="0" w:color="auto"/>
        <w:right w:val="none" w:sz="0" w:space="0" w:color="auto"/>
      </w:divBdr>
    </w:div>
    <w:div w:id="654115263">
      <w:bodyDiv w:val="1"/>
      <w:marLeft w:val="0"/>
      <w:marRight w:val="0"/>
      <w:marTop w:val="0"/>
      <w:marBottom w:val="0"/>
      <w:divBdr>
        <w:top w:val="none" w:sz="0" w:space="0" w:color="auto"/>
        <w:left w:val="none" w:sz="0" w:space="0" w:color="auto"/>
        <w:bottom w:val="none" w:sz="0" w:space="0" w:color="auto"/>
        <w:right w:val="none" w:sz="0" w:space="0" w:color="auto"/>
      </w:divBdr>
    </w:div>
    <w:div w:id="654649519">
      <w:bodyDiv w:val="1"/>
      <w:marLeft w:val="0"/>
      <w:marRight w:val="0"/>
      <w:marTop w:val="0"/>
      <w:marBottom w:val="0"/>
      <w:divBdr>
        <w:top w:val="none" w:sz="0" w:space="0" w:color="auto"/>
        <w:left w:val="none" w:sz="0" w:space="0" w:color="auto"/>
        <w:bottom w:val="none" w:sz="0" w:space="0" w:color="auto"/>
        <w:right w:val="none" w:sz="0" w:space="0" w:color="auto"/>
      </w:divBdr>
    </w:div>
    <w:div w:id="655036158">
      <w:bodyDiv w:val="1"/>
      <w:marLeft w:val="0"/>
      <w:marRight w:val="0"/>
      <w:marTop w:val="0"/>
      <w:marBottom w:val="0"/>
      <w:divBdr>
        <w:top w:val="none" w:sz="0" w:space="0" w:color="auto"/>
        <w:left w:val="none" w:sz="0" w:space="0" w:color="auto"/>
        <w:bottom w:val="none" w:sz="0" w:space="0" w:color="auto"/>
        <w:right w:val="none" w:sz="0" w:space="0" w:color="auto"/>
      </w:divBdr>
    </w:div>
    <w:div w:id="655425791">
      <w:bodyDiv w:val="1"/>
      <w:marLeft w:val="0"/>
      <w:marRight w:val="0"/>
      <w:marTop w:val="0"/>
      <w:marBottom w:val="0"/>
      <w:divBdr>
        <w:top w:val="none" w:sz="0" w:space="0" w:color="auto"/>
        <w:left w:val="none" w:sz="0" w:space="0" w:color="auto"/>
        <w:bottom w:val="none" w:sz="0" w:space="0" w:color="auto"/>
        <w:right w:val="none" w:sz="0" w:space="0" w:color="auto"/>
      </w:divBdr>
    </w:div>
    <w:div w:id="655501317">
      <w:bodyDiv w:val="1"/>
      <w:marLeft w:val="0"/>
      <w:marRight w:val="0"/>
      <w:marTop w:val="0"/>
      <w:marBottom w:val="0"/>
      <w:divBdr>
        <w:top w:val="none" w:sz="0" w:space="0" w:color="auto"/>
        <w:left w:val="none" w:sz="0" w:space="0" w:color="auto"/>
        <w:bottom w:val="none" w:sz="0" w:space="0" w:color="auto"/>
        <w:right w:val="none" w:sz="0" w:space="0" w:color="auto"/>
      </w:divBdr>
    </w:div>
    <w:div w:id="655692299">
      <w:bodyDiv w:val="1"/>
      <w:marLeft w:val="0"/>
      <w:marRight w:val="0"/>
      <w:marTop w:val="0"/>
      <w:marBottom w:val="0"/>
      <w:divBdr>
        <w:top w:val="none" w:sz="0" w:space="0" w:color="auto"/>
        <w:left w:val="none" w:sz="0" w:space="0" w:color="auto"/>
        <w:bottom w:val="none" w:sz="0" w:space="0" w:color="auto"/>
        <w:right w:val="none" w:sz="0" w:space="0" w:color="auto"/>
      </w:divBdr>
    </w:div>
    <w:div w:id="657074288">
      <w:bodyDiv w:val="1"/>
      <w:marLeft w:val="0"/>
      <w:marRight w:val="0"/>
      <w:marTop w:val="0"/>
      <w:marBottom w:val="0"/>
      <w:divBdr>
        <w:top w:val="none" w:sz="0" w:space="0" w:color="auto"/>
        <w:left w:val="none" w:sz="0" w:space="0" w:color="auto"/>
        <w:bottom w:val="none" w:sz="0" w:space="0" w:color="auto"/>
        <w:right w:val="none" w:sz="0" w:space="0" w:color="auto"/>
      </w:divBdr>
    </w:div>
    <w:div w:id="657198243">
      <w:bodyDiv w:val="1"/>
      <w:marLeft w:val="0"/>
      <w:marRight w:val="0"/>
      <w:marTop w:val="0"/>
      <w:marBottom w:val="0"/>
      <w:divBdr>
        <w:top w:val="none" w:sz="0" w:space="0" w:color="auto"/>
        <w:left w:val="none" w:sz="0" w:space="0" w:color="auto"/>
        <w:bottom w:val="none" w:sz="0" w:space="0" w:color="auto"/>
        <w:right w:val="none" w:sz="0" w:space="0" w:color="auto"/>
      </w:divBdr>
    </w:div>
    <w:div w:id="657805172">
      <w:bodyDiv w:val="1"/>
      <w:marLeft w:val="0"/>
      <w:marRight w:val="0"/>
      <w:marTop w:val="0"/>
      <w:marBottom w:val="0"/>
      <w:divBdr>
        <w:top w:val="none" w:sz="0" w:space="0" w:color="auto"/>
        <w:left w:val="none" w:sz="0" w:space="0" w:color="auto"/>
        <w:bottom w:val="none" w:sz="0" w:space="0" w:color="auto"/>
        <w:right w:val="none" w:sz="0" w:space="0" w:color="auto"/>
      </w:divBdr>
    </w:div>
    <w:div w:id="657810942">
      <w:bodyDiv w:val="1"/>
      <w:marLeft w:val="0"/>
      <w:marRight w:val="0"/>
      <w:marTop w:val="0"/>
      <w:marBottom w:val="0"/>
      <w:divBdr>
        <w:top w:val="none" w:sz="0" w:space="0" w:color="auto"/>
        <w:left w:val="none" w:sz="0" w:space="0" w:color="auto"/>
        <w:bottom w:val="none" w:sz="0" w:space="0" w:color="auto"/>
        <w:right w:val="none" w:sz="0" w:space="0" w:color="auto"/>
      </w:divBdr>
    </w:div>
    <w:div w:id="658390566">
      <w:bodyDiv w:val="1"/>
      <w:marLeft w:val="0"/>
      <w:marRight w:val="0"/>
      <w:marTop w:val="0"/>
      <w:marBottom w:val="0"/>
      <w:divBdr>
        <w:top w:val="none" w:sz="0" w:space="0" w:color="auto"/>
        <w:left w:val="none" w:sz="0" w:space="0" w:color="auto"/>
        <w:bottom w:val="none" w:sz="0" w:space="0" w:color="auto"/>
        <w:right w:val="none" w:sz="0" w:space="0" w:color="auto"/>
      </w:divBdr>
    </w:div>
    <w:div w:id="658464110">
      <w:bodyDiv w:val="1"/>
      <w:marLeft w:val="0"/>
      <w:marRight w:val="0"/>
      <w:marTop w:val="0"/>
      <w:marBottom w:val="0"/>
      <w:divBdr>
        <w:top w:val="none" w:sz="0" w:space="0" w:color="auto"/>
        <w:left w:val="none" w:sz="0" w:space="0" w:color="auto"/>
        <w:bottom w:val="none" w:sz="0" w:space="0" w:color="auto"/>
        <w:right w:val="none" w:sz="0" w:space="0" w:color="auto"/>
      </w:divBdr>
    </w:div>
    <w:div w:id="659692955">
      <w:bodyDiv w:val="1"/>
      <w:marLeft w:val="0"/>
      <w:marRight w:val="0"/>
      <w:marTop w:val="0"/>
      <w:marBottom w:val="0"/>
      <w:divBdr>
        <w:top w:val="none" w:sz="0" w:space="0" w:color="auto"/>
        <w:left w:val="none" w:sz="0" w:space="0" w:color="auto"/>
        <w:bottom w:val="none" w:sz="0" w:space="0" w:color="auto"/>
        <w:right w:val="none" w:sz="0" w:space="0" w:color="auto"/>
      </w:divBdr>
    </w:div>
    <w:div w:id="661010733">
      <w:bodyDiv w:val="1"/>
      <w:marLeft w:val="0"/>
      <w:marRight w:val="0"/>
      <w:marTop w:val="0"/>
      <w:marBottom w:val="0"/>
      <w:divBdr>
        <w:top w:val="none" w:sz="0" w:space="0" w:color="auto"/>
        <w:left w:val="none" w:sz="0" w:space="0" w:color="auto"/>
        <w:bottom w:val="none" w:sz="0" w:space="0" w:color="auto"/>
        <w:right w:val="none" w:sz="0" w:space="0" w:color="auto"/>
      </w:divBdr>
    </w:div>
    <w:div w:id="662045680">
      <w:bodyDiv w:val="1"/>
      <w:marLeft w:val="0"/>
      <w:marRight w:val="0"/>
      <w:marTop w:val="0"/>
      <w:marBottom w:val="0"/>
      <w:divBdr>
        <w:top w:val="none" w:sz="0" w:space="0" w:color="auto"/>
        <w:left w:val="none" w:sz="0" w:space="0" w:color="auto"/>
        <w:bottom w:val="none" w:sz="0" w:space="0" w:color="auto"/>
        <w:right w:val="none" w:sz="0" w:space="0" w:color="auto"/>
      </w:divBdr>
    </w:div>
    <w:div w:id="663240009">
      <w:bodyDiv w:val="1"/>
      <w:marLeft w:val="0"/>
      <w:marRight w:val="0"/>
      <w:marTop w:val="0"/>
      <w:marBottom w:val="0"/>
      <w:divBdr>
        <w:top w:val="none" w:sz="0" w:space="0" w:color="auto"/>
        <w:left w:val="none" w:sz="0" w:space="0" w:color="auto"/>
        <w:bottom w:val="none" w:sz="0" w:space="0" w:color="auto"/>
        <w:right w:val="none" w:sz="0" w:space="0" w:color="auto"/>
      </w:divBdr>
    </w:div>
    <w:div w:id="663777066">
      <w:bodyDiv w:val="1"/>
      <w:marLeft w:val="0"/>
      <w:marRight w:val="0"/>
      <w:marTop w:val="0"/>
      <w:marBottom w:val="0"/>
      <w:divBdr>
        <w:top w:val="none" w:sz="0" w:space="0" w:color="auto"/>
        <w:left w:val="none" w:sz="0" w:space="0" w:color="auto"/>
        <w:bottom w:val="none" w:sz="0" w:space="0" w:color="auto"/>
        <w:right w:val="none" w:sz="0" w:space="0" w:color="auto"/>
      </w:divBdr>
    </w:div>
    <w:div w:id="665087514">
      <w:bodyDiv w:val="1"/>
      <w:marLeft w:val="0"/>
      <w:marRight w:val="0"/>
      <w:marTop w:val="0"/>
      <w:marBottom w:val="0"/>
      <w:divBdr>
        <w:top w:val="none" w:sz="0" w:space="0" w:color="auto"/>
        <w:left w:val="none" w:sz="0" w:space="0" w:color="auto"/>
        <w:bottom w:val="none" w:sz="0" w:space="0" w:color="auto"/>
        <w:right w:val="none" w:sz="0" w:space="0" w:color="auto"/>
      </w:divBdr>
    </w:div>
    <w:div w:id="668018430">
      <w:bodyDiv w:val="1"/>
      <w:marLeft w:val="0"/>
      <w:marRight w:val="0"/>
      <w:marTop w:val="0"/>
      <w:marBottom w:val="0"/>
      <w:divBdr>
        <w:top w:val="none" w:sz="0" w:space="0" w:color="auto"/>
        <w:left w:val="none" w:sz="0" w:space="0" w:color="auto"/>
        <w:bottom w:val="none" w:sz="0" w:space="0" w:color="auto"/>
        <w:right w:val="none" w:sz="0" w:space="0" w:color="auto"/>
      </w:divBdr>
    </w:div>
    <w:div w:id="668219131">
      <w:bodyDiv w:val="1"/>
      <w:marLeft w:val="0"/>
      <w:marRight w:val="0"/>
      <w:marTop w:val="0"/>
      <w:marBottom w:val="0"/>
      <w:divBdr>
        <w:top w:val="none" w:sz="0" w:space="0" w:color="auto"/>
        <w:left w:val="none" w:sz="0" w:space="0" w:color="auto"/>
        <w:bottom w:val="none" w:sz="0" w:space="0" w:color="auto"/>
        <w:right w:val="none" w:sz="0" w:space="0" w:color="auto"/>
      </w:divBdr>
    </w:div>
    <w:div w:id="668338309">
      <w:bodyDiv w:val="1"/>
      <w:marLeft w:val="0"/>
      <w:marRight w:val="0"/>
      <w:marTop w:val="0"/>
      <w:marBottom w:val="0"/>
      <w:divBdr>
        <w:top w:val="none" w:sz="0" w:space="0" w:color="auto"/>
        <w:left w:val="none" w:sz="0" w:space="0" w:color="auto"/>
        <w:bottom w:val="none" w:sz="0" w:space="0" w:color="auto"/>
        <w:right w:val="none" w:sz="0" w:space="0" w:color="auto"/>
      </w:divBdr>
    </w:div>
    <w:div w:id="669214608">
      <w:bodyDiv w:val="1"/>
      <w:marLeft w:val="0"/>
      <w:marRight w:val="0"/>
      <w:marTop w:val="0"/>
      <w:marBottom w:val="0"/>
      <w:divBdr>
        <w:top w:val="none" w:sz="0" w:space="0" w:color="auto"/>
        <w:left w:val="none" w:sz="0" w:space="0" w:color="auto"/>
        <w:bottom w:val="none" w:sz="0" w:space="0" w:color="auto"/>
        <w:right w:val="none" w:sz="0" w:space="0" w:color="auto"/>
      </w:divBdr>
    </w:div>
    <w:div w:id="669911384">
      <w:bodyDiv w:val="1"/>
      <w:marLeft w:val="0"/>
      <w:marRight w:val="0"/>
      <w:marTop w:val="0"/>
      <w:marBottom w:val="0"/>
      <w:divBdr>
        <w:top w:val="none" w:sz="0" w:space="0" w:color="auto"/>
        <w:left w:val="none" w:sz="0" w:space="0" w:color="auto"/>
        <w:bottom w:val="none" w:sz="0" w:space="0" w:color="auto"/>
        <w:right w:val="none" w:sz="0" w:space="0" w:color="auto"/>
      </w:divBdr>
    </w:div>
    <w:div w:id="670764543">
      <w:bodyDiv w:val="1"/>
      <w:marLeft w:val="0"/>
      <w:marRight w:val="0"/>
      <w:marTop w:val="0"/>
      <w:marBottom w:val="0"/>
      <w:divBdr>
        <w:top w:val="none" w:sz="0" w:space="0" w:color="auto"/>
        <w:left w:val="none" w:sz="0" w:space="0" w:color="auto"/>
        <w:bottom w:val="none" w:sz="0" w:space="0" w:color="auto"/>
        <w:right w:val="none" w:sz="0" w:space="0" w:color="auto"/>
      </w:divBdr>
    </w:div>
    <w:div w:id="672415592">
      <w:bodyDiv w:val="1"/>
      <w:marLeft w:val="0"/>
      <w:marRight w:val="0"/>
      <w:marTop w:val="0"/>
      <w:marBottom w:val="0"/>
      <w:divBdr>
        <w:top w:val="none" w:sz="0" w:space="0" w:color="auto"/>
        <w:left w:val="none" w:sz="0" w:space="0" w:color="auto"/>
        <w:bottom w:val="none" w:sz="0" w:space="0" w:color="auto"/>
        <w:right w:val="none" w:sz="0" w:space="0" w:color="auto"/>
      </w:divBdr>
    </w:div>
    <w:div w:id="672951512">
      <w:bodyDiv w:val="1"/>
      <w:marLeft w:val="0"/>
      <w:marRight w:val="0"/>
      <w:marTop w:val="0"/>
      <w:marBottom w:val="0"/>
      <w:divBdr>
        <w:top w:val="none" w:sz="0" w:space="0" w:color="auto"/>
        <w:left w:val="none" w:sz="0" w:space="0" w:color="auto"/>
        <w:bottom w:val="none" w:sz="0" w:space="0" w:color="auto"/>
        <w:right w:val="none" w:sz="0" w:space="0" w:color="auto"/>
      </w:divBdr>
    </w:div>
    <w:div w:id="673151191">
      <w:bodyDiv w:val="1"/>
      <w:marLeft w:val="0"/>
      <w:marRight w:val="0"/>
      <w:marTop w:val="0"/>
      <w:marBottom w:val="0"/>
      <w:divBdr>
        <w:top w:val="none" w:sz="0" w:space="0" w:color="auto"/>
        <w:left w:val="none" w:sz="0" w:space="0" w:color="auto"/>
        <w:bottom w:val="none" w:sz="0" w:space="0" w:color="auto"/>
        <w:right w:val="none" w:sz="0" w:space="0" w:color="auto"/>
      </w:divBdr>
    </w:div>
    <w:div w:id="674308976">
      <w:bodyDiv w:val="1"/>
      <w:marLeft w:val="0"/>
      <w:marRight w:val="0"/>
      <w:marTop w:val="0"/>
      <w:marBottom w:val="0"/>
      <w:divBdr>
        <w:top w:val="none" w:sz="0" w:space="0" w:color="auto"/>
        <w:left w:val="none" w:sz="0" w:space="0" w:color="auto"/>
        <w:bottom w:val="none" w:sz="0" w:space="0" w:color="auto"/>
        <w:right w:val="none" w:sz="0" w:space="0" w:color="auto"/>
      </w:divBdr>
    </w:div>
    <w:div w:id="675111708">
      <w:bodyDiv w:val="1"/>
      <w:marLeft w:val="0"/>
      <w:marRight w:val="0"/>
      <w:marTop w:val="0"/>
      <w:marBottom w:val="0"/>
      <w:divBdr>
        <w:top w:val="none" w:sz="0" w:space="0" w:color="auto"/>
        <w:left w:val="none" w:sz="0" w:space="0" w:color="auto"/>
        <w:bottom w:val="none" w:sz="0" w:space="0" w:color="auto"/>
        <w:right w:val="none" w:sz="0" w:space="0" w:color="auto"/>
      </w:divBdr>
    </w:div>
    <w:div w:id="675695023">
      <w:bodyDiv w:val="1"/>
      <w:marLeft w:val="0"/>
      <w:marRight w:val="0"/>
      <w:marTop w:val="0"/>
      <w:marBottom w:val="0"/>
      <w:divBdr>
        <w:top w:val="none" w:sz="0" w:space="0" w:color="auto"/>
        <w:left w:val="none" w:sz="0" w:space="0" w:color="auto"/>
        <w:bottom w:val="none" w:sz="0" w:space="0" w:color="auto"/>
        <w:right w:val="none" w:sz="0" w:space="0" w:color="auto"/>
      </w:divBdr>
    </w:div>
    <w:div w:id="676154197">
      <w:bodyDiv w:val="1"/>
      <w:marLeft w:val="0"/>
      <w:marRight w:val="0"/>
      <w:marTop w:val="0"/>
      <w:marBottom w:val="0"/>
      <w:divBdr>
        <w:top w:val="none" w:sz="0" w:space="0" w:color="auto"/>
        <w:left w:val="none" w:sz="0" w:space="0" w:color="auto"/>
        <w:bottom w:val="none" w:sz="0" w:space="0" w:color="auto"/>
        <w:right w:val="none" w:sz="0" w:space="0" w:color="auto"/>
      </w:divBdr>
    </w:div>
    <w:div w:id="676468488">
      <w:bodyDiv w:val="1"/>
      <w:marLeft w:val="0"/>
      <w:marRight w:val="0"/>
      <w:marTop w:val="0"/>
      <w:marBottom w:val="0"/>
      <w:divBdr>
        <w:top w:val="none" w:sz="0" w:space="0" w:color="auto"/>
        <w:left w:val="none" w:sz="0" w:space="0" w:color="auto"/>
        <w:bottom w:val="none" w:sz="0" w:space="0" w:color="auto"/>
        <w:right w:val="none" w:sz="0" w:space="0" w:color="auto"/>
      </w:divBdr>
    </w:div>
    <w:div w:id="678433629">
      <w:bodyDiv w:val="1"/>
      <w:marLeft w:val="0"/>
      <w:marRight w:val="0"/>
      <w:marTop w:val="0"/>
      <w:marBottom w:val="0"/>
      <w:divBdr>
        <w:top w:val="none" w:sz="0" w:space="0" w:color="auto"/>
        <w:left w:val="none" w:sz="0" w:space="0" w:color="auto"/>
        <w:bottom w:val="none" w:sz="0" w:space="0" w:color="auto"/>
        <w:right w:val="none" w:sz="0" w:space="0" w:color="auto"/>
      </w:divBdr>
    </w:div>
    <w:div w:id="678850773">
      <w:bodyDiv w:val="1"/>
      <w:marLeft w:val="0"/>
      <w:marRight w:val="0"/>
      <w:marTop w:val="0"/>
      <w:marBottom w:val="0"/>
      <w:divBdr>
        <w:top w:val="none" w:sz="0" w:space="0" w:color="auto"/>
        <w:left w:val="none" w:sz="0" w:space="0" w:color="auto"/>
        <w:bottom w:val="none" w:sz="0" w:space="0" w:color="auto"/>
        <w:right w:val="none" w:sz="0" w:space="0" w:color="auto"/>
      </w:divBdr>
    </w:div>
    <w:div w:id="679426309">
      <w:bodyDiv w:val="1"/>
      <w:marLeft w:val="0"/>
      <w:marRight w:val="0"/>
      <w:marTop w:val="0"/>
      <w:marBottom w:val="0"/>
      <w:divBdr>
        <w:top w:val="none" w:sz="0" w:space="0" w:color="auto"/>
        <w:left w:val="none" w:sz="0" w:space="0" w:color="auto"/>
        <w:bottom w:val="none" w:sz="0" w:space="0" w:color="auto"/>
        <w:right w:val="none" w:sz="0" w:space="0" w:color="auto"/>
      </w:divBdr>
    </w:div>
    <w:div w:id="680551559">
      <w:bodyDiv w:val="1"/>
      <w:marLeft w:val="0"/>
      <w:marRight w:val="0"/>
      <w:marTop w:val="0"/>
      <w:marBottom w:val="0"/>
      <w:divBdr>
        <w:top w:val="none" w:sz="0" w:space="0" w:color="auto"/>
        <w:left w:val="none" w:sz="0" w:space="0" w:color="auto"/>
        <w:bottom w:val="none" w:sz="0" w:space="0" w:color="auto"/>
        <w:right w:val="none" w:sz="0" w:space="0" w:color="auto"/>
      </w:divBdr>
    </w:div>
    <w:div w:id="680816942">
      <w:bodyDiv w:val="1"/>
      <w:marLeft w:val="0"/>
      <w:marRight w:val="0"/>
      <w:marTop w:val="0"/>
      <w:marBottom w:val="0"/>
      <w:divBdr>
        <w:top w:val="none" w:sz="0" w:space="0" w:color="auto"/>
        <w:left w:val="none" w:sz="0" w:space="0" w:color="auto"/>
        <w:bottom w:val="none" w:sz="0" w:space="0" w:color="auto"/>
        <w:right w:val="none" w:sz="0" w:space="0" w:color="auto"/>
      </w:divBdr>
    </w:div>
    <w:div w:id="682515820">
      <w:bodyDiv w:val="1"/>
      <w:marLeft w:val="0"/>
      <w:marRight w:val="0"/>
      <w:marTop w:val="0"/>
      <w:marBottom w:val="0"/>
      <w:divBdr>
        <w:top w:val="none" w:sz="0" w:space="0" w:color="auto"/>
        <w:left w:val="none" w:sz="0" w:space="0" w:color="auto"/>
        <w:bottom w:val="none" w:sz="0" w:space="0" w:color="auto"/>
        <w:right w:val="none" w:sz="0" w:space="0" w:color="auto"/>
      </w:divBdr>
    </w:div>
    <w:div w:id="683678559">
      <w:bodyDiv w:val="1"/>
      <w:marLeft w:val="0"/>
      <w:marRight w:val="0"/>
      <w:marTop w:val="0"/>
      <w:marBottom w:val="0"/>
      <w:divBdr>
        <w:top w:val="none" w:sz="0" w:space="0" w:color="auto"/>
        <w:left w:val="none" w:sz="0" w:space="0" w:color="auto"/>
        <w:bottom w:val="none" w:sz="0" w:space="0" w:color="auto"/>
        <w:right w:val="none" w:sz="0" w:space="0" w:color="auto"/>
      </w:divBdr>
    </w:div>
    <w:div w:id="684479495">
      <w:bodyDiv w:val="1"/>
      <w:marLeft w:val="0"/>
      <w:marRight w:val="0"/>
      <w:marTop w:val="0"/>
      <w:marBottom w:val="0"/>
      <w:divBdr>
        <w:top w:val="none" w:sz="0" w:space="0" w:color="auto"/>
        <w:left w:val="none" w:sz="0" w:space="0" w:color="auto"/>
        <w:bottom w:val="none" w:sz="0" w:space="0" w:color="auto"/>
        <w:right w:val="none" w:sz="0" w:space="0" w:color="auto"/>
      </w:divBdr>
    </w:div>
    <w:div w:id="685596583">
      <w:bodyDiv w:val="1"/>
      <w:marLeft w:val="0"/>
      <w:marRight w:val="0"/>
      <w:marTop w:val="0"/>
      <w:marBottom w:val="0"/>
      <w:divBdr>
        <w:top w:val="none" w:sz="0" w:space="0" w:color="auto"/>
        <w:left w:val="none" w:sz="0" w:space="0" w:color="auto"/>
        <w:bottom w:val="none" w:sz="0" w:space="0" w:color="auto"/>
        <w:right w:val="none" w:sz="0" w:space="0" w:color="auto"/>
      </w:divBdr>
    </w:div>
    <w:div w:id="685985865">
      <w:bodyDiv w:val="1"/>
      <w:marLeft w:val="0"/>
      <w:marRight w:val="0"/>
      <w:marTop w:val="0"/>
      <w:marBottom w:val="0"/>
      <w:divBdr>
        <w:top w:val="none" w:sz="0" w:space="0" w:color="auto"/>
        <w:left w:val="none" w:sz="0" w:space="0" w:color="auto"/>
        <w:bottom w:val="none" w:sz="0" w:space="0" w:color="auto"/>
        <w:right w:val="none" w:sz="0" w:space="0" w:color="auto"/>
      </w:divBdr>
    </w:div>
    <w:div w:id="686709964">
      <w:bodyDiv w:val="1"/>
      <w:marLeft w:val="0"/>
      <w:marRight w:val="0"/>
      <w:marTop w:val="0"/>
      <w:marBottom w:val="0"/>
      <w:divBdr>
        <w:top w:val="none" w:sz="0" w:space="0" w:color="auto"/>
        <w:left w:val="none" w:sz="0" w:space="0" w:color="auto"/>
        <w:bottom w:val="none" w:sz="0" w:space="0" w:color="auto"/>
        <w:right w:val="none" w:sz="0" w:space="0" w:color="auto"/>
      </w:divBdr>
    </w:div>
    <w:div w:id="687947714">
      <w:bodyDiv w:val="1"/>
      <w:marLeft w:val="0"/>
      <w:marRight w:val="0"/>
      <w:marTop w:val="0"/>
      <w:marBottom w:val="0"/>
      <w:divBdr>
        <w:top w:val="none" w:sz="0" w:space="0" w:color="auto"/>
        <w:left w:val="none" w:sz="0" w:space="0" w:color="auto"/>
        <w:bottom w:val="none" w:sz="0" w:space="0" w:color="auto"/>
        <w:right w:val="none" w:sz="0" w:space="0" w:color="auto"/>
      </w:divBdr>
    </w:div>
    <w:div w:id="688868726">
      <w:bodyDiv w:val="1"/>
      <w:marLeft w:val="0"/>
      <w:marRight w:val="0"/>
      <w:marTop w:val="0"/>
      <w:marBottom w:val="0"/>
      <w:divBdr>
        <w:top w:val="none" w:sz="0" w:space="0" w:color="auto"/>
        <w:left w:val="none" w:sz="0" w:space="0" w:color="auto"/>
        <w:bottom w:val="none" w:sz="0" w:space="0" w:color="auto"/>
        <w:right w:val="none" w:sz="0" w:space="0" w:color="auto"/>
      </w:divBdr>
    </w:div>
    <w:div w:id="688872938">
      <w:bodyDiv w:val="1"/>
      <w:marLeft w:val="0"/>
      <w:marRight w:val="0"/>
      <w:marTop w:val="0"/>
      <w:marBottom w:val="0"/>
      <w:divBdr>
        <w:top w:val="none" w:sz="0" w:space="0" w:color="auto"/>
        <w:left w:val="none" w:sz="0" w:space="0" w:color="auto"/>
        <w:bottom w:val="none" w:sz="0" w:space="0" w:color="auto"/>
        <w:right w:val="none" w:sz="0" w:space="0" w:color="auto"/>
      </w:divBdr>
    </w:div>
    <w:div w:id="689257925">
      <w:bodyDiv w:val="1"/>
      <w:marLeft w:val="0"/>
      <w:marRight w:val="0"/>
      <w:marTop w:val="0"/>
      <w:marBottom w:val="0"/>
      <w:divBdr>
        <w:top w:val="none" w:sz="0" w:space="0" w:color="auto"/>
        <w:left w:val="none" w:sz="0" w:space="0" w:color="auto"/>
        <w:bottom w:val="none" w:sz="0" w:space="0" w:color="auto"/>
        <w:right w:val="none" w:sz="0" w:space="0" w:color="auto"/>
      </w:divBdr>
    </w:div>
    <w:div w:id="691146917">
      <w:bodyDiv w:val="1"/>
      <w:marLeft w:val="0"/>
      <w:marRight w:val="0"/>
      <w:marTop w:val="0"/>
      <w:marBottom w:val="0"/>
      <w:divBdr>
        <w:top w:val="none" w:sz="0" w:space="0" w:color="auto"/>
        <w:left w:val="none" w:sz="0" w:space="0" w:color="auto"/>
        <w:bottom w:val="none" w:sz="0" w:space="0" w:color="auto"/>
        <w:right w:val="none" w:sz="0" w:space="0" w:color="auto"/>
      </w:divBdr>
    </w:div>
    <w:div w:id="691998176">
      <w:bodyDiv w:val="1"/>
      <w:marLeft w:val="0"/>
      <w:marRight w:val="0"/>
      <w:marTop w:val="0"/>
      <w:marBottom w:val="0"/>
      <w:divBdr>
        <w:top w:val="none" w:sz="0" w:space="0" w:color="auto"/>
        <w:left w:val="none" w:sz="0" w:space="0" w:color="auto"/>
        <w:bottom w:val="none" w:sz="0" w:space="0" w:color="auto"/>
        <w:right w:val="none" w:sz="0" w:space="0" w:color="auto"/>
      </w:divBdr>
    </w:div>
    <w:div w:id="692002785">
      <w:bodyDiv w:val="1"/>
      <w:marLeft w:val="0"/>
      <w:marRight w:val="0"/>
      <w:marTop w:val="0"/>
      <w:marBottom w:val="0"/>
      <w:divBdr>
        <w:top w:val="none" w:sz="0" w:space="0" w:color="auto"/>
        <w:left w:val="none" w:sz="0" w:space="0" w:color="auto"/>
        <w:bottom w:val="none" w:sz="0" w:space="0" w:color="auto"/>
        <w:right w:val="none" w:sz="0" w:space="0" w:color="auto"/>
      </w:divBdr>
    </w:div>
    <w:div w:id="693044832">
      <w:bodyDiv w:val="1"/>
      <w:marLeft w:val="0"/>
      <w:marRight w:val="0"/>
      <w:marTop w:val="0"/>
      <w:marBottom w:val="0"/>
      <w:divBdr>
        <w:top w:val="none" w:sz="0" w:space="0" w:color="auto"/>
        <w:left w:val="none" w:sz="0" w:space="0" w:color="auto"/>
        <w:bottom w:val="none" w:sz="0" w:space="0" w:color="auto"/>
        <w:right w:val="none" w:sz="0" w:space="0" w:color="auto"/>
      </w:divBdr>
    </w:div>
    <w:div w:id="693265875">
      <w:bodyDiv w:val="1"/>
      <w:marLeft w:val="0"/>
      <w:marRight w:val="0"/>
      <w:marTop w:val="0"/>
      <w:marBottom w:val="0"/>
      <w:divBdr>
        <w:top w:val="none" w:sz="0" w:space="0" w:color="auto"/>
        <w:left w:val="none" w:sz="0" w:space="0" w:color="auto"/>
        <w:bottom w:val="none" w:sz="0" w:space="0" w:color="auto"/>
        <w:right w:val="none" w:sz="0" w:space="0" w:color="auto"/>
      </w:divBdr>
    </w:div>
    <w:div w:id="693776217">
      <w:bodyDiv w:val="1"/>
      <w:marLeft w:val="0"/>
      <w:marRight w:val="0"/>
      <w:marTop w:val="0"/>
      <w:marBottom w:val="0"/>
      <w:divBdr>
        <w:top w:val="none" w:sz="0" w:space="0" w:color="auto"/>
        <w:left w:val="none" w:sz="0" w:space="0" w:color="auto"/>
        <w:bottom w:val="none" w:sz="0" w:space="0" w:color="auto"/>
        <w:right w:val="none" w:sz="0" w:space="0" w:color="auto"/>
      </w:divBdr>
    </w:div>
    <w:div w:id="693920753">
      <w:bodyDiv w:val="1"/>
      <w:marLeft w:val="0"/>
      <w:marRight w:val="0"/>
      <w:marTop w:val="0"/>
      <w:marBottom w:val="0"/>
      <w:divBdr>
        <w:top w:val="none" w:sz="0" w:space="0" w:color="auto"/>
        <w:left w:val="none" w:sz="0" w:space="0" w:color="auto"/>
        <w:bottom w:val="none" w:sz="0" w:space="0" w:color="auto"/>
        <w:right w:val="none" w:sz="0" w:space="0" w:color="auto"/>
      </w:divBdr>
    </w:div>
    <w:div w:id="696082348">
      <w:bodyDiv w:val="1"/>
      <w:marLeft w:val="0"/>
      <w:marRight w:val="0"/>
      <w:marTop w:val="0"/>
      <w:marBottom w:val="0"/>
      <w:divBdr>
        <w:top w:val="none" w:sz="0" w:space="0" w:color="auto"/>
        <w:left w:val="none" w:sz="0" w:space="0" w:color="auto"/>
        <w:bottom w:val="none" w:sz="0" w:space="0" w:color="auto"/>
        <w:right w:val="none" w:sz="0" w:space="0" w:color="auto"/>
      </w:divBdr>
    </w:div>
    <w:div w:id="696783174">
      <w:bodyDiv w:val="1"/>
      <w:marLeft w:val="0"/>
      <w:marRight w:val="0"/>
      <w:marTop w:val="0"/>
      <w:marBottom w:val="0"/>
      <w:divBdr>
        <w:top w:val="none" w:sz="0" w:space="0" w:color="auto"/>
        <w:left w:val="none" w:sz="0" w:space="0" w:color="auto"/>
        <w:bottom w:val="none" w:sz="0" w:space="0" w:color="auto"/>
        <w:right w:val="none" w:sz="0" w:space="0" w:color="auto"/>
      </w:divBdr>
    </w:div>
    <w:div w:id="697318297">
      <w:bodyDiv w:val="1"/>
      <w:marLeft w:val="0"/>
      <w:marRight w:val="0"/>
      <w:marTop w:val="0"/>
      <w:marBottom w:val="0"/>
      <w:divBdr>
        <w:top w:val="none" w:sz="0" w:space="0" w:color="auto"/>
        <w:left w:val="none" w:sz="0" w:space="0" w:color="auto"/>
        <w:bottom w:val="none" w:sz="0" w:space="0" w:color="auto"/>
        <w:right w:val="none" w:sz="0" w:space="0" w:color="auto"/>
      </w:divBdr>
    </w:div>
    <w:div w:id="697781845">
      <w:bodyDiv w:val="1"/>
      <w:marLeft w:val="0"/>
      <w:marRight w:val="0"/>
      <w:marTop w:val="0"/>
      <w:marBottom w:val="0"/>
      <w:divBdr>
        <w:top w:val="none" w:sz="0" w:space="0" w:color="auto"/>
        <w:left w:val="none" w:sz="0" w:space="0" w:color="auto"/>
        <w:bottom w:val="none" w:sz="0" w:space="0" w:color="auto"/>
        <w:right w:val="none" w:sz="0" w:space="0" w:color="auto"/>
      </w:divBdr>
    </w:div>
    <w:div w:id="697856116">
      <w:bodyDiv w:val="1"/>
      <w:marLeft w:val="0"/>
      <w:marRight w:val="0"/>
      <w:marTop w:val="0"/>
      <w:marBottom w:val="0"/>
      <w:divBdr>
        <w:top w:val="none" w:sz="0" w:space="0" w:color="auto"/>
        <w:left w:val="none" w:sz="0" w:space="0" w:color="auto"/>
        <w:bottom w:val="none" w:sz="0" w:space="0" w:color="auto"/>
        <w:right w:val="none" w:sz="0" w:space="0" w:color="auto"/>
      </w:divBdr>
    </w:div>
    <w:div w:id="698042503">
      <w:bodyDiv w:val="1"/>
      <w:marLeft w:val="0"/>
      <w:marRight w:val="0"/>
      <w:marTop w:val="0"/>
      <w:marBottom w:val="0"/>
      <w:divBdr>
        <w:top w:val="none" w:sz="0" w:space="0" w:color="auto"/>
        <w:left w:val="none" w:sz="0" w:space="0" w:color="auto"/>
        <w:bottom w:val="none" w:sz="0" w:space="0" w:color="auto"/>
        <w:right w:val="none" w:sz="0" w:space="0" w:color="auto"/>
      </w:divBdr>
    </w:div>
    <w:div w:id="699822835">
      <w:bodyDiv w:val="1"/>
      <w:marLeft w:val="0"/>
      <w:marRight w:val="0"/>
      <w:marTop w:val="0"/>
      <w:marBottom w:val="0"/>
      <w:divBdr>
        <w:top w:val="none" w:sz="0" w:space="0" w:color="auto"/>
        <w:left w:val="none" w:sz="0" w:space="0" w:color="auto"/>
        <w:bottom w:val="none" w:sz="0" w:space="0" w:color="auto"/>
        <w:right w:val="none" w:sz="0" w:space="0" w:color="auto"/>
      </w:divBdr>
    </w:div>
    <w:div w:id="700016960">
      <w:bodyDiv w:val="1"/>
      <w:marLeft w:val="0"/>
      <w:marRight w:val="0"/>
      <w:marTop w:val="0"/>
      <w:marBottom w:val="0"/>
      <w:divBdr>
        <w:top w:val="none" w:sz="0" w:space="0" w:color="auto"/>
        <w:left w:val="none" w:sz="0" w:space="0" w:color="auto"/>
        <w:bottom w:val="none" w:sz="0" w:space="0" w:color="auto"/>
        <w:right w:val="none" w:sz="0" w:space="0" w:color="auto"/>
      </w:divBdr>
    </w:div>
    <w:div w:id="700665045">
      <w:bodyDiv w:val="1"/>
      <w:marLeft w:val="0"/>
      <w:marRight w:val="0"/>
      <w:marTop w:val="0"/>
      <w:marBottom w:val="0"/>
      <w:divBdr>
        <w:top w:val="none" w:sz="0" w:space="0" w:color="auto"/>
        <w:left w:val="none" w:sz="0" w:space="0" w:color="auto"/>
        <w:bottom w:val="none" w:sz="0" w:space="0" w:color="auto"/>
        <w:right w:val="none" w:sz="0" w:space="0" w:color="auto"/>
      </w:divBdr>
    </w:div>
    <w:div w:id="700976359">
      <w:bodyDiv w:val="1"/>
      <w:marLeft w:val="0"/>
      <w:marRight w:val="0"/>
      <w:marTop w:val="0"/>
      <w:marBottom w:val="0"/>
      <w:divBdr>
        <w:top w:val="none" w:sz="0" w:space="0" w:color="auto"/>
        <w:left w:val="none" w:sz="0" w:space="0" w:color="auto"/>
        <w:bottom w:val="none" w:sz="0" w:space="0" w:color="auto"/>
        <w:right w:val="none" w:sz="0" w:space="0" w:color="auto"/>
      </w:divBdr>
    </w:div>
    <w:div w:id="702100353">
      <w:bodyDiv w:val="1"/>
      <w:marLeft w:val="0"/>
      <w:marRight w:val="0"/>
      <w:marTop w:val="0"/>
      <w:marBottom w:val="0"/>
      <w:divBdr>
        <w:top w:val="none" w:sz="0" w:space="0" w:color="auto"/>
        <w:left w:val="none" w:sz="0" w:space="0" w:color="auto"/>
        <w:bottom w:val="none" w:sz="0" w:space="0" w:color="auto"/>
        <w:right w:val="none" w:sz="0" w:space="0" w:color="auto"/>
      </w:divBdr>
    </w:div>
    <w:div w:id="705174905">
      <w:bodyDiv w:val="1"/>
      <w:marLeft w:val="0"/>
      <w:marRight w:val="0"/>
      <w:marTop w:val="0"/>
      <w:marBottom w:val="0"/>
      <w:divBdr>
        <w:top w:val="none" w:sz="0" w:space="0" w:color="auto"/>
        <w:left w:val="none" w:sz="0" w:space="0" w:color="auto"/>
        <w:bottom w:val="none" w:sz="0" w:space="0" w:color="auto"/>
        <w:right w:val="none" w:sz="0" w:space="0" w:color="auto"/>
      </w:divBdr>
    </w:div>
    <w:div w:id="707729931">
      <w:bodyDiv w:val="1"/>
      <w:marLeft w:val="0"/>
      <w:marRight w:val="0"/>
      <w:marTop w:val="0"/>
      <w:marBottom w:val="0"/>
      <w:divBdr>
        <w:top w:val="none" w:sz="0" w:space="0" w:color="auto"/>
        <w:left w:val="none" w:sz="0" w:space="0" w:color="auto"/>
        <w:bottom w:val="none" w:sz="0" w:space="0" w:color="auto"/>
        <w:right w:val="none" w:sz="0" w:space="0" w:color="auto"/>
      </w:divBdr>
    </w:div>
    <w:div w:id="708653279">
      <w:bodyDiv w:val="1"/>
      <w:marLeft w:val="0"/>
      <w:marRight w:val="0"/>
      <w:marTop w:val="0"/>
      <w:marBottom w:val="0"/>
      <w:divBdr>
        <w:top w:val="none" w:sz="0" w:space="0" w:color="auto"/>
        <w:left w:val="none" w:sz="0" w:space="0" w:color="auto"/>
        <w:bottom w:val="none" w:sz="0" w:space="0" w:color="auto"/>
        <w:right w:val="none" w:sz="0" w:space="0" w:color="auto"/>
      </w:divBdr>
    </w:div>
    <w:div w:id="709262358">
      <w:bodyDiv w:val="1"/>
      <w:marLeft w:val="0"/>
      <w:marRight w:val="0"/>
      <w:marTop w:val="0"/>
      <w:marBottom w:val="0"/>
      <w:divBdr>
        <w:top w:val="none" w:sz="0" w:space="0" w:color="auto"/>
        <w:left w:val="none" w:sz="0" w:space="0" w:color="auto"/>
        <w:bottom w:val="none" w:sz="0" w:space="0" w:color="auto"/>
        <w:right w:val="none" w:sz="0" w:space="0" w:color="auto"/>
      </w:divBdr>
    </w:div>
    <w:div w:id="712848107">
      <w:bodyDiv w:val="1"/>
      <w:marLeft w:val="0"/>
      <w:marRight w:val="0"/>
      <w:marTop w:val="0"/>
      <w:marBottom w:val="0"/>
      <w:divBdr>
        <w:top w:val="none" w:sz="0" w:space="0" w:color="auto"/>
        <w:left w:val="none" w:sz="0" w:space="0" w:color="auto"/>
        <w:bottom w:val="none" w:sz="0" w:space="0" w:color="auto"/>
        <w:right w:val="none" w:sz="0" w:space="0" w:color="auto"/>
      </w:divBdr>
    </w:div>
    <w:div w:id="713777017">
      <w:bodyDiv w:val="1"/>
      <w:marLeft w:val="0"/>
      <w:marRight w:val="0"/>
      <w:marTop w:val="0"/>
      <w:marBottom w:val="0"/>
      <w:divBdr>
        <w:top w:val="none" w:sz="0" w:space="0" w:color="auto"/>
        <w:left w:val="none" w:sz="0" w:space="0" w:color="auto"/>
        <w:bottom w:val="none" w:sz="0" w:space="0" w:color="auto"/>
        <w:right w:val="none" w:sz="0" w:space="0" w:color="auto"/>
      </w:divBdr>
    </w:div>
    <w:div w:id="714889064">
      <w:bodyDiv w:val="1"/>
      <w:marLeft w:val="0"/>
      <w:marRight w:val="0"/>
      <w:marTop w:val="0"/>
      <w:marBottom w:val="0"/>
      <w:divBdr>
        <w:top w:val="none" w:sz="0" w:space="0" w:color="auto"/>
        <w:left w:val="none" w:sz="0" w:space="0" w:color="auto"/>
        <w:bottom w:val="none" w:sz="0" w:space="0" w:color="auto"/>
        <w:right w:val="none" w:sz="0" w:space="0" w:color="auto"/>
      </w:divBdr>
    </w:div>
    <w:div w:id="716010319">
      <w:bodyDiv w:val="1"/>
      <w:marLeft w:val="0"/>
      <w:marRight w:val="0"/>
      <w:marTop w:val="0"/>
      <w:marBottom w:val="0"/>
      <w:divBdr>
        <w:top w:val="none" w:sz="0" w:space="0" w:color="auto"/>
        <w:left w:val="none" w:sz="0" w:space="0" w:color="auto"/>
        <w:bottom w:val="none" w:sz="0" w:space="0" w:color="auto"/>
        <w:right w:val="none" w:sz="0" w:space="0" w:color="auto"/>
      </w:divBdr>
    </w:div>
    <w:div w:id="717513905">
      <w:bodyDiv w:val="1"/>
      <w:marLeft w:val="0"/>
      <w:marRight w:val="0"/>
      <w:marTop w:val="0"/>
      <w:marBottom w:val="0"/>
      <w:divBdr>
        <w:top w:val="none" w:sz="0" w:space="0" w:color="auto"/>
        <w:left w:val="none" w:sz="0" w:space="0" w:color="auto"/>
        <w:bottom w:val="none" w:sz="0" w:space="0" w:color="auto"/>
        <w:right w:val="none" w:sz="0" w:space="0" w:color="auto"/>
      </w:divBdr>
    </w:div>
    <w:div w:id="718632904">
      <w:bodyDiv w:val="1"/>
      <w:marLeft w:val="0"/>
      <w:marRight w:val="0"/>
      <w:marTop w:val="0"/>
      <w:marBottom w:val="0"/>
      <w:divBdr>
        <w:top w:val="none" w:sz="0" w:space="0" w:color="auto"/>
        <w:left w:val="none" w:sz="0" w:space="0" w:color="auto"/>
        <w:bottom w:val="none" w:sz="0" w:space="0" w:color="auto"/>
        <w:right w:val="none" w:sz="0" w:space="0" w:color="auto"/>
      </w:divBdr>
    </w:div>
    <w:div w:id="718823488">
      <w:bodyDiv w:val="1"/>
      <w:marLeft w:val="0"/>
      <w:marRight w:val="0"/>
      <w:marTop w:val="0"/>
      <w:marBottom w:val="0"/>
      <w:divBdr>
        <w:top w:val="none" w:sz="0" w:space="0" w:color="auto"/>
        <w:left w:val="none" w:sz="0" w:space="0" w:color="auto"/>
        <w:bottom w:val="none" w:sz="0" w:space="0" w:color="auto"/>
        <w:right w:val="none" w:sz="0" w:space="0" w:color="auto"/>
      </w:divBdr>
    </w:div>
    <w:div w:id="725180121">
      <w:bodyDiv w:val="1"/>
      <w:marLeft w:val="0"/>
      <w:marRight w:val="0"/>
      <w:marTop w:val="0"/>
      <w:marBottom w:val="0"/>
      <w:divBdr>
        <w:top w:val="none" w:sz="0" w:space="0" w:color="auto"/>
        <w:left w:val="none" w:sz="0" w:space="0" w:color="auto"/>
        <w:bottom w:val="none" w:sz="0" w:space="0" w:color="auto"/>
        <w:right w:val="none" w:sz="0" w:space="0" w:color="auto"/>
      </w:divBdr>
    </w:div>
    <w:div w:id="726881517">
      <w:bodyDiv w:val="1"/>
      <w:marLeft w:val="0"/>
      <w:marRight w:val="0"/>
      <w:marTop w:val="0"/>
      <w:marBottom w:val="0"/>
      <w:divBdr>
        <w:top w:val="none" w:sz="0" w:space="0" w:color="auto"/>
        <w:left w:val="none" w:sz="0" w:space="0" w:color="auto"/>
        <w:bottom w:val="none" w:sz="0" w:space="0" w:color="auto"/>
        <w:right w:val="none" w:sz="0" w:space="0" w:color="auto"/>
      </w:divBdr>
    </w:div>
    <w:div w:id="729841527">
      <w:bodyDiv w:val="1"/>
      <w:marLeft w:val="0"/>
      <w:marRight w:val="0"/>
      <w:marTop w:val="0"/>
      <w:marBottom w:val="0"/>
      <w:divBdr>
        <w:top w:val="none" w:sz="0" w:space="0" w:color="auto"/>
        <w:left w:val="none" w:sz="0" w:space="0" w:color="auto"/>
        <w:bottom w:val="none" w:sz="0" w:space="0" w:color="auto"/>
        <w:right w:val="none" w:sz="0" w:space="0" w:color="auto"/>
      </w:divBdr>
    </w:div>
    <w:div w:id="730465866">
      <w:bodyDiv w:val="1"/>
      <w:marLeft w:val="0"/>
      <w:marRight w:val="0"/>
      <w:marTop w:val="0"/>
      <w:marBottom w:val="0"/>
      <w:divBdr>
        <w:top w:val="none" w:sz="0" w:space="0" w:color="auto"/>
        <w:left w:val="none" w:sz="0" w:space="0" w:color="auto"/>
        <w:bottom w:val="none" w:sz="0" w:space="0" w:color="auto"/>
        <w:right w:val="none" w:sz="0" w:space="0" w:color="auto"/>
      </w:divBdr>
    </w:div>
    <w:div w:id="730884237">
      <w:bodyDiv w:val="1"/>
      <w:marLeft w:val="0"/>
      <w:marRight w:val="0"/>
      <w:marTop w:val="0"/>
      <w:marBottom w:val="0"/>
      <w:divBdr>
        <w:top w:val="none" w:sz="0" w:space="0" w:color="auto"/>
        <w:left w:val="none" w:sz="0" w:space="0" w:color="auto"/>
        <w:bottom w:val="none" w:sz="0" w:space="0" w:color="auto"/>
        <w:right w:val="none" w:sz="0" w:space="0" w:color="auto"/>
      </w:divBdr>
    </w:div>
    <w:div w:id="731075362">
      <w:bodyDiv w:val="1"/>
      <w:marLeft w:val="0"/>
      <w:marRight w:val="0"/>
      <w:marTop w:val="0"/>
      <w:marBottom w:val="0"/>
      <w:divBdr>
        <w:top w:val="none" w:sz="0" w:space="0" w:color="auto"/>
        <w:left w:val="none" w:sz="0" w:space="0" w:color="auto"/>
        <w:bottom w:val="none" w:sz="0" w:space="0" w:color="auto"/>
        <w:right w:val="none" w:sz="0" w:space="0" w:color="auto"/>
      </w:divBdr>
    </w:div>
    <w:div w:id="731122536">
      <w:bodyDiv w:val="1"/>
      <w:marLeft w:val="0"/>
      <w:marRight w:val="0"/>
      <w:marTop w:val="0"/>
      <w:marBottom w:val="0"/>
      <w:divBdr>
        <w:top w:val="none" w:sz="0" w:space="0" w:color="auto"/>
        <w:left w:val="none" w:sz="0" w:space="0" w:color="auto"/>
        <w:bottom w:val="none" w:sz="0" w:space="0" w:color="auto"/>
        <w:right w:val="none" w:sz="0" w:space="0" w:color="auto"/>
      </w:divBdr>
    </w:div>
    <w:div w:id="732503779">
      <w:bodyDiv w:val="1"/>
      <w:marLeft w:val="0"/>
      <w:marRight w:val="0"/>
      <w:marTop w:val="0"/>
      <w:marBottom w:val="0"/>
      <w:divBdr>
        <w:top w:val="none" w:sz="0" w:space="0" w:color="auto"/>
        <w:left w:val="none" w:sz="0" w:space="0" w:color="auto"/>
        <w:bottom w:val="none" w:sz="0" w:space="0" w:color="auto"/>
        <w:right w:val="none" w:sz="0" w:space="0" w:color="auto"/>
      </w:divBdr>
    </w:div>
    <w:div w:id="732850583">
      <w:bodyDiv w:val="1"/>
      <w:marLeft w:val="0"/>
      <w:marRight w:val="0"/>
      <w:marTop w:val="0"/>
      <w:marBottom w:val="0"/>
      <w:divBdr>
        <w:top w:val="none" w:sz="0" w:space="0" w:color="auto"/>
        <w:left w:val="none" w:sz="0" w:space="0" w:color="auto"/>
        <w:bottom w:val="none" w:sz="0" w:space="0" w:color="auto"/>
        <w:right w:val="none" w:sz="0" w:space="0" w:color="auto"/>
      </w:divBdr>
    </w:div>
    <w:div w:id="732850912">
      <w:bodyDiv w:val="1"/>
      <w:marLeft w:val="0"/>
      <w:marRight w:val="0"/>
      <w:marTop w:val="0"/>
      <w:marBottom w:val="0"/>
      <w:divBdr>
        <w:top w:val="none" w:sz="0" w:space="0" w:color="auto"/>
        <w:left w:val="none" w:sz="0" w:space="0" w:color="auto"/>
        <w:bottom w:val="none" w:sz="0" w:space="0" w:color="auto"/>
        <w:right w:val="none" w:sz="0" w:space="0" w:color="auto"/>
      </w:divBdr>
    </w:div>
    <w:div w:id="733745978">
      <w:bodyDiv w:val="1"/>
      <w:marLeft w:val="0"/>
      <w:marRight w:val="0"/>
      <w:marTop w:val="0"/>
      <w:marBottom w:val="0"/>
      <w:divBdr>
        <w:top w:val="none" w:sz="0" w:space="0" w:color="auto"/>
        <w:left w:val="none" w:sz="0" w:space="0" w:color="auto"/>
        <w:bottom w:val="none" w:sz="0" w:space="0" w:color="auto"/>
        <w:right w:val="none" w:sz="0" w:space="0" w:color="auto"/>
      </w:divBdr>
    </w:div>
    <w:div w:id="734470353">
      <w:bodyDiv w:val="1"/>
      <w:marLeft w:val="0"/>
      <w:marRight w:val="0"/>
      <w:marTop w:val="0"/>
      <w:marBottom w:val="0"/>
      <w:divBdr>
        <w:top w:val="none" w:sz="0" w:space="0" w:color="auto"/>
        <w:left w:val="none" w:sz="0" w:space="0" w:color="auto"/>
        <w:bottom w:val="none" w:sz="0" w:space="0" w:color="auto"/>
        <w:right w:val="none" w:sz="0" w:space="0" w:color="auto"/>
      </w:divBdr>
    </w:div>
    <w:div w:id="734473416">
      <w:bodyDiv w:val="1"/>
      <w:marLeft w:val="0"/>
      <w:marRight w:val="0"/>
      <w:marTop w:val="0"/>
      <w:marBottom w:val="0"/>
      <w:divBdr>
        <w:top w:val="none" w:sz="0" w:space="0" w:color="auto"/>
        <w:left w:val="none" w:sz="0" w:space="0" w:color="auto"/>
        <w:bottom w:val="none" w:sz="0" w:space="0" w:color="auto"/>
        <w:right w:val="none" w:sz="0" w:space="0" w:color="auto"/>
      </w:divBdr>
    </w:div>
    <w:div w:id="734666691">
      <w:bodyDiv w:val="1"/>
      <w:marLeft w:val="0"/>
      <w:marRight w:val="0"/>
      <w:marTop w:val="0"/>
      <w:marBottom w:val="0"/>
      <w:divBdr>
        <w:top w:val="none" w:sz="0" w:space="0" w:color="auto"/>
        <w:left w:val="none" w:sz="0" w:space="0" w:color="auto"/>
        <w:bottom w:val="none" w:sz="0" w:space="0" w:color="auto"/>
        <w:right w:val="none" w:sz="0" w:space="0" w:color="auto"/>
      </w:divBdr>
    </w:div>
    <w:div w:id="735905896">
      <w:bodyDiv w:val="1"/>
      <w:marLeft w:val="0"/>
      <w:marRight w:val="0"/>
      <w:marTop w:val="0"/>
      <w:marBottom w:val="0"/>
      <w:divBdr>
        <w:top w:val="none" w:sz="0" w:space="0" w:color="auto"/>
        <w:left w:val="none" w:sz="0" w:space="0" w:color="auto"/>
        <w:bottom w:val="none" w:sz="0" w:space="0" w:color="auto"/>
        <w:right w:val="none" w:sz="0" w:space="0" w:color="auto"/>
      </w:divBdr>
    </w:div>
    <w:div w:id="736779240">
      <w:bodyDiv w:val="1"/>
      <w:marLeft w:val="0"/>
      <w:marRight w:val="0"/>
      <w:marTop w:val="0"/>
      <w:marBottom w:val="0"/>
      <w:divBdr>
        <w:top w:val="none" w:sz="0" w:space="0" w:color="auto"/>
        <w:left w:val="none" w:sz="0" w:space="0" w:color="auto"/>
        <w:bottom w:val="none" w:sz="0" w:space="0" w:color="auto"/>
        <w:right w:val="none" w:sz="0" w:space="0" w:color="auto"/>
      </w:divBdr>
    </w:div>
    <w:div w:id="737166159">
      <w:bodyDiv w:val="1"/>
      <w:marLeft w:val="0"/>
      <w:marRight w:val="0"/>
      <w:marTop w:val="0"/>
      <w:marBottom w:val="0"/>
      <w:divBdr>
        <w:top w:val="none" w:sz="0" w:space="0" w:color="auto"/>
        <w:left w:val="none" w:sz="0" w:space="0" w:color="auto"/>
        <w:bottom w:val="none" w:sz="0" w:space="0" w:color="auto"/>
        <w:right w:val="none" w:sz="0" w:space="0" w:color="auto"/>
      </w:divBdr>
    </w:div>
    <w:div w:id="737286743">
      <w:bodyDiv w:val="1"/>
      <w:marLeft w:val="0"/>
      <w:marRight w:val="0"/>
      <w:marTop w:val="0"/>
      <w:marBottom w:val="0"/>
      <w:divBdr>
        <w:top w:val="none" w:sz="0" w:space="0" w:color="auto"/>
        <w:left w:val="none" w:sz="0" w:space="0" w:color="auto"/>
        <w:bottom w:val="none" w:sz="0" w:space="0" w:color="auto"/>
        <w:right w:val="none" w:sz="0" w:space="0" w:color="auto"/>
      </w:divBdr>
    </w:div>
    <w:div w:id="737632392">
      <w:bodyDiv w:val="1"/>
      <w:marLeft w:val="0"/>
      <w:marRight w:val="0"/>
      <w:marTop w:val="0"/>
      <w:marBottom w:val="0"/>
      <w:divBdr>
        <w:top w:val="none" w:sz="0" w:space="0" w:color="auto"/>
        <w:left w:val="none" w:sz="0" w:space="0" w:color="auto"/>
        <w:bottom w:val="none" w:sz="0" w:space="0" w:color="auto"/>
        <w:right w:val="none" w:sz="0" w:space="0" w:color="auto"/>
      </w:divBdr>
    </w:div>
    <w:div w:id="738360509">
      <w:bodyDiv w:val="1"/>
      <w:marLeft w:val="0"/>
      <w:marRight w:val="0"/>
      <w:marTop w:val="0"/>
      <w:marBottom w:val="0"/>
      <w:divBdr>
        <w:top w:val="none" w:sz="0" w:space="0" w:color="auto"/>
        <w:left w:val="none" w:sz="0" w:space="0" w:color="auto"/>
        <w:bottom w:val="none" w:sz="0" w:space="0" w:color="auto"/>
        <w:right w:val="none" w:sz="0" w:space="0" w:color="auto"/>
      </w:divBdr>
    </w:div>
    <w:div w:id="738484898">
      <w:bodyDiv w:val="1"/>
      <w:marLeft w:val="0"/>
      <w:marRight w:val="0"/>
      <w:marTop w:val="0"/>
      <w:marBottom w:val="0"/>
      <w:divBdr>
        <w:top w:val="none" w:sz="0" w:space="0" w:color="auto"/>
        <w:left w:val="none" w:sz="0" w:space="0" w:color="auto"/>
        <w:bottom w:val="none" w:sz="0" w:space="0" w:color="auto"/>
        <w:right w:val="none" w:sz="0" w:space="0" w:color="auto"/>
      </w:divBdr>
    </w:div>
    <w:div w:id="738676288">
      <w:bodyDiv w:val="1"/>
      <w:marLeft w:val="0"/>
      <w:marRight w:val="0"/>
      <w:marTop w:val="0"/>
      <w:marBottom w:val="0"/>
      <w:divBdr>
        <w:top w:val="none" w:sz="0" w:space="0" w:color="auto"/>
        <w:left w:val="none" w:sz="0" w:space="0" w:color="auto"/>
        <w:bottom w:val="none" w:sz="0" w:space="0" w:color="auto"/>
        <w:right w:val="none" w:sz="0" w:space="0" w:color="auto"/>
      </w:divBdr>
    </w:div>
    <w:div w:id="740712451">
      <w:bodyDiv w:val="1"/>
      <w:marLeft w:val="0"/>
      <w:marRight w:val="0"/>
      <w:marTop w:val="0"/>
      <w:marBottom w:val="0"/>
      <w:divBdr>
        <w:top w:val="none" w:sz="0" w:space="0" w:color="auto"/>
        <w:left w:val="none" w:sz="0" w:space="0" w:color="auto"/>
        <w:bottom w:val="none" w:sz="0" w:space="0" w:color="auto"/>
        <w:right w:val="none" w:sz="0" w:space="0" w:color="auto"/>
      </w:divBdr>
    </w:div>
    <w:div w:id="741875002">
      <w:bodyDiv w:val="1"/>
      <w:marLeft w:val="0"/>
      <w:marRight w:val="0"/>
      <w:marTop w:val="0"/>
      <w:marBottom w:val="0"/>
      <w:divBdr>
        <w:top w:val="none" w:sz="0" w:space="0" w:color="auto"/>
        <w:left w:val="none" w:sz="0" w:space="0" w:color="auto"/>
        <w:bottom w:val="none" w:sz="0" w:space="0" w:color="auto"/>
        <w:right w:val="none" w:sz="0" w:space="0" w:color="auto"/>
      </w:divBdr>
    </w:div>
    <w:div w:id="743525934">
      <w:bodyDiv w:val="1"/>
      <w:marLeft w:val="0"/>
      <w:marRight w:val="0"/>
      <w:marTop w:val="0"/>
      <w:marBottom w:val="0"/>
      <w:divBdr>
        <w:top w:val="none" w:sz="0" w:space="0" w:color="auto"/>
        <w:left w:val="none" w:sz="0" w:space="0" w:color="auto"/>
        <w:bottom w:val="none" w:sz="0" w:space="0" w:color="auto"/>
        <w:right w:val="none" w:sz="0" w:space="0" w:color="auto"/>
      </w:divBdr>
    </w:div>
    <w:div w:id="745420389">
      <w:bodyDiv w:val="1"/>
      <w:marLeft w:val="0"/>
      <w:marRight w:val="0"/>
      <w:marTop w:val="0"/>
      <w:marBottom w:val="0"/>
      <w:divBdr>
        <w:top w:val="none" w:sz="0" w:space="0" w:color="auto"/>
        <w:left w:val="none" w:sz="0" w:space="0" w:color="auto"/>
        <w:bottom w:val="none" w:sz="0" w:space="0" w:color="auto"/>
        <w:right w:val="none" w:sz="0" w:space="0" w:color="auto"/>
      </w:divBdr>
    </w:div>
    <w:div w:id="747700570">
      <w:bodyDiv w:val="1"/>
      <w:marLeft w:val="0"/>
      <w:marRight w:val="0"/>
      <w:marTop w:val="0"/>
      <w:marBottom w:val="0"/>
      <w:divBdr>
        <w:top w:val="none" w:sz="0" w:space="0" w:color="auto"/>
        <w:left w:val="none" w:sz="0" w:space="0" w:color="auto"/>
        <w:bottom w:val="none" w:sz="0" w:space="0" w:color="auto"/>
        <w:right w:val="none" w:sz="0" w:space="0" w:color="auto"/>
      </w:divBdr>
    </w:div>
    <w:div w:id="747771835">
      <w:bodyDiv w:val="1"/>
      <w:marLeft w:val="0"/>
      <w:marRight w:val="0"/>
      <w:marTop w:val="0"/>
      <w:marBottom w:val="0"/>
      <w:divBdr>
        <w:top w:val="none" w:sz="0" w:space="0" w:color="auto"/>
        <w:left w:val="none" w:sz="0" w:space="0" w:color="auto"/>
        <w:bottom w:val="none" w:sz="0" w:space="0" w:color="auto"/>
        <w:right w:val="none" w:sz="0" w:space="0" w:color="auto"/>
      </w:divBdr>
    </w:div>
    <w:div w:id="748162056">
      <w:bodyDiv w:val="1"/>
      <w:marLeft w:val="0"/>
      <w:marRight w:val="0"/>
      <w:marTop w:val="0"/>
      <w:marBottom w:val="0"/>
      <w:divBdr>
        <w:top w:val="none" w:sz="0" w:space="0" w:color="auto"/>
        <w:left w:val="none" w:sz="0" w:space="0" w:color="auto"/>
        <w:bottom w:val="none" w:sz="0" w:space="0" w:color="auto"/>
        <w:right w:val="none" w:sz="0" w:space="0" w:color="auto"/>
      </w:divBdr>
    </w:div>
    <w:div w:id="748845476">
      <w:bodyDiv w:val="1"/>
      <w:marLeft w:val="0"/>
      <w:marRight w:val="0"/>
      <w:marTop w:val="0"/>
      <w:marBottom w:val="0"/>
      <w:divBdr>
        <w:top w:val="none" w:sz="0" w:space="0" w:color="auto"/>
        <w:left w:val="none" w:sz="0" w:space="0" w:color="auto"/>
        <w:bottom w:val="none" w:sz="0" w:space="0" w:color="auto"/>
        <w:right w:val="none" w:sz="0" w:space="0" w:color="auto"/>
      </w:divBdr>
    </w:div>
    <w:div w:id="749087337">
      <w:bodyDiv w:val="1"/>
      <w:marLeft w:val="0"/>
      <w:marRight w:val="0"/>
      <w:marTop w:val="0"/>
      <w:marBottom w:val="0"/>
      <w:divBdr>
        <w:top w:val="none" w:sz="0" w:space="0" w:color="auto"/>
        <w:left w:val="none" w:sz="0" w:space="0" w:color="auto"/>
        <w:bottom w:val="none" w:sz="0" w:space="0" w:color="auto"/>
        <w:right w:val="none" w:sz="0" w:space="0" w:color="auto"/>
      </w:divBdr>
    </w:div>
    <w:div w:id="749157091">
      <w:bodyDiv w:val="1"/>
      <w:marLeft w:val="0"/>
      <w:marRight w:val="0"/>
      <w:marTop w:val="0"/>
      <w:marBottom w:val="0"/>
      <w:divBdr>
        <w:top w:val="none" w:sz="0" w:space="0" w:color="auto"/>
        <w:left w:val="none" w:sz="0" w:space="0" w:color="auto"/>
        <w:bottom w:val="none" w:sz="0" w:space="0" w:color="auto"/>
        <w:right w:val="none" w:sz="0" w:space="0" w:color="auto"/>
      </w:divBdr>
    </w:div>
    <w:div w:id="749735860">
      <w:bodyDiv w:val="1"/>
      <w:marLeft w:val="0"/>
      <w:marRight w:val="0"/>
      <w:marTop w:val="0"/>
      <w:marBottom w:val="0"/>
      <w:divBdr>
        <w:top w:val="none" w:sz="0" w:space="0" w:color="auto"/>
        <w:left w:val="none" w:sz="0" w:space="0" w:color="auto"/>
        <w:bottom w:val="none" w:sz="0" w:space="0" w:color="auto"/>
        <w:right w:val="none" w:sz="0" w:space="0" w:color="auto"/>
      </w:divBdr>
    </w:div>
    <w:div w:id="751781584">
      <w:bodyDiv w:val="1"/>
      <w:marLeft w:val="0"/>
      <w:marRight w:val="0"/>
      <w:marTop w:val="0"/>
      <w:marBottom w:val="0"/>
      <w:divBdr>
        <w:top w:val="none" w:sz="0" w:space="0" w:color="auto"/>
        <w:left w:val="none" w:sz="0" w:space="0" w:color="auto"/>
        <w:bottom w:val="none" w:sz="0" w:space="0" w:color="auto"/>
        <w:right w:val="none" w:sz="0" w:space="0" w:color="auto"/>
      </w:divBdr>
    </w:div>
    <w:div w:id="752551495">
      <w:bodyDiv w:val="1"/>
      <w:marLeft w:val="0"/>
      <w:marRight w:val="0"/>
      <w:marTop w:val="0"/>
      <w:marBottom w:val="0"/>
      <w:divBdr>
        <w:top w:val="none" w:sz="0" w:space="0" w:color="auto"/>
        <w:left w:val="none" w:sz="0" w:space="0" w:color="auto"/>
        <w:bottom w:val="none" w:sz="0" w:space="0" w:color="auto"/>
        <w:right w:val="none" w:sz="0" w:space="0" w:color="auto"/>
      </w:divBdr>
    </w:div>
    <w:div w:id="753816107">
      <w:bodyDiv w:val="1"/>
      <w:marLeft w:val="0"/>
      <w:marRight w:val="0"/>
      <w:marTop w:val="0"/>
      <w:marBottom w:val="0"/>
      <w:divBdr>
        <w:top w:val="none" w:sz="0" w:space="0" w:color="auto"/>
        <w:left w:val="none" w:sz="0" w:space="0" w:color="auto"/>
        <w:bottom w:val="none" w:sz="0" w:space="0" w:color="auto"/>
        <w:right w:val="none" w:sz="0" w:space="0" w:color="auto"/>
      </w:divBdr>
    </w:div>
    <w:div w:id="754594508">
      <w:bodyDiv w:val="1"/>
      <w:marLeft w:val="0"/>
      <w:marRight w:val="0"/>
      <w:marTop w:val="0"/>
      <w:marBottom w:val="0"/>
      <w:divBdr>
        <w:top w:val="none" w:sz="0" w:space="0" w:color="auto"/>
        <w:left w:val="none" w:sz="0" w:space="0" w:color="auto"/>
        <w:bottom w:val="none" w:sz="0" w:space="0" w:color="auto"/>
        <w:right w:val="none" w:sz="0" w:space="0" w:color="auto"/>
      </w:divBdr>
    </w:div>
    <w:div w:id="756362637">
      <w:bodyDiv w:val="1"/>
      <w:marLeft w:val="0"/>
      <w:marRight w:val="0"/>
      <w:marTop w:val="0"/>
      <w:marBottom w:val="0"/>
      <w:divBdr>
        <w:top w:val="none" w:sz="0" w:space="0" w:color="auto"/>
        <w:left w:val="none" w:sz="0" w:space="0" w:color="auto"/>
        <w:bottom w:val="none" w:sz="0" w:space="0" w:color="auto"/>
        <w:right w:val="none" w:sz="0" w:space="0" w:color="auto"/>
      </w:divBdr>
    </w:div>
    <w:div w:id="756632544">
      <w:bodyDiv w:val="1"/>
      <w:marLeft w:val="0"/>
      <w:marRight w:val="0"/>
      <w:marTop w:val="0"/>
      <w:marBottom w:val="0"/>
      <w:divBdr>
        <w:top w:val="none" w:sz="0" w:space="0" w:color="auto"/>
        <w:left w:val="none" w:sz="0" w:space="0" w:color="auto"/>
        <w:bottom w:val="none" w:sz="0" w:space="0" w:color="auto"/>
        <w:right w:val="none" w:sz="0" w:space="0" w:color="auto"/>
      </w:divBdr>
    </w:div>
    <w:div w:id="756709132">
      <w:bodyDiv w:val="1"/>
      <w:marLeft w:val="0"/>
      <w:marRight w:val="0"/>
      <w:marTop w:val="0"/>
      <w:marBottom w:val="0"/>
      <w:divBdr>
        <w:top w:val="none" w:sz="0" w:space="0" w:color="auto"/>
        <w:left w:val="none" w:sz="0" w:space="0" w:color="auto"/>
        <w:bottom w:val="none" w:sz="0" w:space="0" w:color="auto"/>
        <w:right w:val="none" w:sz="0" w:space="0" w:color="auto"/>
      </w:divBdr>
    </w:div>
    <w:div w:id="757798583">
      <w:bodyDiv w:val="1"/>
      <w:marLeft w:val="0"/>
      <w:marRight w:val="0"/>
      <w:marTop w:val="0"/>
      <w:marBottom w:val="0"/>
      <w:divBdr>
        <w:top w:val="none" w:sz="0" w:space="0" w:color="auto"/>
        <w:left w:val="none" w:sz="0" w:space="0" w:color="auto"/>
        <w:bottom w:val="none" w:sz="0" w:space="0" w:color="auto"/>
        <w:right w:val="none" w:sz="0" w:space="0" w:color="auto"/>
      </w:divBdr>
    </w:div>
    <w:div w:id="759254172">
      <w:bodyDiv w:val="1"/>
      <w:marLeft w:val="0"/>
      <w:marRight w:val="0"/>
      <w:marTop w:val="0"/>
      <w:marBottom w:val="0"/>
      <w:divBdr>
        <w:top w:val="none" w:sz="0" w:space="0" w:color="auto"/>
        <w:left w:val="none" w:sz="0" w:space="0" w:color="auto"/>
        <w:bottom w:val="none" w:sz="0" w:space="0" w:color="auto"/>
        <w:right w:val="none" w:sz="0" w:space="0" w:color="auto"/>
      </w:divBdr>
    </w:div>
    <w:div w:id="759569362">
      <w:bodyDiv w:val="1"/>
      <w:marLeft w:val="0"/>
      <w:marRight w:val="0"/>
      <w:marTop w:val="0"/>
      <w:marBottom w:val="0"/>
      <w:divBdr>
        <w:top w:val="none" w:sz="0" w:space="0" w:color="auto"/>
        <w:left w:val="none" w:sz="0" w:space="0" w:color="auto"/>
        <w:bottom w:val="none" w:sz="0" w:space="0" w:color="auto"/>
        <w:right w:val="none" w:sz="0" w:space="0" w:color="auto"/>
      </w:divBdr>
    </w:div>
    <w:div w:id="760880674">
      <w:bodyDiv w:val="1"/>
      <w:marLeft w:val="0"/>
      <w:marRight w:val="0"/>
      <w:marTop w:val="0"/>
      <w:marBottom w:val="0"/>
      <w:divBdr>
        <w:top w:val="none" w:sz="0" w:space="0" w:color="auto"/>
        <w:left w:val="none" w:sz="0" w:space="0" w:color="auto"/>
        <w:bottom w:val="none" w:sz="0" w:space="0" w:color="auto"/>
        <w:right w:val="none" w:sz="0" w:space="0" w:color="auto"/>
      </w:divBdr>
    </w:div>
    <w:div w:id="762185384">
      <w:bodyDiv w:val="1"/>
      <w:marLeft w:val="0"/>
      <w:marRight w:val="0"/>
      <w:marTop w:val="0"/>
      <w:marBottom w:val="0"/>
      <w:divBdr>
        <w:top w:val="none" w:sz="0" w:space="0" w:color="auto"/>
        <w:left w:val="none" w:sz="0" w:space="0" w:color="auto"/>
        <w:bottom w:val="none" w:sz="0" w:space="0" w:color="auto"/>
        <w:right w:val="none" w:sz="0" w:space="0" w:color="auto"/>
      </w:divBdr>
    </w:div>
    <w:div w:id="762459027">
      <w:bodyDiv w:val="1"/>
      <w:marLeft w:val="0"/>
      <w:marRight w:val="0"/>
      <w:marTop w:val="0"/>
      <w:marBottom w:val="0"/>
      <w:divBdr>
        <w:top w:val="none" w:sz="0" w:space="0" w:color="auto"/>
        <w:left w:val="none" w:sz="0" w:space="0" w:color="auto"/>
        <w:bottom w:val="none" w:sz="0" w:space="0" w:color="auto"/>
        <w:right w:val="none" w:sz="0" w:space="0" w:color="auto"/>
      </w:divBdr>
    </w:div>
    <w:div w:id="763065850">
      <w:bodyDiv w:val="1"/>
      <w:marLeft w:val="0"/>
      <w:marRight w:val="0"/>
      <w:marTop w:val="0"/>
      <w:marBottom w:val="0"/>
      <w:divBdr>
        <w:top w:val="none" w:sz="0" w:space="0" w:color="auto"/>
        <w:left w:val="none" w:sz="0" w:space="0" w:color="auto"/>
        <w:bottom w:val="none" w:sz="0" w:space="0" w:color="auto"/>
        <w:right w:val="none" w:sz="0" w:space="0" w:color="auto"/>
      </w:divBdr>
    </w:div>
    <w:div w:id="765541642">
      <w:bodyDiv w:val="1"/>
      <w:marLeft w:val="0"/>
      <w:marRight w:val="0"/>
      <w:marTop w:val="0"/>
      <w:marBottom w:val="0"/>
      <w:divBdr>
        <w:top w:val="none" w:sz="0" w:space="0" w:color="auto"/>
        <w:left w:val="none" w:sz="0" w:space="0" w:color="auto"/>
        <w:bottom w:val="none" w:sz="0" w:space="0" w:color="auto"/>
        <w:right w:val="none" w:sz="0" w:space="0" w:color="auto"/>
      </w:divBdr>
    </w:div>
    <w:div w:id="765617036">
      <w:bodyDiv w:val="1"/>
      <w:marLeft w:val="0"/>
      <w:marRight w:val="0"/>
      <w:marTop w:val="0"/>
      <w:marBottom w:val="0"/>
      <w:divBdr>
        <w:top w:val="none" w:sz="0" w:space="0" w:color="auto"/>
        <w:left w:val="none" w:sz="0" w:space="0" w:color="auto"/>
        <w:bottom w:val="none" w:sz="0" w:space="0" w:color="auto"/>
        <w:right w:val="none" w:sz="0" w:space="0" w:color="auto"/>
      </w:divBdr>
    </w:div>
    <w:div w:id="768964033">
      <w:bodyDiv w:val="1"/>
      <w:marLeft w:val="0"/>
      <w:marRight w:val="0"/>
      <w:marTop w:val="0"/>
      <w:marBottom w:val="0"/>
      <w:divBdr>
        <w:top w:val="none" w:sz="0" w:space="0" w:color="auto"/>
        <w:left w:val="none" w:sz="0" w:space="0" w:color="auto"/>
        <w:bottom w:val="none" w:sz="0" w:space="0" w:color="auto"/>
        <w:right w:val="none" w:sz="0" w:space="0" w:color="auto"/>
      </w:divBdr>
    </w:div>
    <w:div w:id="770205685">
      <w:bodyDiv w:val="1"/>
      <w:marLeft w:val="0"/>
      <w:marRight w:val="0"/>
      <w:marTop w:val="0"/>
      <w:marBottom w:val="0"/>
      <w:divBdr>
        <w:top w:val="none" w:sz="0" w:space="0" w:color="auto"/>
        <w:left w:val="none" w:sz="0" w:space="0" w:color="auto"/>
        <w:bottom w:val="none" w:sz="0" w:space="0" w:color="auto"/>
        <w:right w:val="none" w:sz="0" w:space="0" w:color="auto"/>
      </w:divBdr>
    </w:div>
    <w:div w:id="770246587">
      <w:bodyDiv w:val="1"/>
      <w:marLeft w:val="0"/>
      <w:marRight w:val="0"/>
      <w:marTop w:val="0"/>
      <w:marBottom w:val="0"/>
      <w:divBdr>
        <w:top w:val="none" w:sz="0" w:space="0" w:color="auto"/>
        <w:left w:val="none" w:sz="0" w:space="0" w:color="auto"/>
        <w:bottom w:val="none" w:sz="0" w:space="0" w:color="auto"/>
        <w:right w:val="none" w:sz="0" w:space="0" w:color="auto"/>
      </w:divBdr>
    </w:div>
    <w:div w:id="770441910">
      <w:bodyDiv w:val="1"/>
      <w:marLeft w:val="0"/>
      <w:marRight w:val="0"/>
      <w:marTop w:val="0"/>
      <w:marBottom w:val="0"/>
      <w:divBdr>
        <w:top w:val="none" w:sz="0" w:space="0" w:color="auto"/>
        <w:left w:val="none" w:sz="0" w:space="0" w:color="auto"/>
        <w:bottom w:val="none" w:sz="0" w:space="0" w:color="auto"/>
        <w:right w:val="none" w:sz="0" w:space="0" w:color="auto"/>
      </w:divBdr>
    </w:div>
    <w:div w:id="772945397">
      <w:bodyDiv w:val="1"/>
      <w:marLeft w:val="0"/>
      <w:marRight w:val="0"/>
      <w:marTop w:val="0"/>
      <w:marBottom w:val="0"/>
      <w:divBdr>
        <w:top w:val="none" w:sz="0" w:space="0" w:color="auto"/>
        <w:left w:val="none" w:sz="0" w:space="0" w:color="auto"/>
        <w:bottom w:val="none" w:sz="0" w:space="0" w:color="auto"/>
        <w:right w:val="none" w:sz="0" w:space="0" w:color="auto"/>
      </w:divBdr>
    </w:div>
    <w:div w:id="775246061">
      <w:bodyDiv w:val="1"/>
      <w:marLeft w:val="0"/>
      <w:marRight w:val="0"/>
      <w:marTop w:val="0"/>
      <w:marBottom w:val="0"/>
      <w:divBdr>
        <w:top w:val="none" w:sz="0" w:space="0" w:color="auto"/>
        <w:left w:val="none" w:sz="0" w:space="0" w:color="auto"/>
        <w:bottom w:val="none" w:sz="0" w:space="0" w:color="auto"/>
        <w:right w:val="none" w:sz="0" w:space="0" w:color="auto"/>
      </w:divBdr>
    </w:div>
    <w:div w:id="775372315">
      <w:bodyDiv w:val="1"/>
      <w:marLeft w:val="0"/>
      <w:marRight w:val="0"/>
      <w:marTop w:val="0"/>
      <w:marBottom w:val="0"/>
      <w:divBdr>
        <w:top w:val="none" w:sz="0" w:space="0" w:color="auto"/>
        <w:left w:val="none" w:sz="0" w:space="0" w:color="auto"/>
        <w:bottom w:val="none" w:sz="0" w:space="0" w:color="auto"/>
        <w:right w:val="none" w:sz="0" w:space="0" w:color="auto"/>
      </w:divBdr>
    </w:div>
    <w:div w:id="778178511">
      <w:bodyDiv w:val="1"/>
      <w:marLeft w:val="0"/>
      <w:marRight w:val="0"/>
      <w:marTop w:val="0"/>
      <w:marBottom w:val="0"/>
      <w:divBdr>
        <w:top w:val="none" w:sz="0" w:space="0" w:color="auto"/>
        <w:left w:val="none" w:sz="0" w:space="0" w:color="auto"/>
        <w:bottom w:val="none" w:sz="0" w:space="0" w:color="auto"/>
        <w:right w:val="none" w:sz="0" w:space="0" w:color="auto"/>
      </w:divBdr>
    </w:div>
    <w:div w:id="778524578">
      <w:bodyDiv w:val="1"/>
      <w:marLeft w:val="0"/>
      <w:marRight w:val="0"/>
      <w:marTop w:val="0"/>
      <w:marBottom w:val="0"/>
      <w:divBdr>
        <w:top w:val="none" w:sz="0" w:space="0" w:color="auto"/>
        <w:left w:val="none" w:sz="0" w:space="0" w:color="auto"/>
        <w:bottom w:val="none" w:sz="0" w:space="0" w:color="auto"/>
        <w:right w:val="none" w:sz="0" w:space="0" w:color="auto"/>
      </w:divBdr>
    </w:div>
    <w:div w:id="779687297">
      <w:bodyDiv w:val="1"/>
      <w:marLeft w:val="0"/>
      <w:marRight w:val="0"/>
      <w:marTop w:val="0"/>
      <w:marBottom w:val="0"/>
      <w:divBdr>
        <w:top w:val="none" w:sz="0" w:space="0" w:color="auto"/>
        <w:left w:val="none" w:sz="0" w:space="0" w:color="auto"/>
        <w:bottom w:val="none" w:sz="0" w:space="0" w:color="auto"/>
        <w:right w:val="none" w:sz="0" w:space="0" w:color="auto"/>
      </w:divBdr>
    </w:div>
    <w:div w:id="781146371">
      <w:bodyDiv w:val="1"/>
      <w:marLeft w:val="0"/>
      <w:marRight w:val="0"/>
      <w:marTop w:val="0"/>
      <w:marBottom w:val="0"/>
      <w:divBdr>
        <w:top w:val="none" w:sz="0" w:space="0" w:color="auto"/>
        <w:left w:val="none" w:sz="0" w:space="0" w:color="auto"/>
        <w:bottom w:val="none" w:sz="0" w:space="0" w:color="auto"/>
        <w:right w:val="none" w:sz="0" w:space="0" w:color="auto"/>
      </w:divBdr>
    </w:div>
    <w:div w:id="781613445">
      <w:bodyDiv w:val="1"/>
      <w:marLeft w:val="0"/>
      <w:marRight w:val="0"/>
      <w:marTop w:val="0"/>
      <w:marBottom w:val="0"/>
      <w:divBdr>
        <w:top w:val="none" w:sz="0" w:space="0" w:color="auto"/>
        <w:left w:val="none" w:sz="0" w:space="0" w:color="auto"/>
        <w:bottom w:val="none" w:sz="0" w:space="0" w:color="auto"/>
        <w:right w:val="none" w:sz="0" w:space="0" w:color="auto"/>
      </w:divBdr>
    </w:div>
    <w:div w:id="782192209">
      <w:bodyDiv w:val="1"/>
      <w:marLeft w:val="0"/>
      <w:marRight w:val="0"/>
      <w:marTop w:val="0"/>
      <w:marBottom w:val="0"/>
      <w:divBdr>
        <w:top w:val="none" w:sz="0" w:space="0" w:color="auto"/>
        <w:left w:val="none" w:sz="0" w:space="0" w:color="auto"/>
        <w:bottom w:val="none" w:sz="0" w:space="0" w:color="auto"/>
        <w:right w:val="none" w:sz="0" w:space="0" w:color="auto"/>
      </w:divBdr>
    </w:div>
    <w:div w:id="783232119">
      <w:bodyDiv w:val="1"/>
      <w:marLeft w:val="0"/>
      <w:marRight w:val="0"/>
      <w:marTop w:val="0"/>
      <w:marBottom w:val="0"/>
      <w:divBdr>
        <w:top w:val="none" w:sz="0" w:space="0" w:color="auto"/>
        <w:left w:val="none" w:sz="0" w:space="0" w:color="auto"/>
        <w:bottom w:val="none" w:sz="0" w:space="0" w:color="auto"/>
        <w:right w:val="none" w:sz="0" w:space="0" w:color="auto"/>
      </w:divBdr>
    </w:div>
    <w:div w:id="784426665">
      <w:bodyDiv w:val="1"/>
      <w:marLeft w:val="0"/>
      <w:marRight w:val="0"/>
      <w:marTop w:val="0"/>
      <w:marBottom w:val="0"/>
      <w:divBdr>
        <w:top w:val="none" w:sz="0" w:space="0" w:color="auto"/>
        <w:left w:val="none" w:sz="0" w:space="0" w:color="auto"/>
        <w:bottom w:val="none" w:sz="0" w:space="0" w:color="auto"/>
        <w:right w:val="none" w:sz="0" w:space="0" w:color="auto"/>
      </w:divBdr>
    </w:div>
    <w:div w:id="784888307">
      <w:bodyDiv w:val="1"/>
      <w:marLeft w:val="0"/>
      <w:marRight w:val="0"/>
      <w:marTop w:val="0"/>
      <w:marBottom w:val="0"/>
      <w:divBdr>
        <w:top w:val="none" w:sz="0" w:space="0" w:color="auto"/>
        <w:left w:val="none" w:sz="0" w:space="0" w:color="auto"/>
        <w:bottom w:val="none" w:sz="0" w:space="0" w:color="auto"/>
        <w:right w:val="none" w:sz="0" w:space="0" w:color="auto"/>
      </w:divBdr>
    </w:div>
    <w:div w:id="785348732">
      <w:bodyDiv w:val="1"/>
      <w:marLeft w:val="0"/>
      <w:marRight w:val="0"/>
      <w:marTop w:val="0"/>
      <w:marBottom w:val="0"/>
      <w:divBdr>
        <w:top w:val="none" w:sz="0" w:space="0" w:color="auto"/>
        <w:left w:val="none" w:sz="0" w:space="0" w:color="auto"/>
        <w:bottom w:val="none" w:sz="0" w:space="0" w:color="auto"/>
        <w:right w:val="none" w:sz="0" w:space="0" w:color="auto"/>
      </w:divBdr>
    </w:div>
    <w:div w:id="785391171">
      <w:bodyDiv w:val="1"/>
      <w:marLeft w:val="0"/>
      <w:marRight w:val="0"/>
      <w:marTop w:val="0"/>
      <w:marBottom w:val="0"/>
      <w:divBdr>
        <w:top w:val="none" w:sz="0" w:space="0" w:color="auto"/>
        <w:left w:val="none" w:sz="0" w:space="0" w:color="auto"/>
        <w:bottom w:val="none" w:sz="0" w:space="0" w:color="auto"/>
        <w:right w:val="none" w:sz="0" w:space="0" w:color="auto"/>
      </w:divBdr>
    </w:div>
    <w:div w:id="785659903">
      <w:bodyDiv w:val="1"/>
      <w:marLeft w:val="0"/>
      <w:marRight w:val="0"/>
      <w:marTop w:val="0"/>
      <w:marBottom w:val="0"/>
      <w:divBdr>
        <w:top w:val="none" w:sz="0" w:space="0" w:color="auto"/>
        <w:left w:val="none" w:sz="0" w:space="0" w:color="auto"/>
        <w:bottom w:val="none" w:sz="0" w:space="0" w:color="auto"/>
        <w:right w:val="none" w:sz="0" w:space="0" w:color="auto"/>
      </w:divBdr>
    </w:div>
    <w:div w:id="786508651">
      <w:bodyDiv w:val="1"/>
      <w:marLeft w:val="0"/>
      <w:marRight w:val="0"/>
      <w:marTop w:val="0"/>
      <w:marBottom w:val="0"/>
      <w:divBdr>
        <w:top w:val="none" w:sz="0" w:space="0" w:color="auto"/>
        <w:left w:val="none" w:sz="0" w:space="0" w:color="auto"/>
        <w:bottom w:val="none" w:sz="0" w:space="0" w:color="auto"/>
        <w:right w:val="none" w:sz="0" w:space="0" w:color="auto"/>
      </w:divBdr>
    </w:div>
    <w:div w:id="786704758">
      <w:bodyDiv w:val="1"/>
      <w:marLeft w:val="0"/>
      <w:marRight w:val="0"/>
      <w:marTop w:val="0"/>
      <w:marBottom w:val="0"/>
      <w:divBdr>
        <w:top w:val="none" w:sz="0" w:space="0" w:color="auto"/>
        <w:left w:val="none" w:sz="0" w:space="0" w:color="auto"/>
        <w:bottom w:val="none" w:sz="0" w:space="0" w:color="auto"/>
        <w:right w:val="none" w:sz="0" w:space="0" w:color="auto"/>
      </w:divBdr>
    </w:div>
    <w:div w:id="788862415">
      <w:bodyDiv w:val="1"/>
      <w:marLeft w:val="0"/>
      <w:marRight w:val="0"/>
      <w:marTop w:val="0"/>
      <w:marBottom w:val="0"/>
      <w:divBdr>
        <w:top w:val="none" w:sz="0" w:space="0" w:color="auto"/>
        <w:left w:val="none" w:sz="0" w:space="0" w:color="auto"/>
        <w:bottom w:val="none" w:sz="0" w:space="0" w:color="auto"/>
        <w:right w:val="none" w:sz="0" w:space="0" w:color="auto"/>
      </w:divBdr>
    </w:div>
    <w:div w:id="789664793">
      <w:bodyDiv w:val="1"/>
      <w:marLeft w:val="0"/>
      <w:marRight w:val="0"/>
      <w:marTop w:val="0"/>
      <w:marBottom w:val="0"/>
      <w:divBdr>
        <w:top w:val="none" w:sz="0" w:space="0" w:color="auto"/>
        <w:left w:val="none" w:sz="0" w:space="0" w:color="auto"/>
        <w:bottom w:val="none" w:sz="0" w:space="0" w:color="auto"/>
        <w:right w:val="none" w:sz="0" w:space="0" w:color="auto"/>
      </w:divBdr>
    </w:div>
    <w:div w:id="790317759">
      <w:bodyDiv w:val="1"/>
      <w:marLeft w:val="0"/>
      <w:marRight w:val="0"/>
      <w:marTop w:val="0"/>
      <w:marBottom w:val="0"/>
      <w:divBdr>
        <w:top w:val="none" w:sz="0" w:space="0" w:color="auto"/>
        <w:left w:val="none" w:sz="0" w:space="0" w:color="auto"/>
        <w:bottom w:val="none" w:sz="0" w:space="0" w:color="auto"/>
        <w:right w:val="none" w:sz="0" w:space="0" w:color="auto"/>
      </w:divBdr>
    </w:div>
    <w:div w:id="790788277">
      <w:bodyDiv w:val="1"/>
      <w:marLeft w:val="0"/>
      <w:marRight w:val="0"/>
      <w:marTop w:val="0"/>
      <w:marBottom w:val="0"/>
      <w:divBdr>
        <w:top w:val="none" w:sz="0" w:space="0" w:color="auto"/>
        <w:left w:val="none" w:sz="0" w:space="0" w:color="auto"/>
        <w:bottom w:val="none" w:sz="0" w:space="0" w:color="auto"/>
        <w:right w:val="none" w:sz="0" w:space="0" w:color="auto"/>
      </w:divBdr>
    </w:div>
    <w:div w:id="791166252">
      <w:bodyDiv w:val="1"/>
      <w:marLeft w:val="0"/>
      <w:marRight w:val="0"/>
      <w:marTop w:val="0"/>
      <w:marBottom w:val="0"/>
      <w:divBdr>
        <w:top w:val="none" w:sz="0" w:space="0" w:color="auto"/>
        <w:left w:val="none" w:sz="0" w:space="0" w:color="auto"/>
        <w:bottom w:val="none" w:sz="0" w:space="0" w:color="auto"/>
        <w:right w:val="none" w:sz="0" w:space="0" w:color="auto"/>
      </w:divBdr>
    </w:div>
    <w:div w:id="792134235">
      <w:bodyDiv w:val="1"/>
      <w:marLeft w:val="0"/>
      <w:marRight w:val="0"/>
      <w:marTop w:val="0"/>
      <w:marBottom w:val="0"/>
      <w:divBdr>
        <w:top w:val="none" w:sz="0" w:space="0" w:color="auto"/>
        <w:left w:val="none" w:sz="0" w:space="0" w:color="auto"/>
        <w:bottom w:val="none" w:sz="0" w:space="0" w:color="auto"/>
        <w:right w:val="none" w:sz="0" w:space="0" w:color="auto"/>
      </w:divBdr>
    </w:div>
    <w:div w:id="792403043">
      <w:bodyDiv w:val="1"/>
      <w:marLeft w:val="0"/>
      <w:marRight w:val="0"/>
      <w:marTop w:val="0"/>
      <w:marBottom w:val="0"/>
      <w:divBdr>
        <w:top w:val="none" w:sz="0" w:space="0" w:color="auto"/>
        <w:left w:val="none" w:sz="0" w:space="0" w:color="auto"/>
        <w:bottom w:val="none" w:sz="0" w:space="0" w:color="auto"/>
        <w:right w:val="none" w:sz="0" w:space="0" w:color="auto"/>
      </w:divBdr>
    </w:div>
    <w:div w:id="792749365">
      <w:bodyDiv w:val="1"/>
      <w:marLeft w:val="0"/>
      <w:marRight w:val="0"/>
      <w:marTop w:val="0"/>
      <w:marBottom w:val="0"/>
      <w:divBdr>
        <w:top w:val="none" w:sz="0" w:space="0" w:color="auto"/>
        <w:left w:val="none" w:sz="0" w:space="0" w:color="auto"/>
        <w:bottom w:val="none" w:sz="0" w:space="0" w:color="auto"/>
        <w:right w:val="none" w:sz="0" w:space="0" w:color="auto"/>
      </w:divBdr>
    </w:div>
    <w:div w:id="792870625">
      <w:bodyDiv w:val="1"/>
      <w:marLeft w:val="0"/>
      <w:marRight w:val="0"/>
      <w:marTop w:val="0"/>
      <w:marBottom w:val="0"/>
      <w:divBdr>
        <w:top w:val="none" w:sz="0" w:space="0" w:color="auto"/>
        <w:left w:val="none" w:sz="0" w:space="0" w:color="auto"/>
        <w:bottom w:val="none" w:sz="0" w:space="0" w:color="auto"/>
        <w:right w:val="none" w:sz="0" w:space="0" w:color="auto"/>
      </w:divBdr>
    </w:div>
    <w:div w:id="793796277">
      <w:bodyDiv w:val="1"/>
      <w:marLeft w:val="0"/>
      <w:marRight w:val="0"/>
      <w:marTop w:val="0"/>
      <w:marBottom w:val="0"/>
      <w:divBdr>
        <w:top w:val="none" w:sz="0" w:space="0" w:color="auto"/>
        <w:left w:val="none" w:sz="0" w:space="0" w:color="auto"/>
        <w:bottom w:val="none" w:sz="0" w:space="0" w:color="auto"/>
        <w:right w:val="none" w:sz="0" w:space="0" w:color="auto"/>
      </w:divBdr>
    </w:div>
    <w:div w:id="794175839">
      <w:bodyDiv w:val="1"/>
      <w:marLeft w:val="0"/>
      <w:marRight w:val="0"/>
      <w:marTop w:val="0"/>
      <w:marBottom w:val="0"/>
      <w:divBdr>
        <w:top w:val="none" w:sz="0" w:space="0" w:color="auto"/>
        <w:left w:val="none" w:sz="0" w:space="0" w:color="auto"/>
        <w:bottom w:val="none" w:sz="0" w:space="0" w:color="auto"/>
        <w:right w:val="none" w:sz="0" w:space="0" w:color="auto"/>
      </w:divBdr>
    </w:div>
    <w:div w:id="794253679">
      <w:bodyDiv w:val="1"/>
      <w:marLeft w:val="0"/>
      <w:marRight w:val="0"/>
      <w:marTop w:val="0"/>
      <w:marBottom w:val="0"/>
      <w:divBdr>
        <w:top w:val="none" w:sz="0" w:space="0" w:color="auto"/>
        <w:left w:val="none" w:sz="0" w:space="0" w:color="auto"/>
        <w:bottom w:val="none" w:sz="0" w:space="0" w:color="auto"/>
        <w:right w:val="none" w:sz="0" w:space="0" w:color="auto"/>
      </w:divBdr>
    </w:div>
    <w:div w:id="795369271">
      <w:bodyDiv w:val="1"/>
      <w:marLeft w:val="0"/>
      <w:marRight w:val="0"/>
      <w:marTop w:val="0"/>
      <w:marBottom w:val="0"/>
      <w:divBdr>
        <w:top w:val="none" w:sz="0" w:space="0" w:color="auto"/>
        <w:left w:val="none" w:sz="0" w:space="0" w:color="auto"/>
        <w:bottom w:val="none" w:sz="0" w:space="0" w:color="auto"/>
        <w:right w:val="none" w:sz="0" w:space="0" w:color="auto"/>
      </w:divBdr>
    </w:div>
    <w:div w:id="795563926">
      <w:bodyDiv w:val="1"/>
      <w:marLeft w:val="0"/>
      <w:marRight w:val="0"/>
      <w:marTop w:val="0"/>
      <w:marBottom w:val="0"/>
      <w:divBdr>
        <w:top w:val="none" w:sz="0" w:space="0" w:color="auto"/>
        <w:left w:val="none" w:sz="0" w:space="0" w:color="auto"/>
        <w:bottom w:val="none" w:sz="0" w:space="0" w:color="auto"/>
        <w:right w:val="none" w:sz="0" w:space="0" w:color="auto"/>
      </w:divBdr>
    </w:div>
    <w:div w:id="795756994">
      <w:bodyDiv w:val="1"/>
      <w:marLeft w:val="0"/>
      <w:marRight w:val="0"/>
      <w:marTop w:val="0"/>
      <w:marBottom w:val="0"/>
      <w:divBdr>
        <w:top w:val="none" w:sz="0" w:space="0" w:color="auto"/>
        <w:left w:val="none" w:sz="0" w:space="0" w:color="auto"/>
        <w:bottom w:val="none" w:sz="0" w:space="0" w:color="auto"/>
        <w:right w:val="none" w:sz="0" w:space="0" w:color="auto"/>
      </w:divBdr>
    </w:div>
    <w:div w:id="796918172">
      <w:bodyDiv w:val="1"/>
      <w:marLeft w:val="0"/>
      <w:marRight w:val="0"/>
      <w:marTop w:val="0"/>
      <w:marBottom w:val="0"/>
      <w:divBdr>
        <w:top w:val="none" w:sz="0" w:space="0" w:color="auto"/>
        <w:left w:val="none" w:sz="0" w:space="0" w:color="auto"/>
        <w:bottom w:val="none" w:sz="0" w:space="0" w:color="auto"/>
        <w:right w:val="none" w:sz="0" w:space="0" w:color="auto"/>
      </w:divBdr>
    </w:div>
    <w:div w:id="797408654">
      <w:bodyDiv w:val="1"/>
      <w:marLeft w:val="0"/>
      <w:marRight w:val="0"/>
      <w:marTop w:val="0"/>
      <w:marBottom w:val="0"/>
      <w:divBdr>
        <w:top w:val="none" w:sz="0" w:space="0" w:color="auto"/>
        <w:left w:val="none" w:sz="0" w:space="0" w:color="auto"/>
        <w:bottom w:val="none" w:sz="0" w:space="0" w:color="auto"/>
        <w:right w:val="none" w:sz="0" w:space="0" w:color="auto"/>
      </w:divBdr>
    </w:div>
    <w:div w:id="799882840">
      <w:bodyDiv w:val="1"/>
      <w:marLeft w:val="0"/>
      <w:marRight w:val="0"/>
      <w:marTop w:val="0"/>
      <w:marBottom w:val="0"/>
      <w:divBdr>
        <w:top w:val="none" w:sz="0" w:space="0" w:color="auto"/>
        <w:left w:val="none" w:sz="0" w:space="0" w:color="auto"/>
        <w:bottom w:val="none" w:sz="0" w:space="0" w:color="auto"/>
        <w:right w:val="none" w:sz="0" w:space="0" w:color="auto"/>
      </w:divBdr>
    </w:div>
    <w:div w:id="801508417">
      <w:bodyDiv w:val="1"/>
      <w:marLeft w:val="0"/>
      <w:marRight w:val="0"/>
      <w:marTop w:val="0"/>
      <w:marBottom w:val="0"/>
      <w:divBdr>
        <w:top w:val="none" w:sz="0" w:space="0" w:color="auto"/>
        <w:left w:val="none" w:sz="0" w:space="0" w:color="auto"/>
        <w:bottom w:val="none" w:sz="0" w:space="0" w:color="auto"/>
        <w:right w:val="none" w:sz="0" w:space="0" w:color="auto"/>
      </w:divBdr>
    </w:div>
    <w:div w:id="801583151">
      <w:bodyDiv w:val="1"/>
      <w:marLeft w:val="0"/>
      <w:marRight w:val="0"/>
      <w:marTop w:val="0"/>
      <w:marBottom w:val="0"/>
      <w:divBdr>
        <w:top w:val="none" w:sz="0" w:space="0" w:color="auto"/>
        <w:left w:val="none" w:sz="0" w:space="0" w:color="auto"/>
        <w:bottom w:val="none" w:sz="0" w:space="0" w:color="auto"/>
        <w:right w:val="none" w:sz="0" w:space="0" w:color="auto"/>
      </w:divBdr>
    </w:div>
    <w:div w:id="803234087">
      <w:bodyDiv w:val="1"/>
      <w:marLeft w:val="0"/>
      <w:marRight w:val="0"/>
      <w:marTop w:val="0"/>
      <w:marBottom w:val="0"/>
      <w:divBdr>
        <w:top w:val="none" w:sz="0" w:space="0" w:color="auto"/>
        <w:left w:val="none" w:sz="0" w:space="0" w:color="auto"/>
        <w:bottom w:val="none" w:sz="0" w:space="0" w:color="auto"/>
        <w:right w:val="none" w:sz="0" w:space="0" w:color="auto"/>
      </w:divBdr>
    </w:div>
    <w:div w:id="803427446">
      <w:bodyDiv w:val="1"/>
      <w:marLeft w:val="0"/>
      <w:marRight w:val="0"/>
      <w:marTop w:val="0"/>
      <w:marBottom w:val="0"/>
      <w:divBdr>
        <w:top w:val="none" w:sz="0" w:space="0" w:color="auto"/>
        <w:left w:val="none" w:sz="0" w:space="0" w:color="auto"/>
        <w:bottom w:val="none" w:sz="0" w:space="0" w:color="auto"/>
        <w:right w:val="none" w:sz="0" w:space="0" w:color="auto"/>
      </w:divBdr>
    </w:div>
    <w:div w:id="805044569">
      <w:bodyDiv w:val="1"/>
      <w:marLeft w:val="0"/>
      <w:marRight w:val="0"/>
      <w:marTop w:val="0"/>
      <w:marBottom w:val="0"/>
      <w:divBdr>
        <w:top w:val="none" w:sz="0" w:space="0" w:color="auto"/>
        <w:left w:val="none" w:sz="0" w:space="0" w:color="auto"/>
        <w:bottom w:val="none" w:sz="0" w:space="0" w:color="auto"/>
        <w:right w:val="none" w:sz="0" w:space="0" w:color="auto"/>
      </w:divBdr>
    </w:div>
    <w:div w:id="806317176">
      <w:bodyDiv w:val="1"/>
      <w:marLeft w:val="0"/>
      <w:marRight w:val="0"/>
      <w:marTop w:val="0"/>
      <w:marBottom w:val="0"/>
      <w:divBdr>
        <w:top w:val="none" w:sz="0" w:space="0" w:color="auto"/>
        <w:left w:val="none" w:sz="0" w:space="0" w:color="auto"/>
        <w:bottom w:val="none" w:sz="0" w:space="0" w:color="auto"/>
        <w:right w:val="none" w:sz="0" w:space="0" w:color="auto"/>
      </w:divBdr>
    </w:div>
    <w:div w:id="807236925">
      <w:bodyDiv w:val="1"/>
      <w:marLeft w:val="0"/>
      <w:marRight w:val="0"/>
      <w:marTop w:val="0"/>
      <w:marBottom w:val="0"/>
      <w:divBdr>
        <w:top w:val="none" w:sz="0" w:space="0" w:color="auto"/>
        <w:left w:val="none" w:sz="0" w:space="0" w:color="auto"/>
        <w:bottom w:val="none" w:sz="0" w:space="0" w:color="auto"/>
        <w:right w:val="none" w:sz="0" w:space="0" w:color="auto"/>
      </w:divBdr>
    </w:div>
    <w:div w:id="807284582">
      <w:bodyDiv w:val="1"/>
      <w:marLeft w:val="0"/>
      <w:marRight w:val="0"/>
      <w:marTop w:val="0"/>
      <w:marBottom w:val="0"/>
      <w:divBdr>
        <w:top w:val="none" w:sz="0" w:space="0" w:color="auto"/>
        <w:left w:val="none" w:sz="0" w:space="0" w:color="auto"/>
        <w:bottom w:val="none" w:sz="0" w:space="0" w:color="auto"/>
        <w:right w:val="none" w:sz="0" w:space="0" w:color="auto"/>
      </w:divBdr>
    </w:div>
    <w:div w:id="807478551">
      <w:bodyDiv w:val="1"/>
      <w:marLeft w:val="0"/>
      <w:marRight w:val="0"/>
      <w:marTop w:val="0"/>
      <w:marBottom w:val="0"/>
      <w:divBdr>
        <w:top w:val="none" w:sz="0" w:space="0" w:color="auto"/>
        <w:left w:val="none" w:sz="0" w:space="0" w:color="auto"/>
        <w:bottom w:val="none" w:sz="0" w:space="0" w:color="auto"/>
        <w:right w:val="none" w:sz="0" w:space="0" w:color="auto"/>
      </w:divBdr>
    </w:div>
    <w:div w:id="807667198">
      <w:bodyDiv w:val="1"/>
      <w:marLeft w:val="0"/>
      <w:marRight w:val="0"/>
      <w:marTop w:val="0"/>
      <w:marBottom w:val="0"/>
      <w:divBdr>
        <w:top w:val="none" w:sz="0" w:space="0" w:color="auto"/>
        <w:left w:val="none" w:sz="0" w:space="0" w:color="auto"/>
        <w:bottom w:val="none" w:sz="0" w:space="0" w:color="auto"/>
        <w:right w:val="none" w:sz="0" w:space="0" w:color="auto"/>
      </w:divBdr>
    </w:div>
    <w:div w:id="808479242">
      <w:bodyDiv w:val="1"/>
      <w:marLeft w:val="0"/>
      <w:marRight w:val="0"/>
      <w:marTop w:val="0"/>
      <w:marBottom w:val="0"/>
      <w:divBdr>
        <w:top w:val="none" w:sz="0" w:space="0" w:color="auto"/>
        <w:left w:val="none" w:sz="0" w:space="0" w:color="auto"/>
        <w:bottom w:val="none" w:sz="0" w:space="0" w:color="auto"/>
        <w:right w:val="none" w:sz="0" w:space="0" w:color="auto"/>
      </w:divBdr>
    </w:div>
    <w:div w:id="808785287">
      <w:bodyDiv w:val="1"/>
      <w:marLeft w:val="0"/>
      <w:marRight w:val="0"/>
      <w:marTop w:val="0"/>
      <w:marBottom w:val="0"/>
      <w:divBdr>
        <w:top w:val="none" w:sz="0" w:space="0" w:color="auto"/>
        <w:left w:val="none" w:sz="0" w:space="0" w:color="auto"/>
        <w:bottom w:val="none" w:sz="0" w:space="0" w:color="auto"/>
        <w:right w:val="none" w:sz="0" w:space="0" w:color="auto"/>
      </w:divBdr>
    </w:div>
    <w:div w:id="809135640">
      <w:bodyDiv w:val="1"/>
      <w:marLeft w:val="0"/>
      <w:marRight w:val="0"/>
      <w:marTop w:val="0"/>
      <w:marBottom w:val="0"/>
      <w:divBdr>
        <w:top w:val="none" w:sz="0" w:space="0" w:color="auto"/>
        <w:left w:val="none" w:sz="0" w:space="0" w:color="auto"/>
        <w:bottom w:val="none" w:sz="0" w:space="0" w:color="auto"/>
        <w:right w:val="none" w:sz="0" w:space="0" w:color="auto"/>
      </w:divBdr>
    </w:div>
    <w:div w:id="809251222">
      <w:bodyDiv w:val="1"/>
      <w:marLeft w:val="0"/>
      <w:marRight w:val="0"/>
      <w:marTop w:val="0"/>
      <w:marBottom w:val="0"/>
      <w:divBdr>
        <w:top w:val="none" w:sz="0" w:space="0" w:color="auto"/>
        <w:left w:val="none" w:sz="0" w:space="0" w:color="auto"/>
        <w:bottom w:val="none" w:sz="0" w:space="0" w:color="auto"/>
        <w:right w:val="none" w:sz="0" w:space="0" w:color="auto"/>
      </w:divBdr>
    </w:div>
    <w:div w:id="810096375">
      <w:bodyDiv w:val="1"/>
      <w:marLeft w:val="0"/>
      <w:marRight w:val="0"/>
      <w:marTop w:val="0"/>
      <w:marBottom w:val="0"/>
      <w:divBdr>
        <w:top w:val="none" w:sz="0" w:space="0" w:color="auto"/>
        <w:left w:val="none" w:sz="0" w:space="0" w:color="auto"/>
        <w:bottom w:val="none" w:sz="0" w:space="0" w:color="auto"/>
        <w:right w:val="none" w:sz="0" w:space="0" w:color="auto"/>
      </w:divBdr>
    </w:div>
    <w:div w:id="810176266">
      <w:bodyDiv w:val="1"/>
      <w:marLeft w:val="0"/>
      <w:marRight w:val="0"/>
      <w:marTop w:val="0"/>
      <w:marBottom w:val="0"/>
      <w:divBdr>
        <w:top w:val="none" w:sz="0" w:space="0" w:color="auto"/>
        <w:left w:val="none" w:sz="0" w:space="0" w:color="auto"/>
        <w:bottom w:val="none" w:sz="0" w:space="0" w:color="auto"/>
        <w:right w:val="none" w:sz="0" w:space="0" w:color="auto"/>
      </w:divBdr>
    </w:div>
    <w:div w:id="812478676">
      <w:bodyDiv w:val="1"/>
      <w:marLeft w:val="0"/>
      <w:marRight w:val="0"/>
      <w:marTop w:val="0"/>
      <w:marBottom w:val="0"/>
      <w:divBdr>
        <w:top w:val="none" w:sz="0" w:space="0" w:color="auto"/>
        <w:left w:val="none" w:sz="0" w:space="0" w:color="auto"/>
        <w:bottom w:val="none" w:sz="0" w:space="0" w:color="auto"/>
        <w:right w:val="none" w:sz="0" w:space="0" w:color="auto"/>
      </w:divBdr>
    </w:div>
    <w:div w:id="812672587">
      <w:bodyDiv w:val="1"/>
      <w:marLeft w:val="0"/>
      <w:marRight w:val="0"/>
      <w:marTop w:val="0"/>
      <w:marBottom w:val="0"/>
      <w:divBdr>
        <w:top w:val="none" w:sz="0" w:space="0" w:color="auto"/>
        <w:left w:val="none" w:sz="0" w:space="0" w:color="auto"/>
        <w:bottom w:val="none" w:sz="0" w:space="0" w:color="auto"/>
        <w:right w:val="none" w:sz="0" w:space="0" w:color="auto"/>
      </w:divBdr>
    </w:div>
    <w:div w:id="813064946">
      <w:bodyDiv w:val="1"/>
      <w:marLeft w:val="0"/>
      <w:marRight w:val="0"/>
      <w:marTop w:val="0"/>
      <w:marBottom w:val="0"/>
      <w:divBdr>
        <w:top w:val="none" w:sz="0" w:space="0" w:color="auto"/>
        <w:left w:val="none" w:sz="0" w:space="0" w:color="auto"/>
        <w:bottom w:val="none" w:sz="0" w:space="0" w:color="auto"/>
        <w:right w:val="none" w:sz="0" w:space="0" w:color="auto"/>
      </w:divBdr>
    </w:div>
    <w:div w:id="815268393">
      <w:bodyDiv w:val="1"/>
      <w:marLeft w:val="0"/>
      <w:marRight w:val="0"/>
      <w:marTop w:val="0"/>
      <w:marBottom w:val="0"/>
      <w:divBdr>
        <w:top w:val="none" w:sz="0" w:space="0" w:color="auto"/>
        <w:left w:val="none" w:sz="0" w:space="0" w:color="auto"/>
        <w:bottom w:val="none" w:sz="0" w:space="0" w:color="auto"/>
        <w:right w:val="none" w:sz="0" w:space="0" w:color="auto"/>
      </w:divBdr>
    </w:div>
    <w:div w:id="815491721">
      <w:bodyDiv w:val="1"/>
      <w:marLeft w:val="0"/>
      <w:marRight w:val="0"/>
      <w:marTop w:val="0"/>
      <w:marBottom w:val="0"/>
      <w:divBdr>
        <w:top w:val="none" w:sz="0" w:space="0" w:color="auto"/>
        <w:left w:val="none" w:sz="0" w:space="0" w:color="auto"/>
        <w:bottom w:val="none" w:sz="0" w:space="0" w:color="auto"/>
        <w:right w:val="none" w:sz="0" w:space="0" w:color="auto"/>
      </w:divBdr>
    </w:div>
    <w:div w:id="816074997">
      <w:bodyDiv w:val="1"/>
      <w:marLeft w:val="0"/>
      <w:marRight w:val="0"/>
      <w:marTop w:val="0"/>
      <w:marBottom w:val="0"/>
      <w:divBdr>
        <w:top w:val="none" w:sz="0" w:space="0" w:color="auto"/>
        <w:left w:val="none" w:sz="0" w:space="0" w:color="auto"/>
        <w:bottom w:val="none" w:sz="0" w:space="0" w:color="auto"/>
        <w:right w:val="none" w:sz="0" w:space="0" w:color="auto"/>
      </w:divBdr>
    </w:div>
    <w:div w:id="816335324">
      <w:bodyDiv w:val="1"/>
      <w:marLeft w:val="0"/>
      <w:marRight w:val="0"/>
      <w:marTop w:val="0"/>
      <w:marBottom w:val="0"/>
      <w:divBdr>
        <w:top w:val="none" w:sz="0" w:space="0" w:color="auto"/>
        <w:left w:val="none" w:sz="0" w:space="0" w:color="auto"/>
        <w:bottom w:val="none" w:sz="0" w:space="0" w:color="auto"/>
        <w:right w:val="none" w:sz="0" w:space="0" w:color="auto"/>
      </w:divBdr>
    </w:div>
    <w:div w:id="817381653">
      <w:bodyDiv w:val="1"/>
      <w:marLeft w:val="0"/>
      <w:marRight w:val="0"/>
      <w:marTop w:val="0"/>
      <w:marBottom w:val="0"/>
      <w:divBdr>
        <w:top w:val="none" w:sz="0" w:space="0" w:color="auto"/>
        <w:left w:val="none" w:sz="0" w:space="0" w:color="auto"/>
        <w:bottom w:val="none" w:sz="0" w:space="0" w:color="auto"/>
        <w:right w:val="none" w:sz="0" w:space="0" w:color="auto"/>
      </w:divBdr>
    </w:div>
    <w:div w:id="817961745">
      <w:bodyDiv w:val="1"/>
      <w:marLeft w:val="0"/>
      <w:marRight w:val="0"/>
      <w:marTop w:val="0"/>
      <w:marBottom w:val="0"/>
      <w:divBdr>
        <w:top w:val="none" w:sz="0" w:space="0" w:color="auto"/>
        <w:left w:val="none" w:sz="0" w:space="0" w:color="auto"/>
        <w:bottom w:val="none" w:sz="0" w:space="0" w:color="auto"/>
        <w:right w:val="none" w:sz="0" w:space="0" w:color="auto"/>
      </w:divBdr>
    </w:div>
    <w:div w:id="818379294">
      <w:bodyDiv w:val="1"/>
      <w:marLeft w:val="0"/>
      <w:marRight w:val="0"/>
      <w:marTop w:val="0"/>
      <w:marBottom w:val="0"/>
      <w:divBdr>
        <w:top w:val="none" w:sz="0" w:space="0" w:color="auto"/>
        <w:left w:val="none" w:sz="0" w:space="0" w:color="auto"/>
        <w:bottom w:val="none" w:sz="0" w:space="0" w:color="auto"/>
        <w:right w:val="none" w:sz="0" w:space="0" w:color="auto"/>
      </w:divBdr>
    </w:div>
    <w:div w:id="819423768">
      <w:bodyDiv w:val="1"/>
      <w:marLeft w:val="0"/>
      <w:marRight w:val="0"/>
      <w:marTop w:val="0"/>
      <w:marBottom w:val="0"/>
      <w:divBdr>
        <w:top w:val="none" w:sz="0" w:space="0" w:color="auto"/>
        <w:left w:val="none" w:sz="0" w:space="0" w:color="auto"/>
        <w:bottom w:val="none" w:sz="0" w:space="0" w:color="auto"/>
        <w:right w:val="none" w:sz="0" w:space="0" w:color="auto"/>
      </w:divBdr>
    </w:div>
    <w:div w:id="820122060">
      <w:bodyDiv w:val="1"/>
      <w:marLeft w:val="0"/>
      <w:marRight w:val="0"/>
      <w:marTop w:val="0"/>
      <w:marBottom w:val="0"/>
      <w:divBdr>
        <w:top w:val="none" w:sz="0" w:space="0" w:color="auto"/>
        <w:left w:val="none" w:sz="0" w:space="0" w:color="auto"/>
        <w:bottom w:val="none" w:sz="0" w:space="0" w:color="auto"/>
        <w:right w:val="none" w:sz="0" w:space="0" w:color="auto"/>
      </w:divBdr>
    </w:div>
    <w:div w:id="822307401">
      <w:bodyDiv w:val="1"/>
      <w:marLeft w:val="0"/>
      <w:marRight w:val="0"/>
      <w:marTop w:val="0"/>
      <w:marBottom w:val="0"/>
      <w:divBdr>
        <w:top w:val="none" w:sz="0" w:space="0" w:color="auto"/>
        <w:left w:val="none" w:sz="0" w:space="0" w:color="auto"/>
        <w:bottom w:val="none" w:sz="0" w:space="0" w:color="auto"/>
        <w:right w:val="none" w:sz="0" w:space="0" w:color="auto"/>
      </w:divBdr>
    </w:div>
    <w:div w:id="822349936">
      <w:bodyDiv w:val="1"/>
      <w:marLeft w:val="0"/>
      <w:marRight w:val="0"/>
      <w:marTop w:val="0"/>
      <w:marBottom w:val="0"/>
      <w:divBdr>
        <w:top w:val="none" w:sz="0" w:space="0" w:color="auto"/>
        <w:left w:val="none" w:sz="0" w:space="0" w:color="auto"/>
        <w:bottom w:val="none" w:sz="0" w:space="0" w:color="auto"/>
        <w:right w:val="none" w:sz="0" w:space="0" w:color="auto"/>
      </w:divBdr>
    </w:div>
    <w:div w:id="824055169">
      <w:bodyDiv w:val="1"/>
      <w:marLeft w:val="0"/>
      <w:marRight w:val="0"/>
      <w:marTop w:val="0"/>
      <w:marBottom w:val="0"/>
      <w:divBdr>
        <w:top w:val="none" w:sz="0" w:space="0" w:color="auto"/>
        <w:left w:val="none" w:sz="0" w:space="0" w:color="auto"/>
        <w:bottom w:val="none" w:sz="0" w:space="0" w:color="auto"/>
        <w:right w:val="none" w:sz="0" w:space="0" w:color="auto"/>
      </w:divBdr>
    </w:div>
    <w:div w:id="824202664">
      <w:bodyDiv w:val="1"/>
      <w:marLeft w:val="0"/>
      <w:marRight w:val="0"/>
      <w:marTop w:val="0"/>
      <w:marBottom w:val="0"/>
      <w:divBdr>
        <w:top w:val="none" w:sz="0" w:space="0" w:color="auto"/>
        <w:left w:val="none" w:sz="0" w:space="0" w:color="auto"/>
        <w:bottom w:val="none" w:sz="0" w:space="0" w:color="auto"/>
        <w:right w:val="none" w:sz="0" w:space="0" w:color="auto"/>
      </w:divBdr>
    </w:div>
    <w:div w:id="825708075">
      <w:bodyDiv w:val="1"/>
      <w:marLeft w:val="0"/>
      <w:marRight w:val="0"/>
      <w:marTop w:val="0"/>
      <w:marBottom w:val="0"/>
      <w:divBdr>
        <w:top w:val="none" w:sz="0" w:space="0" w:color="auto"/>
        <w:left w:val="none" w:sz="0" w:space="0" w:color="auto"/>
        <w:bottom w:val="none" w:sz="0" w:space="0" w:color="auto"/>
        <w:right w:val="none" w:sz="0" w:space="0" w:color="auto"/>
      </w:divBdr>
    </w:div>
    <w:div w:id="827788507">
      <w:bodyDiv w:val="1"/>
      <w:marLeft w:val="0"/>
      <w:marRight w:val="0"/>
      <w:marTop w:val="0"/>
      <w:marBottom w:val="0"/>
      <w:divBdr>
        <w:top w:val="none" w:sz="0" w:space="0" w:color="auto"/>
        <w:left w:val="none" w:sz="0" w:space="0" w:color="auto"/>
        <w:bottom w:val="none" w:sz="0" w:space="0" w:color="auto"/>
        <w:right w:val="none" w:sz="0" w:space="0" w:color="auto"/>
      </w:divBdr>
    </w:div>
    <w:div w:id="8287861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948316">
      <w:bodyDiv w:val="1"/>
      <w:marLeft w:val="0"/>
      <w:marRight w:val="0"/>
      <w:marTop w:val="0"/>
      <w:marBottom w:val="0"/>
      <w:divBdr>
        <w:top w:val="none" w:sz="0" w:space="0" w:color="auto"/>
        <w:left w:val="none" w:sz="0" w:space="0" w:color="auto"/>
        <w:bottom w:val="none" w:sz="0" w:space="0" w:color="auto"/>
        <w:right w:val="none" w:sz="0" w:space="0" w:color="auto"/>
      </w:divBdr>
    </w:div>
    <w:div w:id="830481945">
      <w:bodyDiv w:val="1"/>
      <w:marLeft w:val="0"/>
      <w:marRight w:val="0"/>
      <w:marTop w:val="0"/>
      <w:marBottom w:val="0"/>
      <w:divBdr>
        <w:top w:val="none" w:sz="0" w:space="0" w:color="auto"/>
        <w:left w:val="none" w:sz="0" w:space="0" w:color="auto"/>
        <w:bottom w:val="none" w:sz="0" w:space="0" w:color="auto"/>
        <w:right w:val="none" w:sz="0" w:space="0" w:color="auto"/>
      </w:divBdr>
    </w:div>
    <w:div w:id="831722236">
      <w:bodyDiv w:val="1"/>
      <w:marLeft w:val="0"/>
      <w:marRight w:val="0"/>
      <w:marTop w:val="0"/>
      <w:marBottom w:val="0"/>
      <w:divBdr>
        <w:top w:val="none" w:sz="0" w:space="0" w:color="auto"/>
        <w:left w:val="none" w:sz="0" w:space="0" w:color="auto"/>
        <w:bottom w:val="none" w:sz="0" w:space="0" w:color="auto"/>
        <w:right w:val="none" w:sz="0" w:space="0" w:color="auto"/>
      </w:divBdr>
    </w:div>
    <w:div w:id="831988762">
      <w:bodyDiv w:val="1"/>
      <w:marLeft w:val="0"/>
      <w:marRight w:val="0"/>
      <w:marTop w:val="0"/>
      <w:marBottom w:val="0"/>
      <w:divBdr>
        <w:top w:val="none" w:sz="0" w:space="0" w:color="auto"/>
        <w:left w:val="none" w:sz="0" w:space="0" w:color="auto"/>
        <w:bottom w:val="none" w:sz="0" w:space="0" w:color="auto"/>
        <w:right w:val="none" w:sz="0" w:space="0" w:color="auto"/>
      </w:divBdr>
    </w:div>
    <w:div w:id="832834431">
      <w:bodyDiv w:val="1"/>
      <w:marLeft w:val="0"/>
      <w:marRight w:val="0"/>
      <w:marTop w:val="0"/>
      <w:marBottom w:val="0"/>
      <w:divBdr>
        <w:top w:val="none" w:sz="0" w:space="0" w:color="auto"/>
        <w:left w:val="none" w:sz="0" w:space="0" w:color="auto"/>
        <w:bottom w:val="none" w:sz="0" w:space="0" w:color="auto"/>
        <w:right w:val="none" w:sz="0" w:space="0" w:color="auto"/>
      </w:divBdr>
    </w:div>
    <w:div w:id="833029306">
      <w:bodyDiv w:val="1"/>
      <w:marLeft w:val="0"/>
      <w:marRight w:val="0"/>
      <w:marTop w:val="0"/>
      <w:marBottom w:val="0"/>
      <w:divBdr>
        <w:top w:val="none" w:sz="0" w:space="0" w:color="auto"/>
        <w:left w:val="none" w:sz="0" w:space="0" w:color="auto"/>
        <w:bottom w:val="none" w:sz="0" w:space="0" w:color="auto"/>
        <w:right w:val="none" w:sz="0" w:space="0" w:color="auto"/>
      </w:divBdr>
    </w:div>
    <w:div w:id="834346741">
      <w:bodyDiv w:val="1"/>
      <w:marLeft w:val="0"/>
      <w:marRight w:val="0"/>
      <w:marTop w:val="0"/>
      <w:marBottom w:val="0"/>
      <w:divBdr>
        <w:top w:val="none" w:sz="0" w:space="0" w:color="auto"/>
        <w:left w:val="none" w:sz="0" w:space="0" w:color="auto"/>
        <w:bottom w:val="none" w:sz="0" w:space="0" w:color="auto"/>
        <w:right w:val="none" w:sz="0" w:space="0" w:color="auto"/>
      </w:divBdr>
    </w:div>
    <w:div w:id="834419334">
      <w:bodyDiv w:val="1"/>
      <w:marLeft w:val="0"/>
      <w:marRight w:val="0"/>
      <w:marTop w:val="0"/>
      <w:marBottom w:val="0"/>
      <w:divBdr>
        <w:top w:val="none" w:sz="0" w:space="0" w:color="auto"/>
        <w:left w:val="none" w:sz="0" w:space="0" w:color="auto"/>
        <w:bottom w:val="none" w:sz="0" w:space="0" w:color="auto"/>
        <w:right w:val="none" w:sz="0" w:space="0" w:color="auto"/>
      </w:divBdr>
    </w:div>
    <w:div w:id="834954193">
      <w:bodyDiv w:val="1"/>
      <w:marLeft w:val="0"/>
      <w:marRight w:val="0"/>
      <w:marTop w:val="0"/>
      <w:marBottom w:val="0"/>
      <w:divBdr>
        <w:top w:val="none" w:sz="0" w:space="0" w:color="auto"/>
        <w:left w:val="none" w:sz="0" w:space="0" w:color="auto"/>
        <w:bottom w:val="none" w:sz="0" w:space="0" w:color="auto"/>
        <w:right w:val="none" w:sz="0" w:space="0" w:color="auto"/>
      </w:divBdr>
    </w:div>
    <w:div w:id="836193102">
      <w:bodyDiv w:val="1"/>
      <w:marLeft w:val="0"/>
      <w:marRight w:val="0"/>
      <w:marTop w:val="0"/>
      <w:marBottom w:val="0"/>
      <w:divBdr>
        <w:top w:val="none" w:sz="0" w:space="0" w:color="auto"/>
        <w:left w:val="none" w:sz="0" w:space="0" w:color="auto"/>
        <w:bottom w:val="none" w:sz="0" w:space="0" w:color="auto"/>
        <w:right w:val="none" w:sz="0" w:space="0" w:color="auto"/>
      </w:divBdr>
    </w:div>
    <w:div w:id="837158920">
      <w:bodyDiv w:val="1"/>
      <w:marLeft w:val="0"/>
      <w:marRight w:val="0"/>
      <w:marTop w:val="0"/>
      <w:marBottom w:val="0"/>
      <w:divBdr>
        <w:top w:val="none" w:sz="0" w:space="0" w:color="auto"/>
        <w:left w:val="none" w:sz="0" w:space="0" w:color="auto"/>
        <w:bottom w:val="none" w:sz="0" w:space="0" w:color="auto"/>
        <w:right w:val="none" w:sz="0" w:space="0" w:color="auto"/>
      </w:divBdr>
    </w:div>
    <w:div w:id="837698752">
      <w:bodyDiv w:val="1"/>
      <w:marLeft w:val="0"/>
      <w:marRight w:val="0"/>
      <w:marTop w:val="0"/>
      <w:marBottom w:val="0"/>
      <w:divBdr>
        <w:top w:val="none" w:sz="0" w:space="0" w:color="auto"/>
        <w:left w:val="none" w:sz="0" w:space="0" w:color="auto"/>
        <w:bottom w:val="none" w:sz="0" w:space="0" w:color="auto"/>
        <w:right w:val="none" w:sz="0" w:space="0" w:color="auto"/>
      </w:divBdr>
    </w:div>
    <w:div w:id="839779909">
      <w:bodyDiv w:val="1"/>
      <w:marLeft w:val="0"/>
      <w:marRight w:val="0"/>
      <w:marTop w:val="0"/>
      <w:marBottom w:val="0"/>
      <w:divBdr>
        <w:top w:val="none" w:sz="0" w:space="0" w:color="auto"/>
        <w:left w:val="none" w:sz="0" w:space="0" w:color="auto"/>
        <w:bottom w:val="none" w:sz="0" w:space="0" w:color="auto"/>
        <w:right w:val="none" w:sz="0" w:space="0" w:color="auto"/>
      </w:divBdr>
    </w:div>
    <w:div w:id="840120358">
      <w:bodyDiv w:val="1"/>
      <w:marLeft w:val="0"/>
      <w:marRight w:val="0"/>
      <w:marTop w:val="0"/>
      <w:marBottom w:val="0"/>
      <w:divBdr>
        <w:top w:val="none" w:sz="0" w:space="0" w:color="auto"/>
        <w:left w:val="none" w:sz="0" w:space="0" w:color="auto"/>
        <w:bottom w:val="none" w:sz="0" w:space="0" w:color="auto"/>
        <w:right w:val="none" w:sz="0" w:space="0" w:color="auto"/>
      </w:divBdr>
    </w:div>
    <w:div w:id="840465507">
      <w:bodyDiv w:val="1"/>
      <w:marLeft w:val="0"/>
      <w:marRight w:val="0"/>
      <w:marTop w:val="0"/>
      <w:marBottom w:val="0"/>
      <w:divBdr>
        <w:top w:val="none" w:sz="0" w:space="0" w:color="auto"/>
        <w:left w:val="none" w:sz="0" w:space="0" w:color="auto"/>
        <w:bottom w:val="none" w:sz="0" w:space="0" w:color="auto"/>
        <w:right w:val="none" w:sz="0" w:space="0" w:color="auto"/>
      </w:divBdr>
    </w:div>
    <w:div w:id="841167713">
      <w:bodyDiv w:val="1"/>
      <w:marLeft w:val="0"/>
      <w:marRight w:val="0"/>
      <w:marTop w:val="0"/>
      <w:marBottom w:val="0"/>
      <w:divBdr>
        <w:top w:val="none" w:sz="0" w:space="0" w:color="auto"/>
        <w:left w:val="none" w:sz="0" w:space="0" w:color="auto"/>
        <w:bottom w:val="none" w:sz="0" w:space="0" w:color="auto"/>
        <w:right w:val="none" w:sz="0" w:space="0" w:color="auto"/>
      </w:divBdr>
    </w:div>
    <w:div w:id="842628873">
      <w:bodyDiv w:val="1"/>
      <w:marLeft w:val="0"/>
      <w:marRight w:val="0"/>
      <w:marTop w:val="0"/>
      <w:marBottom w:val="0"/>
      <w:divBdr>
        <w:top w:val="none" w:sz="0" w:space="0" w:color="auto"/>
        <w:left w:val="none" w:sz="0" w:space="0" w:color="auto"/>
        <w:bottom w:val="none" w:sz="0" w:space="0" w:color="auto"/>
        <w:right w:val="none" w:sz="0" w:space="0" w:color="auto"/>
      </w:divBdr>
    </w:div>
    <w:div w:id="844248624">
      <w:bodyDiv w:val="1"/>
      <w:marLeft w:val="0"/>
      <w:marRight w:val="0"/>
      <w:marTop w:val="0"/>
      <w:marBottom w:val="0"/>
      <w:divBdr>
        <w:top w:val="none" w:sz="0" w:space="0" w:color="auto"/>
        <w:left w:val="none" w:sz="0" w:space="0" w:color="auto"/>
        <w:bottom w:val="none" w:sz="0" w:space="0" w:color="auto"/>
        <w:right w:val="none" w:sz="0" w:space="0" w:color="auto"/>
      </w:divBdr>
    </w:div>
    <w:div w:id="844394925">
      <w:bodyDiv w:val="1"/>
      <w:marLeft w:val="0"/>
      <w:marRight w:val="0"/>
      <w:marTop w:val="0"/>
      <w:marBottom w:val="0"/>
      <w:divBdr>
        <w:top w:val="none" w:sz="0" w:space="0" w:color="auto"/>
        <w:left w:val="none" w:sz="0" w:space="0" w:color="auto"/>
        <w:bottom w:val="none" w:sz="0" w:space="0" w:color="auto"/>
        <w:right w:val="none" w:sz="0" w:space="0" w:color="auto"/>
      </w:divBdr>
    </w:div>
    <w:div w:id="846479596">
      <w:bodyDiv w:val="1"/>
      <w:marLeft w:val="0"/>
      <w:marRight w:val="0"/>
      <w:marTop w:val="0"/>
      <w:marBottom w:val="0"/>
      <w:divBdr>
        <w:top w:val="none" w:sz="0" w:space="0" w:color="auto"/>
        <w:left w:val="none" w:sz="0" w:space="0" w:color="auto"/>
        <w:bottom w:val="none" w:sz="0" w:space="0" w:color="auto"/>
        <w:right w:val="none" w:sz="0" w:space="0" w:color="auto"/>
      </w:divBdr>
    </w:div>
    <w:div w:id="846947218">
      <w:bodyDiv w:val="1"/>
      <w:marLeft w:val="0"/>
      <w:marRight w:val="0"/>
      <w:marTop w:val="0"/>
      <w:marBottom w:val="0"/>
      <w:divBdr>
        <w:top w:val="none" w:sz="0" w:space="0" w:color="auto"/>
        <w:left w:val="none" w:sz="0" w:space="0" w:color="auto"/>
        <w:bottom w:val="none" w:sz="0" w:space="0" w:color="auto"/>
        <w:right w:val="none" w:sz="0" w:space="0" w:color="auto"/>
      </w:divBdr>
    </w:div>
    <w:div w:id="847211084">
      <w:bodyDiv w:val="1"/>
      <w:marLeft w:val="0"/>
      <w:marRight w:val="0"/>
      <w:marTop w:val="0"/>
      <w:marBottom w:val="0"/>
      <w:divBdr>
        <w:top w:val="none" w:sz="0" w:space="0" w:color="auto"/>
        <w:left w:val="none" w:sz="0" w:space="0" w:color="auto"/>
        <w:bottom w:val="none" w:sz="0" w:space="0" w:color="auto"/>
        <w:right w:val="none" w:sz="0" w:space="0" w:color="auto"/>
      </w:divBdr>
    </w:div>
    <w:div w:id="847524867">
      <w:bodyDiv w:val="1"/>
      <w:marLeft w:val="0"/>
      <w:marRight w:val="0"/>
      <w:marTop w:val="0"/>
      <w:marBottom w:val="0"/>
      <w:divBdr>
        <w:top w:val="none" w:sz="0" w:space="0" w:color="auto"/>
        <w:left w:val="none" w:sz="0" w:space="0" w:color="auto"/>
        <w:bottom w:val="none" w:sz="0" w:space="0" w:color="auto"/>
        <w:right w:val="none" w:sz="0" w:space="0" w:color="auto"/>
      </w:divBdr>
    </w:div>
    <w:div w:id="849024311">
      <w:bodyDiv w:val="1"/>
      <w:marLeft w:val="0"/>
      <w:marRight w:val="0"/>
      <w:marTop w:val="0"/>
      <w:marBottom w:val="0"/>
      <w:divBdr>
        <w:top w:val="none" w:sz="0" w:space="0" w:color="auto"/>
        <w:left w:val="none" w:sz="0" w:space="0" w:color="auto"/>
        <w:bottom w:val="none" w:sz="0" w:space="0" w:color="auto"/>
        <w:right w:val="none" w:sz="0" w:space="0" w:color="auto"/>
      </w:divBdr>
    </w:div>
    <w:div w:id="849291799">
      <w:bodyDiv w:val="1"/>
      <w:marLeft w:val="0"/>
      <w:marRight w:val="0"/>
      <w:marTop w:val="0"/>
      <w:marBottom w:val="0"/>
      <w:divBdr>
        <w:top w:val="none" w:sz="0" w:space="0" w:color="auto"/>
        <w:left w:val="none" w:sz="0" w:space="0" w:color="auto"/>
        <w:bottom w:val="none" w:sz="0" w:space="0" w:color="auto"/>
        <w:right w:val="none" w:sz="0" w:space="0" w:color="auto"/>
      </w:divBdr>
    </w:div>
    <w:div w:id="849296078">
      <w:bodyDiv w:val="1"/>
      <w:marLeft w:val="0"/>
      <w:marRight w:val="0"/>
      <w:marTop w:val="0"/>
      <w:marBottom w:val="0"/>
      <w:divBdr>
        <w:top w:val="none" w:sz="0" w:space="0" w:color="auto"/>
        <w:left w:val="none" w:sz="0" w:space="0" w:color="auto"/>
        <w:bottom w:val="none" w:sz="0" w:space="0" w:color="auto"/>
        <w:right w:val="none" w:sz="0" w:space="0" w:color="auto"/>
      </w:divBdr>
    </w:div>
    <w:div w:id="851457514">
      <w:bodyDiv w:val="1"/>
      <w:marLeft w:val="0"/>
      <w:marRight w:val="0"/>
      <w:marTop w:val="0"/>
      <w:marBottom w:val="0"/>
      <w:divBdr>
        <w:top w:val="none" w:sz="0" w:space="0" w:color="auto"/>
        <w:left w:val="none" w:sz="0" w:space="0" w:color="auto"/>
        <w:bottom w:val="none" w:sz="0" w:space="0" w:color="auto"/>
        <w:right w:val="none" w:sz="0" w:space="0" w:color="auto"/>
      </w:divBdr>
    </w:div>
    <w:div w:id="853954356">
      <w:bodyDiv w:val="1"/>
      <w:marLeft w:val="0"/>
      <w:marRight w:val="0"/>
      <w:marTop w:val="0"/>
      <w:marBottom w:val="0"/>
      <w:divBdr>
        <w:top w:val="none" w:sz="0" w:space="0" w:color="auto"/>
        <w:left w:val="none" w:sz="0" w:space="0" w:color="auto"/>
        <w:bottom w:val="none" w:sz="0" w:space="0" w:color="auto"/>
        <w:right w:val="none" w:sz="0" w:space="0" w:color="auto"/>
      </w:divBdr>
    </w:div>
    <w:div w:id="856427547">
      <w:bodyDiv w:val="1"/>
      <w:marLeft w:val="0"/>
      <w:marRight w:val="0"/>
      <w:marTop w:val="0"/>
      <w:marBottom w:val="0"/>
      <w:divBdr>
        <w:top w:val="none" w:sz="0" w:space="0" w:color="auto"/>
        <w:left w:val="none" w:sz="0" w:space="0" w:color="auto"/>
        <w:bottom w:val="none" w:sz="0" w:space="0" w:color="auto"/>
        <w:right w:val="none" w:sz="0" w:space="0" w:color="auto"/>
      </w:divBdr>
    </w:div>
    <w:div w:id="856500090">
      <w:bodyDiv w:val="1"/>
      <w:marLeft w:val="0"/>
      <w:marRight w:val="0"/>
      <w:marTop w:val="0"/>
      <w:marBottom w:val="0"/>
      <w:divBdr>
        <w:top w:val="none" w:sz="0" w:space="0" w:color="auto"/>
        <w:left w:val="none" w:sz="0" w:space="0" w:color="auto"/>
        <w:bottom w:val="none" w:sz="0" w:space="0" w:color="auto"/>
        <w:right w:val="none" w:sz="0" w:space="0" w:color="auto"/>
      </w:divBdr>
    </w:div>
    <w:div w:id="857038464">
      <w:bodyDiv w:val="1"/>
      <w:marLeft w:val="0"/>
      <w:marRight w:val="0"/>
      <w:marTop w:val="0"/>
      <w:marBottom w:val="0"/>
      <w:divBdr>
        <w:top w:val="none" w:sz="0" w:space="0" w:color="auto"/>
        <w:left w:val="none" w:sz="0" w:space="0" w:color="auto"/>
        <w:bottom w:val="none" w:sz="0" w:space="0" w:color="auto"/>
        <w:right w:val="none" w:sz="0" w:space="0" w:color="auto"/>
      </w:divBdr>
    </w:div>
    <w:div w:id="857306821">
      <w:bodyDiv w:val="1"/>
      <w:marLeft w:val="0"/>
      <w:marRight w:val="0"/>
      <w:marTop w:val="0"/>
      <w:marBottom w:val="0"/>
      <w:divBdr>
        <w:top w:val="none" w:sz="0" w:space="0" w:color="auto"/>
        <w:left w:val="none" w:sz="0" w:space="0" w:color="auto"/>
        <w:bottom w:val="none" w:sz="0" w:space="0" w:color="auto"/>
        <w:right w:val="none" w:sz="0" w:space="0" w:color="auto"/>
      </w:divBdr>
    </w:div>
    <w:div w:id="857886363">
      <w:bodyDiv w:val="1"/>
      <w:marLeft w:val="0"/>
      <w:marRight w:val="0"/>
      <w:marTop w:val="0"/>
      <w:marBottom w:val="0"/>
      <w:divBdr>
        <w:top w:val="none" w:sz="0" w:space="0" w:color="auto"/>
        <w:left w:val="none" w:sz="0" w:space="0" w:color="auto"/>
        <w:bottom w:val="none" w:sz="0" w:space="0" w:color="auto"/>
        <w:right w:val="none" w:sz="0" w:space="0" w:color="auto"/>
      </w:divBdr>
    </w:div>
    <w:div w:id="861015614">
      <w:bodyDiv w:val="1"/>
      <w:marLeft w:val="0"/>
      <w:marRight w:val="0"/>
      <w:marTop w:val="0"/>
      <w:marBottom w:val="0"/>
      <w:divBdr>
        <w:top w:val="none" w:sz="0" w:space="0" w:color="auto"/>
        <w:left w:val="none" w:sz="0" w:space="0" w:color="auto"/>
        <w:bottom w:val="none" w:sz="0" w:space="0" w:color="auto"/>
        <w:right w:val="none" w:sz="0" w:space="0" w:color="auto"/>
      </w:divBdr>
    </w:div>
    <w:div w:id="861549662">
      <w:bodyDiv w:val="1"/>
      <w:marLeft w:val="0"/>
      <w:marRight w:val="0"/>
      <w:marTop w:val="0"/>
      <w:marBottom w:val="0"/>
      <w:divBdr>
        <w:top w:val="none" w:sz="0" w:space="0" w:color="auto"/>
        <w:left w:val="none" w:sz="0" w:space="0" w:color="auto"/>
        <w:bottom w:val="none" w:sz="0" w:space="0" w:color="auto"/>
        <w:right w:val="none" w:sz="0" w:space="0" w:color="auto"/>
      </w:divBdr>
    </w:div>
    <w:div w:id="863711027">
      <w:bodyDiv w:val="1"/>
      <w:marLeft w:val="0"/>
      <w:marRight w:val="0"/>
      <w:marTop w:val="0"/>
      <w:marBottom w:val="0"/>
      <w:divBdr>
        <w:top w:val="none" w:sz="0" w:space="0" w:color="auto"/>
        <w:left w:val="none" w:sz="0" w:space="0" w:color="auto"/>
        <w:bottom w:val="none" w:sz="0" w:space="0" w:color="auto"/>
        <w:right w:val="none" w:sz="0" w:space="0" w:color="auto"/>
      </w:divBdr>
    </w:div>
    <w:div w:id="864707466">
      <w:bodyDiv w:val="1"/>
      <w:marLeft w:val="0"/>
      <w:marRight w:val="0"/>
      <w:marTop w:val="0"/>
      <w:marBottom w:val="0"/>
      <w:divBdr>
        <w:top w:val="none" w:sz="0" w:space="0" w:color="auto"/>
        <w:left w:val="none" w:sz="0" w:space="0" w:color="auto"/>
        <w:bottom w:val="none" w:sz="0" w:space="0" w:color="auto"/>
        <w:right w:val="none" w:sz="0" w:space="0" w:color="auto"/>
      </w:divBdr>
    </w:div>
    <w:div w:id="864944148">
      <w:bodyDiv w:val="1"/>
      <w:marLeft w:val="0"/>
      <w:marRight w:val="0"/>
      <w:marTop w:val="0"/>
      <w:marBottom w:val="0"/>
      <w:divBdr>
        <w:top w:val="none" w:sz="0" w:space="0" w:color="auto"/>
        <w:left w:val="none" w:sz="0" w:space="0" w:color="auto"/>
        <w:bottom w:val="none" w:sz="0" w:space="0" w:color="auto"/>
        <w:right w:val="none" w:sz="0" w:space="0" w:color="auto"/>
      </w:divBdr>
    </w:div>
    <w:div w:id="866451833">
      <w:bodyDiv w:val="1"/>
      <w:marLeft w:val="0"/>
      <w:marRight w:val="0"/>
      <w:marTop w:val="0"/>
      <w:marBottom w:val="0"/>
      <w:divBdr>
        <w:top w:val="none" w:sz="0" w:space="0" w:color="auto"/>
        <w:left w:val="none" w:sz="0" w:space="0" w:color="auto"/>
        <w:bottom w:val="none" w:sz="0" w:space="0" w:color="auto"/>
        <w:right w:val="none" w:sz="0" w:space="0" w:color="auto"/>
      </w:divBdr>
    </w:div>
    <w:div w:id="870916890">
      <w:bodyDiv w:val="1"/>
      <w:marLeft w:val="0"/>
      <w:marRight w:val="0"/>
      <w:marTop w:val="0"/>
      <w:marBottom w:val="0"/>
      <w:divBdr>
        <w:top w:val="none" w:sz="0" w:space="0" w:color="auto"/>
        <w:left w:val="none" w:sz="0" w:space="0" w:color="auto"/>
        <w:bottom w:val="none" w:sz="0" w:space="0" w:color="auto"/>
        <w:right w:val="none" w:sz="0" w:space="0" w:color="auto"/>
      </w:divBdr>
    </w:div>
    <w:div w:id="871186567">
      <w:bodyDiv w:val="1"/>
      <w:marLeft w:val="0"/>
      <w:marRight w:val="0"/>
      <w:marTop w:val="0"/>
      <w:marBottom w:val="0"/>
      <w:divBdr>
        <w:top w:val="none" w:sz="0" w:space="0" w:color="auto"/>
        <w:left w:val="none" w:sz="0" w:space="0" w:color="auto"/>
        <w:bottom w:val="none" w:sz="0" w:space="0" w:color="auto"/>
        <w:right w:val="none" w:sz="0" w:space="0" w:color="auto"/>
      </w:divBdr>
    </w:div>
    <w:div w:id="871651050">
      <w:bodyDiv w:val="1"/>
      <w:marLeft w:val="0"/>
      <w:marRight w:val="0"/>
      <w:marTop w:val="0"/>
      <w:marBottom w:val="0"/>
      <w:divBdr>
        <w:top w:val="none" w:sz="0" w:space="0" w:color="auto"/>
        <w:left w:val="none" w:sz="0" w:space="0" w:color="auto"/>
        <w:bottom w:val="none" w:sz="0" w:space="0" w:color="auto"/>
        <w:right w:val="none" w:sz="0" w:space="0" w:color="auto"/>
      </w:divBdr>
    </w:div>
    <w:div w:id="871652667">
      <w:bodyDiv w:val="1"/>
      <w:marLeft w:val="0"/>
      <w:marRight w:val="0"/>
      <w:marTop w:val="0"/>
      <w:marBottom w:val="0"/>
      <w:divBdr>
        <w:top w:val="none" w:sz="0" w:space="0" w:color="auto"/>
        <w:left w:val="none" w:sz="0" w:space="0" w:color="auto"/>
        <w:bottom w:val="none" w:sz="0" w:space="0" w:color="auto"/>
        <w:right w:val="none" w:sz="0" w:space="0" w:color="auto"/>
      </w:divBdr>
    </w:div>
    <w:div w:id="872964371">
      <w:bodyDiv w:val="1"/>
      <w:marLeft w:val="0"/>
      <w:marRight w:val="0"/>
      <w:marTop w:val="0"/>
      <w:marBottom w:val="0"/>
      <w:divBdr>
        <w:top w:val="none" w:sz="0" w:space="0" w:color="auto"/>
        <w:left w:val="none" w:sz="0" w:space="0" w:color="auto"/>
        <w:bottom w:val="none" w:sz="0" w:space="0" w:color="auto"/>
        <w:right w:val="none" w:sz="0" w:space="0" w:color="auto"/>
      </w:divBdr>
    </w:div>
    <w:div w:id="873153164">
      <w:bodyDiv w:val="1"/>
      <w:marLeft w:val="0"/>
      <w:marRight w:val="0"/>
      <w:marTop w:val="0"/>
      <w:marBottom w:val="0"/>
      <w:divBdr>
        <w:top w:val="none" w:sz="0" w:space="0" w:color="auto"/>
        <w:left w:val="none" w:sz="0" w:space="0" w:color="auto"/>
        <w:bottom w:val="none" w:sz="0" w:space="0" w:color="auto"/>
        <w:right w:val="none" w:sz="0" w:space="0" w:color="auto"/>
      </w:divBdr>
    </w:div>
    <w:div w:id="873421024">
      <w:bodyDiv w:val="1"/>
      <w:marLeft w:val="0"/>
      <w:marRight w:val="0"/>
      <w:marTop w:val="0"/>
      <w:marBottom w:val="0"/>
      <w:divBdr>
        <w:top w:val="none" w:sz="0" w:space="0" w:color="auto"/>
        <w:left w:val="none" w:sz="0" w:space="0" w:color="auto"/>
        <w:bottom w:val="none" w:sz="0" w:space="0" w:color="auto"/>
        <w:right w:val="none" w:sz="0" w:space="0" w:color="auto"/>
      </w:divBdr>
    </w:div>
    <w:div w:id="874385602">
      <w:bodyDiv w:val="1"/>
      <w:marLeft w:val="0"/>
      <w:marRight w:val="0"/>
      <w:marTop w:val="0"/>
      <w:marBottom w:val="0"/>
      <w:divBdr>
        <w:top w:val="none" w:sz="0" w:space="0" w:color="auto"/>
        <w:left w:val="none" w:sz="0" w:space="0" w:color="auto"/>
        <w:bottom w:val="none" w:sz="0" w:space="0" w:color="auto"/>
        <w:right w:val="none" w:sz="0" w:space="0" w:color="auto"/>
      </w:divBdr>
    </w:div>
    <w:div w:id="877932825">
      <w:bodyDiv w:val="1"/>
      <w:marLeft w:val="0"/>
      <w:marRight w:val="0"/>
      <w:marTop w:val="0"/>
      <w:marBottom w:val="0"/>
      <w:divBdr>
        <w:top w:val="none" w:sz="0" w:space="0" w:color="auto"/>
        <w:left w:val="none" w:sz="0" w:space="0" w:color="auto"/>
        <w:bottom w:val="none" w:sz="0" w:space="0" w:color="auto"/>
        <w:right w:val="none" w:sz="0" w:space="0" w:color="auto"/>
      </w:divBdr>
    </w:div>
    <w:div w:id="878203314">
      <w:bodyDiv w:val="1"/>
      <w:marLeft w:val="0"/>
      <w:marRight w:val="0"/>
      <w:marTop w:val="0"/>
      <w:marBottom w:val="0"/>
      <w:divBdr>
        <w:top w:val="none" w:sz="0" w:space="0" w:color="auto"/>
        <w:left w:val="none" w:sz="0" w:space="0" w:color="auto"/>
        <w:bottom w:val="none" w:sz="0" w:space="0" w:color="auto"/>
        <w:right w:val="none" w:sz="0" w:space="0" w:color="auto"/>
      </w:divBdr>
    </w:div>
    <w:div w:id="880508412">
      <w:bodyDiv w:val="1"/>
      <w:marLeft w:val="0"/>
      <w:marRight w:val="0"/>
      <w:marTop w:val="0"/>
      <w:marBottom w:val="0"/>
      <w:divBdr>
        <w:top w:val="none" w:sz="0" w:space="0" w:color="auto"/>
        <w:left w:val="none" w:sz="0" w:space="0" w:color="auto"/>
        <w:bottom w:val="none" w:sz="0" w:space="0" w:color="auto"/>
        <w:right w:val="none" w:sz="0" w:space="0" w:color="auto"/>
      </w:divBdr>
    </w:div>
    <w:div w:id="880746335">
      <w:bodyDiv w:val="1"/>
      <w:marLeft w:val="0"/>
      <w:marRight w:val="0"/>
      <w:marTop w:val="0"/>
      <w:marBottom w:val="0"/>
      <w:divBdr>
        <w:top w:val="none" w:sz="0" w:space="0" w:color="auto"/>
        <w:left w:val="none" w:sz="0" w:space="0" w:color="auto"/>
        <w:bottom w:val="none" w:sz="0" w:space="0" w:color="auto"/>
        <w:right w:val="none" w:sz="0" w:space="0" w:color="auto"/>
      </w:divBdr>
    </w:div>
    <w:div w:id="882474291">
      <w:bodyDiv w:val="1"/>
      <w:marLeft w:val="0"/>
      <w:marRight w:val="0"/>
      <w:marTop w:val="0"/>
      <w:marBottom w:val="0"/>
      <w:divBdr>
        <w:top w:val="none" w:sz="0" w:space="0" w:color="auto"/>
        <w:left w:val="none" w:sz="0" w:space="0" w:color="auto"/>
        <w:bottom w:val="none" w:sz="0" w:space="0" w:color="auto"/>
        <w:right w:val="none" w:sz="0" w:space="0" w:color="auto"/>
      </w:divBdr>
    </w:div>
    <w:div w:id="882641183">
      <w:bodyDiv w:val="1"/>
      <w:marLeft w:val="0"/>
      <w:marRight w:val="0"/>
      <w:marTop w:val="0"/>
      <w:marBottom w:val="0"/>
      <w:divBdr>
        <w:top w:val="none" w:sz="0" w:space="0" w:color="auto"/>
        <w:left w:val="none" w:sz="0" w:space="0" w:color="auto"/>
        <w:bottom w:val="none" w:sz="0" w:space="0" w:color="auto"/>
        <w:right w:val="none" w:sz="0" w:space="0" w:color="auto"/>
      </w:divBdr>
    </w:div>
    <w:div w:id="882669256">
      <w:bodyDiv w:val="1"/>
      <w:marLeft w:val="0"/>
      <w:marRight w:val="0"/>
      <w:marTop w:val="0"/>
      <w:marBottom w:val="0"/>
      <w:divBdr>
        <w:top w:val="none" w:sz="0" w:space="0" w:color="auto"/>
        <w:left w:val="none" w:sz="0" w:space="0" w:color="auto"/>
        <w:bottom w:val="none" w:sz="0" w:space="0" w:color="auto"/>
        <w:right w:val="none" w:sz="0" w:space="0" w:color="auto"/>
      </w:divBdr>
    </w:div>
    <w:div w:id="884413009">
      <w:bodyDiv w:val="1"/>
      <w:marLeft w:val="0"/>
      <w:marRight w:val="0"/>
      <w:marTop w:val="0"/>
      <w:marBottom w:val="0"/>
      <w:divBdr>
        <w:top w:val="none" w:sz="0" w:space="0" w:color="auto"/>
        <w:left w:val="none" w:sz="0" w:space="0" w:color="auto"/>
        <w:bottom w:val="none" w:sz="0" w:space="0" w:color="auto"/>
        <w:right w:val="none" w:sz="0" w:space="0" w:color="auto"/>
      </w:divBdr>
    </w:div>
    <w:div w:id="886182371">
      <w:bodyDiv w:val="1"/>
      <w:marLeft w:val="0"/>
      <w:marRight w:val="0"/>
      <w:marTop w:val="0"/>
      <w:marBottom w:val="0"/>
      <w:divBdr>
        <w:top w:val="none" w:sz="0" w:space="0" w:color="auto"/>
        <w:left w:val="none" w:sz="0" w:space="0" w:color="auto"/>
        <w:bottom w:val="none" w:sz="0" w:space="0" w:color="auto"/>
        <w:right w:val="none" w:sz="0" w:space="0" w:color="auto"/>
      </w:divBdr>
    </w:div>
    <w:div w:id="886335899">
      <w:bodyDiv w:val="1"/>
      <w:marLeft w:val="0"/>
      <w:marRight w:val="0"/>
      <w:marTop w:val="0"/>
      <w:marBottom w:val="0"/>
      <w:divBdr>
        <w:top w:val="none" w:sz="0" w:space="0" w:color="auto"/>
        <w:left w:val="none" w:sz="0" w:space="0" w:color="auto"/>
        <w:bottom w:val="none" w:sz="0" w:space="0" w:color="auto"/>
        <w:right w:val="none" w:sz="0" w:space="0" w:color="auto"/>
      </w:divBdr>
    </w:div>
    <w:div w:id="886792370">
      <w:bodyDiv w:val="1"/>
      <w:marLeft w:val="0"/>
      <w:marRight w:val="0"/>
      <w:marTop w:val="0"/>
      <w:marBottom w:val="0"/>
      <w:divBdr>
        <w:top w:val="none" w:sz="0" w:space="0" w:color="auto"/>
        <w:left w:val="none" w:sz="0" w:space="0" w:color="auto"/>
        <w:bottom w:val="none" w:sz="0" w:space="0" w:color="auto"/>
        <w:right w:val="none" w:sz="0" w:space="0" w:color="auto"/>
      </w:divBdr>
    </w:div>
    <w:div w:id="889344394">
      <w:bodyDiv w:val="1"/>
      <w:marLeft w:val="0"/>
      <w:marRight w:val="0"/>
      <w:marTop w:val="0"/>
      <w:marBottom w:val="0"/>
      <w:divBdr>
        <w:top w:val="none" w:sz="0" w:space="0" w:color="auto"/>
        <w:left w:val="none" w:sz="0" w:space="0" w:color="auto"/>
        <w:bottom w:val="none" w:sz="0" w:space="0" w:color="auto"/>
        <w:right w:val="none" w:sz="0" w:space="0" w:color="auto"/>
      </w:divBdr>
    </w:div>
    <w:div w:id="890309724">
      <w:bodyDiv w:val="1"/>
      <w:marLeft w:val="0"/>
      <w:marRight w:val="0"/>
      <w:marTop w:val="0"/>
      <w:marBottom w:val="0"/>
      <w:divBdr>
        <w:top w:val="none" w:sz="0" w:space="0" w:color="auto"/>
        <w:left w:val="none" w:sz="0" w:space="0" w:color="auto"/>
        <w:bottom w:val="none" w:sz="0" w:space="0" w:color="auto"/>
        <w:right w:val="none" w:sz="0" w:space="0" w:color="auto"/>
      </w:divBdr>
    </w:div>
    <w:div w:id="891649881">
      <w:bodyDiv w:val="1"/>
      <w:marLeft w:val="0"/>
      <w:marRight w:val="0"/>
      <w:marTop w:val="0"/>
      <w:marBottom w:val="0"/>
      <w:divBdr>
        <w:top w:val="none" w:sz="0" w:space="0" w:color="auto"/>
        <w:left w:val="none" w:sz="0" w:space="0" w:color="auto"/>
        <w:bottom w:val="none" w:sz="0" w:space="0" w:color="auto"/>
        <w:right w:val="none" w:sz="0" w:space="0" w:color="auto"/>
      </w:divBdr>
    </w:div>
    <w:div w:id="891774436">
      <w:bodyDiv w:val="1"/>
      <w:marLeft w:val="0"/>
      <w:marRight w:val="0"/>
      <w:marTop w:val="0"/>
      <w:marBottom w:val="0"/>
      <w:divBdr>
        <w:top w:val="none" w:sz="0" w:space="0" w:color="auto"/>
        <w:left w:val="none" w:sz="0" w:space="0" w:color="auto"/>
        <w:bottom w:val="none" w:sz="0" w:space="0" w:color="auto"/>
        <w:right w:val="none" w:sz="0" w:space="0" w:color="auto"/>
      </w:divBdr>
    </w:div>
    <w:div w:id="892275606">
      <w:bodyDiv w:val="1"/>
      <w:marLeft w:val="0"/>
      <w:marRight w:val="0"/>
      <w:marTop w:val="0"/>
      <w:marBottom w:val="0"/>
      <w:divBdr>
        <w:top w:val="none" w:sz="0" w:space="0" w:color="auto"/>
        <w:left w:val="none" w:sz="0" w:space="0" w:color="auto"/>
        <w:bottom w:val="none" w:sz="0" w:space="0" w:color="auto"/>
        <w:right w:val="none" w:sz="0" w:space="0" w:color="auto"/>
      </w:divBdr>
    </w:div>
    <w:div w:id="892425364">
      <w:bodyDiv w:val="1"/>
      <w:marLeft w:val="0"/>
      <w:marRight w:val="0"/>
      <w:marTop w:val="0"/>
      <w:marBottom w:val="0"/>
      <w:divBdr>
        <w:top w:val="none" w:sz="0" w:space="0" w:color="auto"/>
        <w:left w:val="none" w:sz="0" w:space="0" w:color="auto"/>
        <w:bottom w:val="none" w:sz="0" w:space="0" w:color="auto"/>
        <w:right w:val="none" w:sz="0" w:space="0" w:color="auto"/>
      </w:divBdr>
    </w:div>
    <w:div w:id="893464439">
      <w:bodyDiv w:val="1"/>
      <w:marLeft w:val="0"/>
      <w:marRight w:val="0"/>
      <w:marTop w:val="0"/>
      <w:marBottom w:val="0"/>
      <w:divBdr>
        <w:top w:val="none" w:sz="0" w:space="0" w:color="auto"/>
        <w:left w:val="none" w:sz="0" w:space="0" w:color="auto"/>
        <w:bottom w:val="none" w:sz="0" w:space="0" w:color="auto"/>
        <w:right w:val="none" w:sz="0" w:space="0" w:color="auto"/>
      </w:divBdr>
    </w:div>
    <w:div w:id="893739842">
      <w:bodyDiv w:val="1"/>
      <w:marLeft w:val="0"/>
      <w:marRight w:val="0"/>
      <w:marTop w:val="0"/>
      <w:marBottom w:val="0"/>
      <w:divBdr>
        <w:top w:val="none" w:sz="0" w:space="0" w:color="auto"/>
        <w:left w:val="none" w:sz="0" w:space="0" w:color="auto"/>
        <w:bottom w:val="none" w:sz="0" w:space="0" w:color="auto"/>
        <w:right w:val="none" w:sz="0" w:space="0" w:color="auto"/>
      </w:divBdr>
    </w:div>
    <w:div w:id="894463618">
      <w:bodyDiv w:val="1"/>
      <w:marLeft w:val="0"/>
      <w:marRight w:val="0"/>
      <w:marTop w:val="0"/>
      <w:marBottom w:val="0"/>
      <w:divBdr>
        <w:top w:val="none" w:sz="0" w:space="0" w:color="auto"/>
        <w:left w:val="none" w:sz="0" w:space="0" w:color="auto"/>
        <w:bottom w:val="none" w:sz="0" w:space="0" w:color="auto"/>
        <w:right w:val="none" w:sz="0" w:space="0" w:color="auto"/>
      </w:divBdr>
    </w:div>
    <w:div w:id="894856422">
      <w:bodyDiv w:val="1"/>
      <w:marLeft w:val="0"/>
      <w:marRight w:val="0"/>
      <w:marTop w:val="0"/>
      <w:marBottom w:val="0"/>
      <w:divBdr>
        <w:top w:val="none" w:sz="0" w:space="0" w:color="auto"/>
        <w:left w:val="none" w:sz="0" w:space="0" w:color="auto"/>
        <w:bottom w:val="none" w:sz="0" w:space="0" w:color="auto"/>
        <w:right w:val="none" w:sz="0" w:space="0" w:color="auto"/>
      </w:divBdr>
    </w:div>
    <w:div w:id="898710668">
      <w:bodyDiv w:val="1"/>
      <w:marLeft w:val="0"/>
      <w:marRight w:val="0"/>
      <w:marTop w:val="0"/>
      <w:marBottom w:val="0"/>
      <w:divBdr>
        <w:top w:val="none" w:sz="0" w:space="0" w:color="auto"/>
        <w:left w:val="none" w:sz="0" w:space="0" w:color="auto"/>
        <w:bottom w:val="none" w:sz="0" w:space="0" w:color="auto"/>
        <w:right w:val="none" w:sz="0" w:space="0" w:color="auto"/>
      </w:divBdr>
    </w:div>
    <w:div w:id="898980831">
      <w:bodyDiv w:val="1"/>
      <w:marLeft w:val="0"/>
      <w:marRight w:val="0"/>
      <w:marTop w:val="0"/>
      <w:marBottom w:val="0"/>
      <w:divBdr>
        <w:top w:val="none" w:sz="0" w:space="0" w:color="auto"/>
        <w:left w:val="none" w:sz="0" w:space="0" w:color="auto"/>
        <w:bottom w:val="none" w:sz="0" w:space="0" w:color="auto"/>
        <w:right w:val="none" w:sz="0" w:space="0" w:color="auto"/>
      </w:divBdr>
    </w:div>
    <w:div w:id="900139697">
      <w:bodyDiv w:val="1"/>
      <w:marLeft w:val="0"/>
      <w:marRight w:val="0"/>
      <w:marTop w:val="0"/>
      <w:marBottom w:val="0"/>
      <w:divBdr>
        <w:top w:val="none" w:sz="0" w:space="0" w:color="auto"/>
        <w:left w:val="none" w:sz="0" w:space="0" w:color="auto"/>
        <w:bottom w:val="none" w:sz="0" w:space="0" w:color="auto"/>
        <w:right w:val="none" w:sz="0" w:space="0" w:color="auto"/>
      </w:divBdr>
    </w:div>
    <w:div w:id="903107919">
      <w:bodyDiv w:val="1"/>
      <w:marLeft w:val="0"/>
      <w:marRight w:val="0"/>
      <w:marTop w:val="0"/>
      <w:marBottom w:val="0"/>
      <w:divBdr>
        <w:top w:val="none" w:sz="0" w:space="0" w:color="auto"/>
        <w:left w:val="none" w:sz="0" w:space="0" w:color="auto"/>
        <w:bottom w:val="none" w:sz="0" w:space="0" w:color="auto"/>
        <w:right w:val="none" w:sz="0" w:space="0" w:color="auto"/>
      </w:divBdr>
    </w:div>
    <w:div w:id="903684482">
      <w:bodyDiv w:val="1"/>
      <w:marLeft w:val="0"/>
      <w:marRight w:val="0"/>
      <w:marTop w:val="0"/>
      <w:marBottom w:val="0"/>
      <w:divBdr>
        <w:top w:val="none" w:sz="0" w:space="0" w:color="auto"/>
        <w:left w:val="none" w:sz="0" w:space="0" w:color="auto"/>
        <w:bottom w:val="none" w:sz="0" w:space="0" w:color="auto"/>
        <w:right w:val="none" w:sz="0" w:space="0" w:color="auto"/>
      </w:divBdr>
    </w:div>
    <w:div w:id="904217900">
      <w:bodyDiv w:val="1"/>
      <w:marLeft w:val="0"/>
      <w:marRight w:val="0"/>
      <w:marTop w:val="0"/>
      <w:marBottom w:val="0"/>
      <w:divBdr>
        <w:top w:val="none" w:sz="0" w:space="0" w:color="auto"/>
        <w:left w:val="none" w:sz="0" w:space="0" w:color="auto"/>
        <w:bottom w:val="none" w:sz="0" w:space="0" w:color="auto"/>
        <w:right w:val="none" w:sz="0" w:space="0" w:color="auto"/>
      </w:divBdr>
    </w:div>
    <w:div w:id="905184912">
      <w:bodyDiv w:val="1"/>
      <w:marLeft w:val="0"/>
      <w:marRight w:val="0"/>
      <w:marTop w:val="0"/>
      <w:marBottom w:val="0"/>
      <w:divBdr>
        <w:top w:val="none" w:sz="0" w:space="0" w:color="auto"/>
        <w:left w:val="none" w:sz="0" w:space="0" w:color="auto"/>
        <w:bottom w:val="none" w:sz="0" w:space="0" w:color="auto"/>
        <w:right w:val="none" w:sz="0" w:space="0" w:color="auto"/>
      </w:divBdr>
    </w:div>
    <w:div w:id="905531859">
      <w:bodyDiv w:val="1"/>
      <w:marLeft w:val="0"/>
      <w:marRight w:val="0"/>
      <w:marTop w:val="0"/>
      <w:marBottom w:val="0"/>
      <w:divBdr>
        <w:top w:val="none" w:sz="0" w:space="0" w:color="auto"/>
        <w:left w:val="none" w:sz="0" w:space="0" w:color="auto"/>
        <w:bottom w:val="none" w:sz="0" w:space="0" w:color="auto"/>
        <w:right w:val="none" w:sz="0" w:space="0" w:color="auto"/>
      </w:divBdr>
    </w:div>
    <w:div w:id="906264383">
      <w:bodyDiv w:val="1"/>
      <w:marLeft w:val="0"/>
      <w:marRight w:val="0"/>
      <w:marTop w:val="0"/>
      <w:marBottom w:val="0"/>
      <w:divBdr>
        <w:top w:val="none" w:sz="0" w:space="0" w:color="auto"/>
        <w:left w:val="none" w:sz="0" w:space="0" w:color="auto"/>
        <w:bottom w:val="none" w:sz="0" w:space="0" w:color="auto"/>
        <w:right w:val="none" w:sz="0" w:space="0" w:color="auto"/>
      </w:divBdr>
    </w:div>
    <w:div w:id="906838250">
      <w:bodyDiv w:val="1"/>
      <w:marLeft w:val="0"/>
      <w:marRight w:val="0"/>
      <w:marTop w:val="0"/>
      <w:marBottom w:val="0"/>
      <w:divBdr>
        <w:top w:val="none" w:sz="0" w:space="0" w:color="auto"/>
        <w:left w:val="none" w:sz="0" w:space="0" w:color="auto"/>
        <w:bottom w:val="none" w:sz="0" w:space="0" w:color="auto"/>
        <w:right w:val="none" w:sz="0" w:space="0" w:color="auto"/>
      </w:divBdr>
    </w:div>
    <w:div w:id="908078752">
      <w:bodyDiv w:val="1"/>
      <w:marLeft w:val="0"/>
      <w:marRight w:val="0"/>
      <w:marTop w:val="0"/>
      <w:marBottom w:val="0"/>
      <w:divBdr>
        <w:top w:val="none" w:sz="0" w:space="0" w:color="auto"/>
        <w:left w:val="none" w:sz="0" w:space="0" w:color="auto"/>
        <w:bottom w:val="none" w:sz="0" w:space="0" w:color="auto"/>
        <w:right w:val="none" w:sz="0" w:space="0" w:color="auto"/>
      </w:divBdr>
    </w:div>
    <w:div w:id="909002884">
      <w:bodyDiv w:val="1"/>
      <w:marLeft w:val="0"/>
      <w:marRight w:val="0"/>
      <w:marTop w:val="0"/>
      <w:marBottom w:val="0"/>
      <w:divBdr>
        <w:top w:val="none" w:sz="0" w:space="0" w:color="auto"/>
        <w:left w:val="none" w:sz="0" w:space="0" w:color="auto"/>
        <w:bottom w:val="none" w:sz="0" w:space="0" w:color="auto"/>
        <w:right w:val="none" w:sz="0" w:space="0" w:color="auto"/>
      </w:divBdr>
    </w:div>
    <w:div w:id="909197959">
      <w:bodyDiv w:val="1"/>
      <w:marLeft w:val="0"/>
      <w:marRight w:val="0"/>
      <w:marTop w:val="0"/>
      <w:marBottom w:val="0"/>
      <w:divBdr>
        <w:top w:val="none" w:sz="0" w:space="0" w:color="auto"/>
        <w:left w:val="none" w:sz="0" w:space="0" w:color="auto"/>
        <w:bottom w:val="none" w:sz="0" w:space="0" w:color="auto"/>
        <w:right w:val="none" w:sz="0" w:space="0" w:color="auto"/>
      </w:divBdr>
    </w:div>
    <w:div w:id="909539780">
      <w:bodyDiv w:val="1"/>
      <w:marLeft w:val="0"/>
      <w:marRight w:val="0"/>
      <w:marTop w:val="0"/>
      <w:marBottom w:val="0"/>
      <w:divBdr>
        <w:top w:val="none" w:sz="0" w:space="0" w:color="auto"/>
        <w:left w:val="none" w:sz="0" w:space="0" w:color="auto"/>
        <w:bottom w:val="none" w:sz="0" w:space="0" w:color="auto"/>
        <w:right w:val="none" w:sz="0" w:space="0" w:color="auto"/>
      </w:divBdr>
    </w:div>
    <w:div w:id="909845863">
      <w:bodyDiv w:val="1"/>
      <w:marLeft w:val="0"/>
      <w:marRight w:val="0"/>
      <w:marTop w:val="0"/>
      <w:marBottom w:val="0"/>
      <w:divBdr>
        <w:top w:val="none" w:sz="0" w:space="0" w:color="auto"/>
        <w:left w:val="none" w:sz="0" w:space="0" w:color="auto"/>
        <w:bottom w:val="none" w:sz="0" w:space="0" w:color="auto"/>
        <w:right w:val="none" w:sz="0" w:space="0" w:color="auto"/>
      </w:divBdr>
    </w:div>
    <w:div w:id="910232188">
      <w:bodyDiv w:val="1"/>
      <w:marLeft w:val="0"/>
      <w:marRight w:val="0"/>
      <w:marTop w:val="0"/>
      <w:marBottom w:val="0"/>
      <w:divBdr>
        <w:top w:val="none" w:sz="0" w:space="0" w:color="auto"/>
        <w:left w:val="none" w:sz="0" w:space="0" w:color="auto"/>
        <w:bottom w:val="none" w:sz="0" w:space="0" w:color="auto"/>
        <w:right w:val="none" w:sz="0" w:space="0" w:color="auto"/>
      </w:divBdr>
    </w:div>
    <w:div w:id="910623343">
      <w:bodyDiv w:val="1"/>
      <w:marLeft w:val="0"/>
      <w:marRight w:val="0"/>
      <w:marTop w:val="0"/>
      <w:marBottom w:val="0"/>
      <w:divBdr>
        <w:top w:val="none" w:sz="0" w:space="0" w:color="auto"/>
        <w:left w:val="none" w:sz="0" w:space="0" w:color="auto"/>
        <w:bottom w:val="none" w:sz="0" w:space="0" w:color="auto"/>
        <w:right w:val="none" w:sz="0" w:space="0" w:color="auto"/>
      </w:divBdr>
    </w:div>
    <w:div w:id="911500123">
      <w:bodyDiv w:val="1"/>
      <w:marLeft w:val="0"/>
      <w:marRight w:val="0"/>
      <w:marTop w:val="0"/>
      <w:marBottom w:val="0"/>
      <w:divBdr>
        <w:top w:val="none" w:sz="0" w:space="0" w:color="auto"/>
        <w:left w:val="none" w:sz="0" w:space="0" w:color="auto"/>
        <w:bottom w:val="none" w:sz="0" w:space="0" w:color="auto"/>
        <w:right w:val="none" w:sz="0" w:space="0" w:color="auto"/>
      </w:divBdr>
    </w:div>
    <w:div w:id="911547143">
      <w:bodyDiv w:val="1"/>
      <w:marLeft w:val="0"/>
      <w:marRight w:val="0"/>
      <w:marTop w:val="0"/>
      <w:marBottom w:val="0"/>
      <w:divBdr>
        <w:top w:val="none" w:sz="0" w:space="0" w:color="auto"/>
        <w:left w:val="none" w:sz="0" w:space="0" w:color="auto"/>
        <w:bottom w:val="none" w:sz="0" w:space="0" w:color="auto"/>
        <w:right w:val="none" w:sz="0" w:space="0" w:color="auto"/>
      </w:divBdr>
    </w:div>
    <w:div w:id="913004324">
      <w:bodyDiv w:val="1"/>
      <w:marLeft w:val="0"/>
      <w:marRight w:val="0"/>
      <w:marTop w:val="0"/>
      <w:marBottom w:val="0"/>
      <w:divBdr>
        <w:top w:val="none" w:sz="0" w:space="0" w:color="auto"/>
        <w:left w:val="none" w:sz="0" w:space="0" w:color="auto"/>
        <w:bottom w:val="none" w:sz="0" w:space="0" w:color="auto"/>
        <w:right w:val="none" w:sz="0" w:space="0" w:color="auto"/>
      </w:divBdr>
    </w:div>
    <w:div w:id="914362496">
      <w:bodyDiv w:val="1"/>
      <w:marLeft w:val="0"/>
      <w:marRight w:val="0"/>
      <w:marTop w:val="0"/>
      <w:marBottom w:val="0"/>
      <w:divBdr>
        <w:top w:val="none" w:sz="0" w:space="0" w:color="auto"/>
        <w:left w:val="none" w:sz="0" w:space="0" w:color="auto"/>
        <w:bottom w:val="none" w:sz="0" w:space="0" w:color="auto"/>
        <w:right w:val="none" w:sz="0" w:space="0" w:color="auto"/>
      </w:divBdr>
    </w:div>
    <w:div w:id="915287879">
      <w:bodyDiv w:val="1"/>
      <w:marLeft w:val="0"/>
      <w:marRight w:val="0"/>
      <w:marTop w:val="0"/>
      <w:marBottom w:val="0"/>
      <w:divBdr>
        <w:top w:val="none" w:sz="0" w:space="0" w:color="auto"/>
        <w:left w:val="none" w:sz="0" w:space="0" w:color="auto"/>
        <w:bottom w:val="none" w:sz="0" w:space="0" w:color="auto"/>
        <w:right w:val="none" w:sz="0" w:space="0" w:color="auto"/>
      </w:divBdr>
    </w:div>
    <w:div w:id="916403905">
      <w:bodyDiv w:val="1"/>
      <w:marLeft w:val="0"/>
      <w:marRight w:val="0"/>
      <w:marTop w:val="0"/>
      <w:marBottom w:val="0"/>
      <w:divBdr>
        <w:top w:val="none" w:sz="0" w:space="0" w:color="auto"/>
        <w:left w:val="none" w:sz="0" w:space="0" w:color="auto"/>
        <w:bottom w:val="none" w:sz="0" w:space="0" w:color="auto"/>
        <w:right w:val="none" w:sz="0" w:space="0" w:color="auto"/>
      </w:divBdr>
    </w:div>
    <w:div w:id="917176628">
      <w:bodyDiv w:val="1"/>
      <w:marLeft w:val="0"/>
      <w:marRight w:val="0"/>
      <w:marTop w:val="0"/>
      <w:marBottom w:val="0"/>
      <w:divBdr>
        <w:top w:val="none" w:sz="0" w:space="0" w:color="auto"/>
        <w:left w:val="none" w:sz="0" w:space="0" w:color="auto"/>
        <w:bottom w:val="none" w:sz="0" w:space="0" w:color="auto"/>
        <w:right w:val="none" w:sz="0" w:space="0" w:color="auto"/>
      </w:divBdr>
    </w:div>
    <w:div w:id="919602910">
      <w:bodyDiv w:val="1"/>
      <w:marLeft w:val="0"/>
      <w:marRight w:val="0"/>
      <w:marTop w:val="0"/>
      <w:marBottom w:val="0"/>
      <w:divBdr>
        <w:top w:val="none" w:sz="0" w:space="0" w:color="auto"/>
        <w:left w:val="none" w:sz="0" w:space="0" w:color="auto"/>
        <w:bottom w:val="none" w:sz="0" w:space="0" w:color="auto"/>
        <w:right w:val="none" w:sz="0" w:space="0" w:color="auto"/>
      </w:divBdr>
    </w:div>
    <w:div w:id="921767138">
      <w:bodyDiv w:val="1"/>
      <w:marLeft w:val="0"/>
      <w:marRight w:val="0"/>
      <w:marTop w:val="0"/>
      <w:marBottom w:val="0"/>
      <w:divBdr>
        <w:top w:val="none" w:sz="0" w:space="0" w:color="auto"/>
        <w:left w:val="none" w:sz="0" w:space="0" w:color="auto"/>
        <w:bottom w:val="none" w:sz="0" w:space="0" w:color="auto"/>
        <w:right w:val="none" w:sz="0" w:space="0" w:color="auto"/>
      </w:divBdr>
    </w:div>
    <w:div w:id="922565049">
      <w:bodyDiv w:val="1"/>
      <w:marLeft w:val="0"/>
      <w:marRight w:val="0"/>
      <w:marTop w:val="0"/>
      <w:marBottom w:val="0"/>
      <w:divBdr>
        <w:top w:val="none" w:sz="0" w:space="0" w:color="auto"/>
        <w:left w:val="none" w:sz="0" w:space="0" w:color="auto"/>
        <w:bottom w:val="none" w:sz="0" w:space="0" w:color="auto"/>
        <w:right w:val="none" w:sz="0" w:space="0" w:color="auto"/>
      </w:divBdr>
    </w:div>
    <w:div w:id="923223324">
      <w:bodyDiv w:val="1"/>
      <w:marLeft w:val="0"/>
      <w:marRight w:val="0"/>
      <w:marTop w:val="0"/>
      <w:marBottom w:val="0"/>
      <w:divBdr>
        <w:top w:val="none" w:sz="0" w:space="0" w:color="auto"/>
        <w:left w:val="none" w:sz="0" w:space="0" w:color="auto"/>
        <w:bottom w:val="none" w:sz="0" w:space="0" w:color="auto"/>
        <w:right w:val="none" w:sz="0" w:space="0" w:color="auto"/>
      </w:divBdr>
    </w:div>
    <w:div w:id="924416701">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6302080">
      <w:bodyDiv w:val="1"/>
      <w:marLeft w:val="0"/>
      <w:marRight w:val="0"/>
      <w:marTop w:val="0"/>
      <w:marBottom w:val="0"/>
      <w:divBdr>
        <w:top w:val="none" w:sz="0" w:space="0" w:color="auto"/>
        <w:left w:val="none" w:sz="0" w:space="0" w:color="auto"/>
        <w:bottom w:val="none" w:sz="0" w:space="0" w:color="auto"/>
        <w:right w:val="none" w:sz="0" w:space="0" w:color="auto"/>
      </w:divBdr>
    </w:div>
    <w:div w:id="926622700">
      <w:bodyDiv w:val="1"/>
      <w:marLeft w:val="0"/>
      <w:marRight w:val="0"/>
      <w:marTop w:val="0"/>
      <w:marBottom w:val="0"/>
      <w:divBdr>
        <w:top w:val="none" w:sz="0" w:space="0" w:color="auto"/>
        <w:left w:val="none" w:sz="0" w:space="0" w:color="auto"/>
        <w:bottom w:val="none" w:sz="0" w:space="0" w:color="auto"/>
        <w:right w:val="none" w:sz="0" w:space="0" w:color="auto"/>
      </w:divBdr>
    </w:div>
    <w:div w:id="927541911">
      <w:bodyDiv w:val="1"/>
      <w:marLeft w:val="0"/>
      <w:marRight w:val="0"/>
      <w:marTop w:val="0"/>
      <w:marBottom w:val="0"/>
      <w:divBdr>
        <w:top w:val="none" w:sz="0" w:space="0" w:color="auto"/>
        <w:left w:val="none" w:sz="0" w:space="0" w:color="auto"/>
        <w:bottom w:val="none" w:sz="0" w:space="0" w:color="auto"/>
        <w:right w:val="none" w:sz="0" w:space="0" w:color="auto"/>
      </w:divBdr>
    </w:div>
    <w:div w:id="928468654">
      <w:bodyDiv w:val="1"/>
      <w:marLeft w:val="0"/>
      <w:marRight w:val="0"/>
      <w:marTop w:val="0"/>
      <w:marBottom w:val="0"/>
      <w:divBdr>
        <w:top w:val="none" w:sz="0" w:space="0" w:color="auto"/>
        <w:left w:val="none" w:sz="0" w:space="0" w:color="auto"/>
        <w:bottom w:val="none" w:sz="0" w:space="0" w:color="auto"/>
        <w:right w:val="none" w:sz="0" w:space="0" w:color="auto"/>
      </w:divBdr>
    </w:div>
    <w:div w:id="928807425">
      <w:bodyDiv w:val="1"/>
      <w:marLeft w:val="0"/>
      <w:marRight w:val="0"/>
      <w:marTop w:val="0"/>
      <w:marBottom w:val="0"/>
      <w:divBdr>
        <w:top w:val="none" w:sz="0" w:space="0" w:color="auto"/>
        <w:left w:val="none" w:sz="0" w:space="0" w:color="auto"/>
        <w:bottom w:val="none" w:sz="0" w:space="0" w:color="auto"/>
        <w:right w:val="none" w:sz="0" w:space="0" w:color="auto"/>
      </w:divBdr>
    </w:div>
    <w:div w:id="929048824">
      <w:bodyDiv w:val="1"/>
      <w:marLeft w:val="0"/>
      <w:marRight w:val="0"/>
      <w:marTop w:val="0"/>
      <w:marBottom w:val="0"/>
      <w:divBdr>
        <w:top w:val="none" w:sz="0" w:space="0" w:color="auto"/>
        <w:left w:val="none" w:sz="0" w:space="0" w:color="auto"/>
        <w:bottom w:val="none" w:sz="0" w:space="0" w:color="auto"/>
        <w:right w:val="none" w:sz="0" w:space="0" w:color="auto"/>
      </w:divBdr>
    </w:div>
    <w:div w:id="930046482">
      <w:bodyDiv w:val="1"/>
      <w:marLeft w:val="0"/>
      <w:marRight w:val="0"/>
      <w:marTop w:val="0"/>
      <w:marBottom w:val="0"/>
      <w:divBdr>
        <w:top w:val="none" w:sz="0" w:space="0" w:color="auto"/>
        <w:left w:val="none" w:sz="0" w:space="0" w:color="auto"/>
        <w:bottom w:val="none" w:sz="0" w:space="0" w:color="auto"/>
        <w:right w:val="none" w:sz="0" w:space="0" w:color="auto"/>
      </w:divBdr>
    </w:div>
    <w:div w:id="930090989">
      <w:bodyDiv w:val="1"/>
      <w:marLeft w:val="0"/>
      <w:marRight w:val="0"/>
      <w:marTop w:val="0"/>
      <w:marBottom w:val="0"/>
      <w:divBdr>
        <w:top w:val="none" w:sz="0" w:space="0" w:color="auto"/>
        <w:left w:val="none" w:sz="0" w:space="0" w:color="auto"/>
        <w:bottom w:val="none" w:sz="0" w:space="0" w:color="auto"/>
        <w:right w:val="none" w:sz="0" w:space="0" w:color="auto"/>
      </w:divBdr>
    </w:div>
    <w:div w:id="930700481">
      <w:bodyDiv w:val="1"/>
      <w:marLeft w:val="0"/>
      <w:marRight w:val="0"/>
      <w:marTop w:val="0"/>
      <w:marBottom w:val="0"/>
      <w:divBdr>
        <w:top w:val="none" w:sz="0" w:space="0" w:color="auto"/>
        <w:left w:val="none" w:sz="0" w:space="0" w:color="auto"/>
        <w:bottom w:val="none" w:sz="0" w:space="0" w:color="auto"/>
        <w:right w:val="none" w:sz="0" w:space="0" w:color="auto"/>
      </w:divBdr>
    </w:div>
    <w:div w:id="932056167">
      <w:bodyDiv w:val="1"/>
      <w:marLeft w:val="0"/>
      <w:marRight w:val="0"/>
      <w:marTop w:val="0"/>
      <w:marBottom w:val="0"/>
      <w:divBdr>
        <w:top w:val="none" w:sz="0" w:space="0" w:color="auto"/>
        <w:left w:val="none" w:sz="0" w:space="0" w:color="auto"/>
        <w:bottom w:val="none" w:sz="0" w:space="0" w:color="auto"/>
        <w:right w:val="none" w:sz="0" w:space="0" w:color="auto"/>
      </w:divBdr>
    </w:div>
    <w:div w:id="932394007">
      <w:bodyDiv w:val="1"/>
      <w:marLeft w:val="0"/>
      <w:marRight w:val="0"/>
      <w:marTop w:val="0"/>
      <w:marBottom w:val="0"/>
      <w:divBdr>
        <w:top w:val="none" w:sz="0" w:space="0" w:color="auto"/>
        <w:left w:val="none" w:sz="0" w:space="0" w:color="auto"/>
        <w:bottom w:val="none" w:sz="0" w:space="0" w:color="auto"/>
        <w:right w:val="none" w:sz="0" w:space="0" w:color="auto"/>
      </w:divBdr>
    </w:div>
    <w:div w:id="933827929">
      <w:bodyDiv w:val="1"/>
      <w:marLeft w:val="0"/>
      <w:marRight w:val="0"/>
      <w:marTop w:val="0"/>
      <w:marBottom w:val="0"/>
      <w:divBdr>
        <w:top w:val="none" w:sz="0" w:space="0" w:color="auto"/>
        <w:left w:val="none" w:sz="0" w:space="0" w:color="auto"/>
        <w:bottom w:val="none" w:sz="0" w:space="0" w:color="auto"/>
        <w:right w:val="none" w:sz="0" w:space="0" w:color="auto"/>
      </w:divBdr>
    </w:div>
    <w:div w:id="934367922">
      <w:bodyDiv w:val="1"/>
      <w:marLeft w:val="0"/>
      <w:marRight w:val="0"/>
      <w:marTop w:val="0"/>
      <w:marBottom w:val="0"/>
      <w:divBdr>
        <w:top w:val="none" w:sz="0" w:space="0" w:color="auto"/>
        <w:left w:val="none" w:sz="0" w:space="0" w:color="auto"/>
        <w:bottom w:val="none" w:sz="0" w:space="0" w:color="auto"/>
        <w:right w:val="none" w:sz="0" w:space="0" w:color="auto"/>
      </w:divBdr>
    </w:div>
    <w:div w:id="935357634">
      <w:bodyDiv w:val="1"/>
      <w:marLeft w:val="0"/>
      <w:marRight w:val="0"/>
      <w:marTop w:val="0"/>
      <w:marBottom w:val="0"/>
      <w:divBdr>
        <w:top w:val="none" w:sz="0" w:space="0" w:color="auto"/>
        <w:left w:val="none" w:sz="0" w:space="0" w:color="auto"/>
        <w:bottom w:val="none" w:sz="0" w:space="0" w:color="auto"/>
        <w:right w:val="none" w:sz="0" w:space="0" w:color="auto"/>
      </w:divBdr>
    </w:div>
    <w:div w:id="936130964">
      <w:bodyDiv w:val="1"/>
      <w:marLeft w:val="0"/>
      <w:marRight w:val="0"/>
      <w:marTop w:val="0"/>
      <w:marBottom w:val="0"/>
      <w:divBdr>
        <w:top w:val="none" w:sz="0" w:space="0" w:color="auto"/>
        <w:left w:val="none" w:sz="0" w:space="0" w:color="auto"/>
        <w:bottom w:val="none" w:sz="0" w:space="0" w:color="auto"/>
        <w:right w:val="none" w:sz="0" w:space="0" w:color="auto"/>
      </w:divBdr>
    </w:div>
    <w:div w:id="936719644">
      <w:bodyDiv w:val="1"/>
      <w:marLeft w:val="0"/>
      <w:marRight w:val="0"/>
      <w:marTop w:val="0"/>
      <w:marBottom w:val="0"/>
      <w:divBdr>
        <w:top w:val="none" w:sz="0" w:space="0" w:color="auto"/>
        <w:left w:val="none" w:sz="0" w:space="0" w:color="auto"/>
        <w:bottom w:val="none" w:sz="0" w:space="0" w:color="auto"/>
        <w:right w:val="none" w:sz="0" w:space="0" w:color="auto"/>
      </w:divBdr>
    </w:div>
    <w:div w:id="938676795">
      <w:bodyDiv w:val="1"/>
      <w:marLeft w:val="0"/>
      <w:marRight w:val="0"/>
      <w:marTop w:val="0"/>
      <w:marBottom w:val="0"/>
      <w:divBdr>
        <w:top w:val="none" w:sz="0" w:space="0" w:color="auto"/>
        <w:left w:val="none" w:sz="0" w:space="0" w:color="auto"/>
        <w:bottom w:val="none" w:sz="0" w:space="0" w:color="auto"/>
        <w:right w:val="none" w:sz="0" w:space="0" w:color="auto"/>
      </w:divBdr>
    </w:div>
    <w:div w:id="940334644">
      <w:bodyDiv w:val="1"/>
      <w:marLeft w:val="0"/>
      <w:marRight w:val="0"/>
      <w:marTop w:val="0"/>
      <w:marBottom w:val="0"/>
      <w:divBdr>
        <w:top w:val="none" w:sz="0" w:space="0" w:color="auto"/>
        <w:left w:val="none" w:sz="0" w:space="0" w:color="auto"/>
        <w:bottom w:val="none" w:sz="0" w:space="0" w:color="auto"/>
        <w:right w:val="none" w:sz="0" w:space="0" w:color="auto"/>
      </w:divBdr>
    </w:div>
    <w:div w:id="940454501">
      <w:bodyDiv w:val="1"/>
      <w:marLeft w:val="0"/>
      <w:marRight w:val="0"/>
      <w:marTop w:val="0"/>
      <w:marBottom w:val="0"/>
      <w:divBdr>
        <w:top w:val="none" w:sz="0" w:space="0" w:color="auto"/>
        <w:left w:val="none" w:sz="0" w:space="0" w:color="auto"/>
        <w:bottom w:val="none" w:sz="0" w:space="0" w:color="auto"/>
        <w:right w:val="none" w:sz="0" w:space="0" w:color="auto"/>
      </w:divBdr>
    </w:div>
    <w:div w:id="940525005">
      <w:bodyDiv w:val="1"/>
      <w:marLeft w:val="0"/>
      <w:marRight w:val="0"/>
      <w:marTop w:val="0"/>
      <w:marBottom w:val="0"/>
      <w:divBdr>
        <w:top w:val="none" w:sz="0" w:space="0" w:color="auto"/>
        <w:left w:val="none" w:sz="0" w:space="0" w:color="auto"/>
        <w:bottom w:val="none" w:sz="0" w:space="0" w:color="auto"/>
        <w:right w:val="none" w:sz="0" w:space="0" w:color="auto"/>
      </w:divBdr>
    </w:div>
    <w:div w:id="943538498">
      <w:bodyDiv w:val="1"/>
      <w:marLeft w:val="0"/>
      <w:marRight w:val="0"/>
      <w:marTop w:val="0"/>
      <w:marBottom w:val="0"/>
      <w:divBdr>
        <w:top w:val="none" w:sz="0" w:space="0" w:color="auto"/>
        <w:left w:val="none" w:sz="0" w:space="0" w:color="auto"/>
        <w:bottom w:val="none" w:sz="0" w:space="0" w:color="auto"/>
        <w:right w:val="none" w:sz="0" w:space="0" w:color="auto"/>
      </w:divBdr>
    </w:div>
    <w:div w:id="943997453">
      <w:bodyDiv w:val="1"/>
      <w:marLeft w:val="0"/>
      <w:marRight w:val="0"/>
      <w:marTop w:val="0"/>
      <w:marBottom w:val="0"/>
      <w:divBdr>
        <w:top w:val="none" w:sz="0" w:space="0" w:color="auto"/>
        <w:left w:val="none" w:sz="0" w:space="0" w:color="auto"/>
        <w:bottom w:val="none" w:sz="0" w:space="0" w:color="auto"/>
        <w:right w:val="none" w:sz="0" w:space="0" w:color="auto"/>
      </w:divBdr>
    </w:div>
    <w:div w:id="944116500">
      <w:bodyDiv w:val="1"/>
      <w:marLeft w:val="0"/>
      <w:marRight w:val="0"/>
      <w:marTop w:val="0"/>
      <w:marBottom w:val="0"/>
      <w:divBdr>
        <w:top w:val="none" w:sz="0" w:space="0" w:color="auto"/>
        <w:left w:val="none" w:sz="0" w:space="0" w:color="auto"/>
        <w:bottom w:val="none" w:sz="0" w:space="0" w:color="auto"/>
        <w:right w:val="none" w:sz="0" w:space="0" w:color="auto"/>
      </w:divBdr>
    </w:div>
    <w:div w:id="944851643">
      <w:bodyDiv w:val="1"/>
      <w:marLeft w:val="0"/>
      <w:marRight w:val="0"/>
      <w:marTop w:val="0"/>
      <w:marBottom w:val="0"/>
      <w:divBdr>
        <w:top w:val="none" w:sz="0" w:space="0" w:color="auto"/>
        <w:left w:val="none" w:sz="0" w:space="0" w:color="auto"/>
        <w:bottom w:val="none" w:sz="0" w:space="0" w:color="auto"/>
        <w:right w:val="none" w:sz="0" w:space="0" w:color="auto"/>
      </w:divBdr>
    </w:div>
    <w:div w:id="945040575">
      <w:bodyDiv w:val="1"/>
      <w:marLeft w:val="0"/>
      <w:marRight w:val="0"/>
      <w:marTop w:val="0"/>
      <w:marBottom w:val="0"/>
      <w:divBdr>
        <w:top w:val="none" w:sz="0" w:space="0" w:color="auto"/>
        <w:left w:val="none" w:sz="0" w:space="0" w:color="auto"/>
        <w:bottom w:val="none" w:sz="0" w:space="0" w:color="auto"/>
        <w:right w:val="none" w:sz="0" w:space="0" w:color="auto"/>
      </w:divBdr>
    </w:div>
    <w:div w:id="946036212">
      <w:bodyDiv w:val="1"/>
      <w:marLeft w:val="0"/>
      <w:marRight w:val="0"/>
      <w:marTop w:val="0"/>
      <w:marBottom w:val="0"/>
      <w:divBdr>
        <w:top w:val="none" w:sz="0" w:space="0" w:color="auto"/>
        <w:left w:val="none" w:sz="0" w:space="0" w:color="auto"/>
        <w:bottom w:val="none" w:sz="0" w:space="0" w:color="auto"/>
        <w:right w:val="none" w:sz="0" w:space="0" w:color="auto"/>
      </w:divBdr>
    </w:div>
    <w:div w:id="946886909">
      <w:bodyDiv w:val="1"/>
      <w:marLeft w:val="0"/>
      <w:marRight w:val="0"/>
      <w:marTop w:val="0"/>
      <w:marBottom w:val="0"/>
      <w:divBdr>
        <w:top w:val="none" w:sz="0" w:space="0" w:color="auto"/>
        <w:left w:val="none" w:sz="0" w:space="0" w:color="auto"/>
        <w:bottom w:val="none" w:sz="0" w:space="0" w:color="auto"/>
        <w:right w:val="none" w:sz="0" w:space="0" w:color="auto"/>
      </w:divBdr>
    </w:div>
    <w:div w:id="949121905">
      <w:bodyDiv w:val="1"/>
      <w:marLeft w:val="0"/>
      <w:marRight w:val="0"/>
      <w:marTop w:val="0"/>
      <w:marBottom w:val="0"/>
      <w:divBdr>
        <w:top w:val="none" w:sz="0" w:space="0" w:color="auto"/>
        <w:left w:val="none" w:sz="0" w:space="0" w:color="auto"/>
        <w:bottom w:val="none" w:sz="0" w:space="0" w:color="auto"/>
        <w:right w:val="none" w:sz="0" w:space="0" w:color="auto"/>
      </w:divBdr>
    </w:div>
    <w:div w:id="952131476">
      <w:bodyDiv w:val="1"/>
      <w:marLeft w:val="0"/>
      <w:marRight w:val="0"/>
      <w:marTop w:val="0"/>
      <w:marBottom w:val="0"/>
      <w:divBdr>
        <w:top w:val="none" w:sz="0" w:space="0" w:color="auto"/>
        <w:left w:val="none" w:sz="0" w:space="0" w:color="auto"/>
        <w:bottom w:val="none" w:sz="0" w:space="0" w:color="auto"/>
        <w:right w:val="none" w:sz="0" w:space="0" w:color="auto"/>
      </w:divBdr>
    </w:div>
    <w:div w:id="952663499">
      <w:bodyDiv w:val="1"/>
      <w:marLeft w:val="0"/>
      <w:marRight w:val="0"/>
      <w:marTop w:val="0"/>
      <w:marBottom w:val="0"/>
      <w:divBdr>
        <w:top w:val="none" w:sz="0" w:space="0" w:color="auto"/>
        <w:left w:val="none" w:sz="0" w:space="0" w:color="auto"/>
        <w:bottom w:val="none" w:sz="0" w:space="0" w:color="auto"/>
        <w:right w:val="none" w:sz="0" w:space="0" w:color="auto"/>
      </w:divBdr>
    </w:div>
    <w:div w:id="953556257">
      <w:bodyDiv w:val="1"/>
      <w:marLeft w:val="0"/>
      <w:marRight w:val="0"/>
      <w:marTop w:val="0"/>
      <w:marBottom w:val="0"/>
      <w:divBdr>
        <w:top w:val="none" w:sz="0" w:space="0" w:color="auto"/>
        <w:left w:val="none" w:sz="0" w:space="0" w:color="auto"/>
        <w:bottom w:val="none" w:sz="0" w:space="0" w:color="auto"/>
        <w:right w:val="none" w:sz="0" w:space="0" w:color="auto"/>
      </w:divBdr>
    </w:div>
    <w:div w:id="954826241">
      <w:bodyDiv w:val="1"/>
      <w:marLeft w:val="0"/>
      <w:marRight w:val="0"/>
      <w:marTop w:val="0"/>
      <w:marBottom w:val="0"/>
      <w:divBdr>
        <w:top w:val="none" w:sz="0" w:space="0" w:color="auto"/>
        <w:left w:val="none" w:sz="0" w:space="0" w:color="auto"/>
        <w:bottom w:val="none" w:sz="0" w:space="0" w:color="auto"/>
        <w:right w:val="none" w:sz="0" w:space="0" w:color="auto"/>
      </w:divBdr>
    </w:div>
    <w:div w:id="955259095">
      <w:bodyDiv w:val="1"/>
      <w:marLeft w:val="0"/>
      <w:marRight w:val="0"/>
      <w:marTop w:val="0"/>
      <w:marBottom w:val="0"/>
      <w:divBdr>
        <w:top w:val="none" w:sz="0" w:space="0" w:color="auto"/>
        <w:left w:val="none" w:sz="0" w:space="0" w:color="auto"/>
        <w:bottom w:val="none" w:sz="0" w:space="0" w:color="auto"/>
        <w:right w:val="none" w:sz="0" w:space="0" w:color="auto"/>
      </w:divBdr>
    </w:div>
    <w:div w:id="955528568">
      <w:bodyDiv w:val="1"/>
      <w:marLeft w:val="0"/>
      <w:marRight w:val="0"/>
      <w:marTop w:val="0"/>
      <w:marBottom w:val="0"/>
      <w:divBdr>
        <w:top w:val="none" w:sz="0" w:space="0" w:color="auto"/>
        <w:left w:val="none" w:sz="0" w:space="0" w:color="auto"/>
        <w:bottom w:val="none" w:sz="0" w:space="0" w:color="auto"/>
        <w:right w:val="none" w:sz="0" w:space="0" w:color="auto"/>
      </w:divBdr>
    </w:div>
    <w:div w:id="955908828">
      <w:bodyDiv w:val="1"/>
      <w:marLeft w:val="0"/>
      <w:marRight w:val="0"/>
      <w:marTop w:val="0"/>
      <w:marBottom w:val="0"/>
      <w:divBdr>
        <w:top w:val="none" w:sz="0" w:space="0" w:color="auto"/>
        <w:left w:val="none" w:sz="0" w:space="0" w:color="auto"/>
        <w:bottom w:val="none" w:sz="0" w:space="0" w:color="auto"/>
        <w:right w:val="none" w:sz="0" w:space="0" w:color="auto"/>
      </w:divBdr>
    </w:div>
    <w:div w:id="956717940">
      <w:bodyDiv w:val="1"/>
      <w:marLeft w:val="0"/>
      <w:marRight w:val="0"/>
      <w:marTop w:val="0"/>
      <w:marBottom w:val="0"/>
      <w:divBdr>
        <w:top w:val="none" w:sz="0" w:space="0" w:color="auto"/>
        <w:left w:val="none" w:sz="0" w:space="0" w:color="auto"/>
        <w:bottom w:val="none" w:sz="0" w:space="0" w:color="auto"/>
        <w:right w:val="none" w:sz="0" w:space="0" w:color="auto"/>
      </w:divBdr>
    </w:div>
    <w:div w:id="958334709">
      <w:bodyDiv w:val="1"/>
      <w:marLeft w:val="0"/>
      <w:marRight w:val="0"/>
      <w:marTop w:val="0"/>
      <w:marBottom w:val="0"/>
      <w:divBdr>
        <w:top w:val="none" w:sz="0" w:space="0" w:color="auto"/>
        <w:left w:val="none" w:sz="0" w:space="0" w:color="auto"/>
        <w:bottom w:val="none" w:sz="0" w:space="0" w:color="auto"/>
        <w:right w:val="none" w:sz="0" w:space="0" w:color="auto"/>
      </w:divBdr>
    </w:div>
    <w:div w:id="958610673">
      <w:bodyDiv w:val="1"/>
      <w:marLeft w:val="0"/>
      <w:marRight w:val="0"/>
      <w:marTop w:val="0"/>
      <w:marBottom w:val="0"/>
      <w:divBdr>
        <w:top w:val="none" w:sz="0" w:space="0" w:color="auto"/>
        <w:left w:val="none" w:sz="0" w:space="0" w:color="auto"/>
        <w:bottom w:val="none" w:sz="0" w:space="0" w:color="auto"/>
        <w:right w:val="none" w:sz="0" w:space="0" w:color="auto"/>
      </w:divBdr>
    </w:div>
    <w:div w:id="961882287">
      <w:bodyDiv w:val="1"/>
      <w:marLeft w:val="0"/>
      <w:marRight w:val="0"/>
      <w:marTop w:val="0"/>
      <w:marBottom w:val="0"/>
      <w:divBdr>
        <w:top w:val="none" w:sz="0" w:space="0" w:color="auto"/>
        <w:left w:val="none" w:sz="0" w:space="0" w:color="auto"/>
        <w:bottom w:val="none" w:sz="0" w:space="0" w:color="auto"/>
        <w:right w:val="none" w:sz="0" w:space="0" w:color="auto"/>
      </w:divBdr>
    </w:div>
    <w:div w:id="963652475">
      <w:bodyDiv w:val="1"/>
      <w:marLeft w:val="0"/>
      <w:marRight w:val="0"/>
      <w:marTop w:val="0"/>
      <w:marBottom w:val="0"/>
      <w:divBdr>
        <w:top w:val="none" w:sz="0" w:space="0" w:color="auto"/>
        <w:left w:val="none" w:sz="0" w:space="0" w:color="auto"/>
        <w:bottom w:val="none" w:sz="0" w:space="0" w:color="auto"/>
        <w:right w:val="none" w:sz="0" w:space="0" w:color="auto"/>
      </w:divBdr>
    </w:div>
    <w:div w:id="963996994">
      <w:bodyDiv w:val="1"/>
      <w:marLeft w:val="0"/>
      <w:marRight w:val="0"/>
      <w:marTop w:val="0"/>
      <w:marBottom w:val="0"/>
      <w:divBdr>
        <w:top w:val="none" w:sz="0" w:space="0" w:color="auto"/>
        <w:left w:val="none" w:sz="0" w:space="0" w:color="auto"/>
        <w:bottom w:val="none" w:sz="0" w:space="0" w:color="auto"/>
        <w:right w:val="none" w:sz="0" w:space="0" w:color="auto"/>
      </w:divBdr>
    </w:div>
    <w:div w:id="964434217">
      <w:bodyDiv w:val="1"/>
      <w:marLeft w:val="0"/>
      <w:marRight w:val="0"/>
      <w:marTop w:val="0"/>
      <w:marBottom w:val="0"/>
      <w:divBdr>
        <w:top w:val="none" w:sz="0" w:space="0" w:color="auto"/>
        <w:left w:val="none" w:sz="0" w:space="0" w:color="auto"/>
        <w:bottom w:val="none" w:sz="0" w:space="0" w:color="auto"/>
        <w:right w:val="none" w:sz="0" w:space="0" w:color="auto"/>
      </w:divBdr>
    </w:div>
    <w:div w:id="964582123">
      <w:bodyDiv w:val="1"/>
      <w:marLeft w:val="0"/>
      <w:marRight w:val="0"/>
      <w:marTop w:val="0"/>
      <w:marBottom w:val="0"/>
      <w:divBdr>
        <w:top w:val="none" w:sz="0" w:space="0" w:color="auto"/>
        <w:left w:val="none" w:sz="0" w:space="0" w:color="auto"/>
        <w:bottom w:val="none" w:sz="0" w:space="0" w:color="auto"/>
        <w:right w:val="none" w:sz="0" w:space="0" w:color="auto"/>
      </w:divBdr>
    </w:div>
    <w:div w:id="966591777">
      <w:bodyDiv w:val="1"/>
      <w:marLeft w:val="0"/>
      <w:marRight w:val="0"/>
      <w:marTop w:val="0"/>
      <w:marBottom w:val="0"/>
      <w:divBdr>
        <w:top w:val="none" w:sz="0" w:space="0" w:color="auto"/>
        <w:left w:val="none" w:sz="0" w:space="0" w:color="auto"/>
        <w:bottom w:val="none" w:sz="0" w:space="0" w:color="auto"/>
        <w:right w:val="none" w:sz="0" w:space="0" w:color="auto"/>
      </w:divBdr>
    </w:div>
    <w:div w:id="969555051">
      <w:bodyDiv w:val="1"/>
      <w:marLeft w:val="0"/>
      <w:marRight w:val="0"/>
      <w:marTop w:val="0"/>
      <w:marBottom w:val="0"/>
      <w:divBdr>
        <w:top w:val="none" w:sz="0" w:space="0" w:color="auto"/>
        <w:left w:val="none" w:sz="0" w:space="0" w:color="auto"/>
        <w:bottom w:val="none" w:sz="0" w:space="0" w:color="auto"/>
        <w:right w:val="none" w:sz="0" w:space="0" w:color="auto"/>
      </w:divBdr>
    </w:div>
    <w:div w:id="969743199">
      <w:bodyDiv w:val="1"/>
      <w:marLeft w:val="0"/>
      <w:marRight w:val="0"/>
      <w:marTop w:val="0"/>
      <w:marBottom w:val="0"/>
      <w:divBdr>
        <w:top w:val="none" w:sz="0" w:space="0" w:color="auto"/>
        <w:left w:val="none" w:sz="0" w:space="0" w:color="auto"/>
        <w:bottom w:val="none" w:sz="0" w:space="0" w:color="auto"/>
        <w:right w:val="none" w:sz="0" w:space="0" w:color="auto"/>
      </w:divBdr>
    </w:div>
    <w:div w:id="970285553">
      <w:bodyDiv w:val="1"/>
      <w:marLeft w:val="0"/>
      <w:marRight w:val="0"/>
      <w:marTop w:val="0"/>
      <w:marBottom w:val="0"/>
      <w:divBdr>
        <w:top w:val="none" w:sz="0" w:space="0" w:color="auto"/>
        <w:left w:val="none" w:sz="0" w:space="0" w:color="auto"/>
        <w:bottom w:val="none" w:sz="0" w:space="0" w:color="auto"/>
        <w:right w:val="none" w:sz="0" w:space="0" w:color="auto"/>
      </w:divBdr>
    </w:div>
    <w:div w:id="970482675">
      <w:bodyDiv w:val="1"/>
      <w:marLeft w:val="0"/>
      <w:marRight w:val="0"/>
      <w:marTop w:val="0"/>
      <w:marBottom w:val="0"/>
      <w:divBdr>
        <w:top w:val="none" w:sz="0" w:space="0" w:color="auto"/>
        <w:left w:val="none" w:sz="0" w:space="0" w:color="auto"/>
        <w:bottom w:val="none" w:sz="0" w:space="0" w:color="auto"/>
        <w:right w:val="none" w:sz="0" w:space="0" w:color="auto"/>
      </w:divBdr>
    </w:div>
    <w:div w:id="971059027">
      <w:bodyDiv w:val="1"/>
      <w:marLeft w:val="0"/>
      <w:marRight w:val="0"/>
      <w:marTop w:val="0"/>
      <w:marBottom w:val="0"/>
      <w:divBdr>
        <w:top w:val="none" w:sz="0" w:space="0" w:color="auto"/>
        <w:left w:val="none" w:sz="0" w:space="0" w:color="auto"/>
        <w:bottom w:val="none" w:sz="0" w:space="0" w:color="auto"/>
        <w:right w:val="none" w:sz="0" w:space="0" w:color="auto"/>
      </w:divBdr>
    </w:div>
    <w:div w:id="971131509">
      <w:bodyDiv w:val="1"/>
      <w:marLeft w:val="0"/>
      <w:marRight w:val="0"/>
      <w:marTop w:val="0"/>
      <w:marBottom w:val="0"/>
      <w:divBdr>
        <w:top w:val="none" w:sz="0" w:space="0" w:color="auto"/>
        <w:left w:val="none" w:sz="0" w:space="0" w:color="auto"/>
        <w:bottom w:val="none" w:sz="0" w:space="0" w:color="auto"/>
        <w:right w:val="none" w:sz="0" w:space="0" w:color="auto"/>
      </w:divBdr>
    </w:div>
    <w:div w:id="971446362">
      <w:bodyDiv w:val="1"/>
      <w:marLeft w:val="0"/>
      <w:marRight w:val="0"/>
      <w:marTop w:val="0"/>
      <w:marBottom w:val="0"/>
      <w:divBdr>
        <w:top w:val="none" w:sz="0" w:space="0" w:color="auto"/>
        <w:left w:val="none" w:sz="0" w:space="0" w:color="auto"/>
        <w:bottom w:val="none" w:sz="0" w:space="0" w:color="auto"/>
        <w:right w:val="none" w:sz="0" w:space="0" w:color="auto"/>
      </w:divBdr>
    </w:div>
    <w:div w:id="971834473">
      <w:bodyDiv w:val="1"/>
      <w:marLeft w:val="0"/>
      <w:marRight w:val="0"/>
      <w:marTop w:val="0"/>
      <w:marBottom w:val="0"/>
      <w:divBdr>
        <w:top w:val="none" w:sz="0" w:space="0" w:color="auto"/>
        <w:left w:val="none" w:sz="0" w:space="0" w:color="auto"/>
        <w:bottom w:val="none" w:sz="0" w:space="0" w:color="auto"/>
        <w:right w:val="none" w:sz="0" w:space="0" w:color="auto"/>
      </w:divBdr>
    </w:div>
    <w:div w:id="973414605">
      <w:bodyDiv w:val="1"/>
      <w:marLeft w:val="0"/>
      <w:marRight w:val="0"/>
      <w:marTop w:val="0"/>
      <w:marBottom w:val="0"/>
      <w:divBdr>
        <w:top w:val="none" w:sz="0" w:space="0" w:color="auto"/>
        <w:left w:val="none" w:sz="0" w:space="0" w:color="auto"/>
        <w:bottom w:val="none" w:sz="0" w:space="0" w:color="auto"/>
        <w:right w:val="none" w:sz="0" w:space="0" w:color="auto"/>
      </w:divBdr>
    </w:div>
    <w:div w:id="974068285">
      <w:bodyDiv w:val="1"/>
      <w:marLeft w:val="0"/>
      <w:marRight w:val="0"/>
      <w:marTop w:val="0"/>
      <w:marBottom w:val="0"/>
      <w:divBdr>
        <w:top w:val="none" w:sz="0" w:space="0" w:color="auto"/>
        <w:left w:val="none" w:sz="0" w:space="0" w:color="auto"/>
        <w:bottom w:val="none" w:sz="0" w:space="0" w:color="auto"/>
        <w:right w:val="none" w:sz="0" w:space="0" w:color="auto"/>
      </w:divBdr>
    </w:div>
    <w:div w:id="974679352">
      <w:bodyDiv w:val="1"/>
      <w:marLeft w:val="0"/>
      <w:marRight w:val="0"/>
      <w:marTop w:val="0"/>
      <w:marBottom w:val="0"/>
      <w:divBdr>
        <w:top w:val="none" w:sz="0" w:space="0" w:color="auto"/>
        <w:left w:val="none" w:sz="0" w:space="0" w:color="auto"/>
        <w:bottom w:val="none" w:sz="0" w:space="0" w:color="auto"/>
        <w:right w:val="none" w:sz="0" w:space="0" w:color="auto"/>
      </w:divBdr>
    </w:div>
    <w:div w:id="974874254">
      <w:bodyDiv w:val="1"/>
      <w:marLeft w:val="0"/>
      <w:marRight w:val="0"/>
      <w:marTop w:val="0"/>
      <w:marBottom w:val="0"/>
      <w:divBdr>
        <w:top w:val="none" w:sz="0" w:space="0" w:color="auto"/>
        <w:left w:val="none" w:sz="0" w:space="0" w:color="auto"/>
        <w:bottom w:val="none" w:sz="0" w:space="0" w:color="auto"/>
        <w:right w:val="none" w:sz="0" w:space="0" w:color="auto"/>
      </w:divBdr>
    </w:div>
    <w:div w:id="975258383">
      <w:bodyDiv w:val="1"/>
      <w:marLeft w:val="0"/>
      <w:marRight w:val="0"/>
      <w:marTop w:val="0"/>
      <w:marBottom w:val="0"/>
      <w:divBdr>
        <w:top w:val="none" w:sz="0" w:space="0" w:color="auto"/>
        <w:left w:val="none" w:sz="0" w:space="0" w:color="auto"/>
        <w:bottom w:val="none" w:sz="0" w:space="0" w:color="auto"/>
        <w:right w:val="none" w:sz="0" w:space="0" w:color="auto"/>
      </w:divBdr>
    </w:div>
    <w:div w:id="979114426">
      <w:bodyDiv w:val="1"/>
      <w:marLeft w:val="0"/>
      <w:marRight w:val="0"/>
      <w:marTop w:val="0"/>
      <w:marBottom w:val="0"/>
      <w:divBdr>
        <w:top w:val="none" w:sz="0" w:space="0" w:color="auto"/>
        <w:left w:val="none" w:sz="0" w:space="0" w:color="auto"/>
        <w:bottom w:val="none" w:sz="0" w:space="0" w:color="auto"/>
        <w:right w:val="none" w:sz="0" w:space="0" w:color="auto"/>
      </w:divBdr>
    </w:div>
    <w:div w:id="979846098">
      <w:bodyDiv w:val="1"/>
      <w:marLeft w:val="0"/>
      <w:marRight w:val="0"/>
      <w:marTop w:val="0"/>
      <w:marBottom w:val="0"/>
      <w:divBdr>
        <w:top w:val="none" w:sz="0" w:space="0" w:color="auto"/>
        <w:left w:val="none" w:sz="0" w:space="0" w:color="auto"/>
        <w:bottom w:val="none" w:sz="0" w:space="0" w:color="auto"/>
        <w:right w:val="none" w:sz="0" w:space="0" w:color="auto"/>
      </w:divBdr>
    </w:div>
    <w:div w:id="980116208">
      <w:bodyDiv w:val="1"/>
      <w:marLeft w:val="0"/>
      <w:marRight w:val="0"/>
      <w:marTop w:val="0"/>
      <w:marBottom w:val="0"/>
      <w:divBdr>
        <w:top w:val="none" w:sz="0" w:space="0" w:color="auto"/>
        <w:left w:val="none" w:sz="0" w:space="0" w:color="auto"/>
        <w:bottom w:val="none" w:sz="0" w:space="0" w:color="auto"/>
        <w:right w:val="none" w:sz="0" w:space="0" w:color="auto"/>
      </w:divBdr>
    </w:div>
    <w:div w:id="980427069">
      <w:bodyDiv w:val="1"/>
      <w:marLeft w:val="0"/>
      <w:marRight w:val="0"/>
      <w:marTop w:val="0"/>
      <w:marBottom w:val="0"/>
      <w:divBdr>
        <w:top w:val="none" w:sz="0" w:space="0" w:color="auto"/>
        <w:left w:val="none" w:sz="0" w:space="0" w:color="auto"/>
        <w:bottom w:val="none" w:sz="0" w:space="0" w:color="auto"/>
        <w:right w:val="none" w:sz="0" w:space="0" w:color="auto"/>
      </w:divBdr>
    </w:div>
    <w:div w:id="980691235">
      <w:bodyDiv w:val="1"/>
      <w:marLeft w:val="0"/>
      <w:marRight w:val="0"/>
      <w:marTop w:val="0"/>
      <w:marBottom w:val="0"/>
      <w:divBdr>
        <w:top w:val="none" w:sz="0" w:space="0" w:color="auto"/>
        <w:left w:val="none" w:sz="0" w:space="0" w:color="auto"/>
        <w:bottom w:val="none" w:sz="0" w:space="0" w:color="auto"/>
        <w:right w:val="none" w:sz="0" w:space="0" w:color="auto"/>
      </w:divBdr>
    </w:div>
    <w:div w:id="980815251">
      <w:bodyDiv w:val="1"/>
      <w:marLeft w:val="0"/>
      <w:marRight w:val="0"/>
      <w:marTop w:val="0"/>
      <w:marBottom w:val="0"/>
      <w:divBdr>
        <w:top w:val="none" w:sz="0" w:space="0" w:color="auto"/>
        <w:left w:val="none" w:sz="0" w:space="0" w:color="auto"/>
        <w:bottom w:val="none" w:sz="0" w:space="0" w:color="auto"/>
        <w:right w:val="none" w:sz="0" w:space="0" w:color="auto"/>
      </w:divBdr>
    </w:div>
    <w:div w:id="982655981">
      <w:bodyDiv w:val="1"/>
      <w:marLeft w:val="0"/>
      <w:marRight w:val="0"/>
      <w:marTop w:val="0"/>
      <w:marBottom w:val="0"/>
      <w:divBdr>
        <w:top w:val="none" w:sz="0" w:space="0" w:color="auto"/>
        <w:left w:val="none" w:sz="0" w:space="0" w:color="auto"/>
        <w:bottom w:val="none" w:sz="0" w:space="0" w:color="auto"/>
        <w:right w:val="none" w:sz="0" w:space="0" w:color="auto"/>
      </w:divBdr>
    </w:div>
    <w:div w:id="982926377">
      <w:bodyDiv w:val="1"/>
      <w:marLeft w:val="0"/>
      <w:marRight w:val="0"/>
      <w:marTop w:val="0"/>
      <w:marBottom w:val="0"/>
      <w:divBdr>
        <w:top w:val="none" w:sz="0" w:space="0" w:color="auto"/>
        <w:left w:val="none" w:sz="0" w:space="0" w:color="auto"/>
        <w:bottom w:val="none" w:sz="0" w:space="0" w:color="auto"/>
        <w:right w:val="none" w:sz="0" w:space="0" w:color="auto"/>
      </w:divBdr>
    </w:div>
    <w:div w:id="983001313">
      <w:bodyDiv w:val="1"/>
      <w:marLeft w:val="0"/>
      <w:marRight w:val="0"/>
      <w:marTop w:val="0"/>
      <w:marBottom w:val="0"/>
      <w:divBdr>
        <w:top w:val="none" w:sz="0" w:space="0" w:color="auto"/>
        <w:left w:val="none" w:sz="0" w:space="0" w:color="auto"/>
        <w:bottom w:val="none" w:sz="0" w:space="0" w:color="auto"/>
        <w:right w:val="none" w:sz="0" w:space="0" w:color="auto"/>
      </w:divBdr>
    </w:div>
    <w:div w:id="985431728">
      <w:bodyDiv w:val="1"/>
      <w:marLeft w:val="0"/>
      <w:marRight w:val="0"/>
      <w:marTop w:val="0"/>
      <w:marBottom w:val="0"/>
      <w:divBdr>
        <w:top w:val="none" w:sz="0" w:space="0" w:color="auto"/>
        <w:left w:val="none" w:sz="0" w:space="0" w:color="auto"/>
        <w:bottom w:val="none" w:sz="0" w:space="0" w:color="auto"/>
        <w:right w:val="none" w:sz="0" w:space="0" w:color="auto"/>
      </w:divBdr>
    </w:div>
    <w:div w:id="985621809">
      <w:bodyDiv w:val="1"/>
      <w:marLeft w:val="0"/>
      <w:marRight w:val="0"/>
      <w:marTop w:val="0"/>
      <w:marBottom w:val="0"/>
      <w:divBdr>
        <w:top w:val="none" w:sz="0" w:space="0" w:color="auto"/>
        <w:left w:val="none" w:sz="0" w:space="0" w:color="auto"/>
        <w:bottom w:val="none" w:sz="0" w:space="0" w:color="auto"/>
        <w:right w:val="none" w:sz="0" w:space="0" w:color="auto"/>
      </w:divBdr>
    </w:div>
    <w:div w:id="986056596">
      <w:bodyDiv w:val="1"/>
      <w:marLeft w:val="0"/>
      <w:marRight w:val="0"/>
      <w:marTop w:val="0"/>
      <w:marBottom w:val="0"/>
      <w:divBdr>
        <w:top w:val="none" w:sz="0" w:space="0" w:color="auto"/>
        <w:left w:val="none" w:sz="0" w:space="0" w:color="auto"/>
        <w:bottom w:val="none" w:sz="0" w:space="0" w:color="auto"/>
        <w:right w:val="none" w:sz="0" w:space="0" w:color="auto"/>
      </w:divBdr>
    </w:div>
    <w:div w:id="987169038">
      <w:bodyDiv w:val="1"/>
      <w:marLeft w:val="0"/>
      <w:marRight w:val="0"/>
      <w:marTop w:val="0"/>
      <w:marBottom w:val="0"/>
      <w:divBdr>
        <w:top w:val="none" w:sz="0" w:space="0" w:color="auto"/>
        <w:left w:val="none" w:sz="0" w:space="0" w:color="auto"/>
        <w:bottom w:val="none" w:sz="0" w:space="0" w:color="auto"/>
        <w:right w:val="none" w:sz="0" w:space="0" w:color="auto"/>
      </w:divBdr>
    </w:div>
    <w:div w:id="987174424">
      <w:bodyDiv w:val="1"/>
      <w:marLeft w:val="0"/>
      <w:marRight w:val="0"/>
      <w:marTop w:val="0"/>
      <w:marBottom w:val="0"/>
      <w:divBdr>
        <w:top w:val="none" w:sz="0" w:space="0" w:color="auto"/>
        <w:left w:val="none" w:sz="0" w:space="0" w:color="auto"/>
        <w:bottom w:val="none" w:sz="0" w:space="0" w:color="auto"/>
        <w:right w:val="none" w:sz="0" w:space="0" w:color="auto"/>
      </w:divBdr>
    </w:div>
    <w:div w:id="987516115">
      <w:bodyDiv w:val="1"/>
      <w:marLeft w:val="0"/>
      <w:marRight w:val="0"/>
      <w:marTop w:val="0"/>
      <w:marBottom w:val="0"/>
      <w:divBdr>
        <w:top w:val="none" w:sz="0" w:space="0" w:color="auto"/>
        <w:left w:val="none" w:sz="0" w:space="0" w:color="auto"/>
        <w:bottom w:val="none" w:sz="0" w:space="0" w:color="auto"/>
        <w:right w:val="none" w:sz="0" w:space="0" w:color="auto"/>
      </w:divBdr>
    </w:div>
    <w:div w:id="987780260">
      <w:bodyDiv w:val="1"/>
      <w:marLeft w:val="0"/>
      <w:marRight w:val="0"/>
      <w:marTop w:val="0"/>
      <w:marBottom w:val="0"/>
      <w:divBdr>
        <w:top w:val="none" w:sz="0" w:space="0" w:color="auto"/>
        <w:left w:val="none" w:sz="0" w:space="0" w:color="auto"/>
        <w:bottom w:val="none" w:sz="0" w:space="0" w:color="auto"/>
        <w:right w:val="none" w:sz="0" w:space="0" w:color="auto"/>
      </w:divBdr>
    </w:div>
    <w:div w:id="988821994">
      <w:bodyDiv w:val="1"/>
      <w:marLeft w:val="0"/>
      <w:marRight w:val="0"/>
      <w:marTop w:val="0"/>
      <w:marBottom w:val="0"/>
      <w:divBdr>
        <w:top w:val="none" w:sz="0" w:space="0" w:color="auto"/>
        <w:left w:val="none" w:sz="0" w:space="0" w:color="auto"/>
        <w:bottom w:val="none" w:sz="0" w:space="0" w:color="auto"/>
        <w:right w:val="none" w:sz="0" w:space="0" w:color="auto"/>
      </w:divBdr>
    </w:div>
    <w:div w:id="990258483">
      <w:bodyDiv w:val="1"/>
      <w:marLeft w:val="0"/>
      <w:marRight w:val="0"/>
      <w:marTop w:val="0"/>
      <w:marBottom w:val="0"/>
      <w:divBdr>
        <w:top w:val="none" w:sz="0" w:space="0" w:color="auto"/>
        <w:left w:val="none" w:sz="0" w:space="0" w:color="auto"/>
        <w:bottom w:val="none" w:sz="0" w:space="0" w:color="auto"/>
        <w:right w:val="none" w:sz="0" w:space="0" w:color="auto"/>
      </w:divBdr>
    </w:div>
    <w:div w:id="992442032">
      <w:bodyDiv w:val="1"/>
      <w:marLeft w:val="0"/>
      <w:marRight w:val="0"/>
      <w:marTop w:val="0"/>
      <w:marBottom w:val="0"/>
      <w:divBdr>
        <w:top w:val="none" w:sz="0" w:space="0" w:color="auto"/>
        <w:left w:val="none" w:sz="0" w:space="0" w:color="auto"/>
        <w:bottom w:val="none" w:sz="0" w:space="0" w:color="auto"/>
        <w:right w:val="none" w:sz="0" w:space="0" w:color="auto"/>
      </w:divBdr>
    </w:div>
    <w:div w:id="992948965">
      <w:bodyDiv w:val="1"/>
      <w:marLeft w:val="0"/>
      <w:marRight w:val="0"/>
      <w:marTop w:val="0"/>
      <w:marBottom w:val="0"/>
      <w:divBdr>
        <w:top w:val="none" w:sz="0" w:space="0" w:color="auto"/>
        <w:left w:val="none" w:sz="0" w:space="0" w:color="auto"/>
        <w:bottom w:val="none" w:sz="0" w:space="0" w:color="auto"/>
        <w:right w:val="none" w:sz="0" w:space="0" w:color="auto"/>
      </w:divBdr>
    </w:div>
    <w:div w:id="993681094">
      <w:bodyDiv w:val="1"/>
      <w:marLeft w:val="0"/>
      <w:marRight w:val="0"/>
      <w:marTop w:val="0"/>
      <w:marBottom w:val="0"/>
      <w:divBdr>
        <w:top w:val="none" w:sz="0" w:space="0" w:color="auto"/>
        <w:left w:val="none" w:sz="0" w:space="0" w:color="auto"/>
        <w:bottom w:val="none" w:sz="0" w:space="0" w:color="auto"/>
        <w:right w:val="none" w:sz="0" w:space="0" w:color="auto"/>
      </w:divBdr>
    </w:div>
    <w:div w:id="994990474">
      <w:bodyDiv w:val="1"/>
      <w:marLeft w:val="0"/>
      <w:marRight w:val="0"/>
      <w:marTop w:val="0"/>
      <w:marBottom w:val="0"/>
      <w:divBdr>
        <w:top w:val="none" w:sz="0" w:space="0" w:color="auto"/>
        <w:left w:val="none" w:sz="0" w:space="0" w:color="auto"/>
        <w:bottom w:val="none" w:sz="0" w:space="0" w:color="auto"/>
        <w:right w:val="none" w:sz="0" w:space="0" w:color="auto"/>
      </w:divBdr>
    </w:div>
    <w:div w:id="995837679">
      <w:bodyDiv w:val="1"/>
      <w:marLeft w:val="0"/>
      <w:marRight w:val="0"/>
      <w:marTop w:val="0"/>
      <w:marBottom w:val="0"/>
      <w:divBdr>
        <w:top w:val="none" w:sz="0" w:space="0" w:color="auto"/>
        <w:left w:val="none" w:sz="0" w:space="0" w:color="auto"/>
        <w:bottom w:val="none" w:sz="0" w:space="0" w:color="auto"/>
        <w:right w:val="none" w:sz="0" w:space="0" w:color="auto"/>
      </w:divBdr>
    </w:div>
    <w:div w:id="995842098">
      <w:bodyDiv w:val="1"/>
      <w:marLeft w:val="0"/>
      <w:marRight w:val="0"/>
      <w:marTop w:val="0"/>
      <w:marBottom w:val="0"/>
      <w:divBdr>
        <w:top w:val="none" w:sz="0" w:space="0" w:color="auto"/>
        <w:left w:val="none" w:sz="0" w:space="0" w:color="auto"/>
        <w:bottom w:val="none" w:sz="0" w:space="0" w:color="auto"/>
        <w:right w:val="none" w:sz="0" w:space="0" w:color="auto"/>
      </w:divBdr>
    </w:div>
    <w:div w:id="996036270">
      <w:bodyDiv w:val="1"/>
      <w:marLeft w:val="0"/>
      <w:marRight w:val="0"/>
      <w:marTop w:val="0"/>
      <w:marBottom w:val="0"/>
      <w:divBdr>
        <w:top w:val="none" w:sz="0" w:space="0" w:color="auto"/>
        <w:left w:val="none" w:sz="0" w:space="0" w:color="auto"/>
        <w:bottom w:val="none" w:sz="0" w:space="0" w:color="auto"/>
        <w:right w:val="none" w:sz="0" w:space="0" w:color="auto"/>
      </w:divBdr>
    </w:div>
    <w:div w:id="998118304">
      <w:bodyDiv w:val="1"/>
      <w:marLeft w:val="0"/>
      <w:marRight w:val="0"/>
      <w:marTop w:val="0"/>
      <w:marBottom w:val="0"/>
      <w:divBdr>
        <w:top w:val="none" w:sz="0" w:space="0" w:color="auto"/>
        <w:left w:val="none" w:sz="0" w:space="0" w:color="auto"/>
        <w:bottom w:val="none" w:sz="0" w:space="0" w:color="auto"/>
        <w:right w:val="none" w:sz="0" w:space="0" w:color="auto"/>
      </w:divBdr>
    </w:div>
    <w:div w:id="999579244">
      <w:bodyDiv w:val="1"/>
      <w:marLeft w:val="0"/>
      <w:marRight w:val="0"/>
      <w:marTop w:val="0"/>
      <w:marBottom w:val="0"/>
      <w:divBdr>
        <w:top w:val="none" w:sz="0" w:space="0" w:color="auto"/>
        <w:left w:val="none" w:sz="0" w:space="0" w:color="auto"/>
        <w:bottom w:val="none" w:sz="0" w:space="0" w:color="auto"/>
        <w:right w:val="none" w:sz="0" w:space="0" w:color="auto"/>
      </w:divBdr>
    </w:div>
    <w:div w:id="1002051797">
      <w:bodyDiv w:val="1"/>
      <w:marLeft w:val="0"/>
      <w:marRight w:val="0"/>
      <w:marTop w:val="0"/>
      <w:marBottom w:val="0"/>
      <w:divBdr>
        <w:top w:val="none" w:sz="0" w:space="0" w:color="auto"/>
        <w:left w:val="none" w:sz="0" w:space="0" w:color="auto"/>
        <w:bottom w:val="none" w:sz="0" w:space="0" w:color="auto"/>
        <w:right w:val="none" w:sz="0" w:space="0" w:color="auto"/>
      </w:divBdr>
    </w:div>
    <w:div w:id="100212002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937729">
      <w:bodyDiv w:val="1"/>
      <w:marLeft w:val="0"/>
      <w:marRight w:val="0"/>
      <w:marTop w:val="0"/>
      <w:marBottom w:val="0"/>
      <w:divBdr>
        <w:top w:val="none" w:sz="0" w:space="0" w:color="auto"/>
        <w:left w:val="none" w:sz="0" w:space="0" w:color="auto"/>
        <w:bottom w:val="none" w:sz="0" w:space="0" w:color="auto"/>
        <w:right w:val="none" w:sz="0" w:space="0" w:color="auto"/>
      </w:divBdr>
    </w:div>
    <w:div w:id="1007442435">
      <w:bodyDiv w:val="1"/>
      <w:marLeft w:val="0"/>
      <w:marRight w:val="0"/>
      <w:marTop w:val="0"/>
      <w:marBottom w:val="0"/>
      <w:divBdr>
        <w:top w:val="none" w:sz="0" w:space="0" w:color="auto"/>
        <w:left w:val="none" w:sz="0" w:space="0" w:color="auto"/>
        <w:bottom w:val="none" w:sz="0" w:space="0" w:color="auto"/>
        <w:right w:val="none" w:sz="0" w:space="0" w:color="auto"/>
      </w:divBdr>
    </w:div>
    <w:div w:id="1008294815">
      <w:bodyDiv w:val="1"/>
      <w:marLeft w:val="0"/>
      <w:marRight w:val="0"/>
      <w:marTop w:val="0"/>
      <w:marBottom w:val="0"/>
      <w:divBdr>
        <w:top w:val="none" w:sz="0" w:space="0" w:color="auto"/>
        <w:left w:val="none" w:sz="0" w:space="0" w:color="auto"/>
        <w:bottom w:val="none" w:sz="0" w:space="0" w:color="auto"/>
        <w:right w:val="none" w:sz="0" w:space="0" w:color="auto"/>
      </w:divBdr>
    </w:div>
    <w:div w:id="1014572796">
      <w:bodyDiv w:val="1"/>
      <w:marLeft w:val="0"/>
      <w:marRight w:val="0"/>
      <w:marTop w:val="0"/>
      <w:marBottom w:val="0"/>
      <w:divBdr>
        <w:top w:val="none" w:sz="0" w:space="0" w:color="auto"/>
        <w:left w:val="none" w:sz="0" w:space="0" w:color="auto"/>
        <w:bottom w:val="none" w:sz="0" w:space="0" w:color="auto"/>
        <w:right w:val="none" w:sz="0" w:space="0" w:color="auto"/>
      </w:divBdr>
    </w:div>
    <w:div w:id="1015766601">
      <w:bodyDiv w:val="1"/>
      <w:marLeft w:val="0"/>
      <w:marRight w:val="0"/>
      <w:marTop w:val="0"/>
      <w:marBottom w:val="0"/>
      <w:divBdr>
        <w:top w:val="none" w:sz="0" w:space="0" w:color="auto"/>
        <w:left w:val="none" w:sz="0" w:space="0" w:color="auto"/>
        <w:bottom w:val="none" w:sz="0" w:space="0" w:color="auto"/>
        <w:right w:val="none" w:sz="0" w:space="0" w:color="auto"/>
      </w:divBdr>
    </w:div>
    <w:div w:id="1017925302">
      <w:bodyDiv w:val="1"/>
      <w:marLeft w:val="0"/>
      <w:marRight w:val="0"/>
      <w:marTop w:val="0"/>
      <w:marBottom w:val="0"/>
      <w:divBdr>
        <w:top w:val="none" w:sz="0" w:space="0" w:color="auto"/>
        <w:left w:val="none" w:sz="0" w:space="0" w:color="auto"/>
        <w:bottom w:val="none" w:sz="0" w:space="0" w:color="auto"/>
        <w:right w:val="none" w:sz="0" w:space="0" w:color="auto"/>
      </w:divBdr>
    </w:div>
    <w:div w:id="1018239547">
      <w:bodyDiv w:val="1"/>
      <w:marLeft w:val="0"/>
      <w:marRight w:val="0"/>
      <w:marTop w:val="0"/>
      <w:marBottom w:val="0"/>
      <w:divBdr>
        <w:top w:val="none" w:sz="0" w:space="0" w:color="auto"/>
        <w:left w:val="none" w:sz="0" w:space="0" w:color="auto"/>
        <w:bottom w:val="none" w:sz="0" w:space="0" w:color="auto"/>
        <w:right w:val="none" w:sz="0" w:space="0" w:color="auto"/>
      </w:divBdr>
    </w:div>
    <w:div w:id="1019114415">
      <w:bodyDiv w:val="1"/>
      <w:marLeft w:val="0"/>
      <w:marRight w:val="0"/>
      <w:marTop w:val="0"/>
      <w:marBottom w:val="0"/>
      <w:divBdr>
        <w:top w:val="none" w:sz="0" w:space="0" w:color="auto"/>
        <w:left w:val="none" w:sz="0" w:space="0" w:color="auto"/>
        <w:bottom w:val="none" w:sz="0" w:space="0" w:color="auto"/>
        <w:right w:val="none" w:sz="0" w:space="0" w:color="auto"/>
      </w:divBdr>
    </w:div>
    <w:div w:id="1021198488">
      <w:bodyDiv w:val="1"/>
      <w:marLeft w:val="0"/>
      <w:marRight w:val="0"/>
      <w:marTop w:val="0"/>
      <w:marBottom w:val="0"/>
      <w:divBdr>
        <w:top w:val="none" w:sz="0" w:space="0" w:color="auto"/>
        <w:left w:val="none" w:sz="0" w:space="0" w:color="auto"/>
        <w:bottom w:val="none" w:sz="0" w:space="0" w:color="auto"/>
        <w:right w:val="none" w:sz="0" w:space="0" w:color="auto"/>
      </w:divBdr>
    </w:div>
    <w:div w:id="1021318083">
      <w:bodyDiv w:val="1"/>
      <w:marLeft w:val="0"/>
      <w:marRight w:val="0"/>
      <w:marTop w:val="0"/>
      <w:marBottom w:val="0"/>
      <w:divBdr>
        <w:top w:val="none" w:sz="0" w:space="0" w:color="auto"/>
        <w:left w:val="none" w:sz="0" w:space="0" w:color="auto"/>
        <w:bottom w:val="none" w:sz="0" w:space="0" w:color="auto"/>
        <w:right w:val="none" w:sz="0" w:space="0" w:color="auto"/>
      </w:divBdr>
    </w:div>
    <w:div w:id="1021668925">
      <w:bodyDiv w:val="1"/>
      <w:marLeft w:val="0"/>
      <w:marRight w:val="0"/>
      <w:marTop w:val="0"/>
      <w:marBottom w:val="0"/>
      <w:divBdr>
        <w:top w:val="none" w:sz="0" w:space="0" w:color="auto"/>
        <w:left w:val="none" w:sz="0" w:space="0" w:color="auto"/>
        <w:bottom w:val="none" w:sz="0" w:space="0" w:color="auto"/>
        <w:right w:val="none" w:sz="0" w:space="0" w:color="auto"/>
      </w:divBdr>
    </w:div>
    <w:div w:id="1021780128">
      <w:bodyDiv w:val="1"/>
      <w:marLeft w:val="0"/>
      <w:marRight w:val="0"/>
      <w:marTop w:val="0"/>
      <w:marBottom w:val="0"/>
      <w:divBdr>
        <w:top w:val="none" w:sz="0" w:space="0" w:color="auto"/>
        <w:left w:val="none" w:sz="0" w:space="0" w:color="auto"/>
        <w:bottom w:val="none" w:sz="0" w:space="0" w:color="auto"/>
        <w:right w:val="none" w:sz="0" w:space="0" w:color="auto"/>
      </w:divBdr>
    </w:div>
    <w:div w:id="1025599600">
      <w:bodyDiv w:val="1"/>
      <w:marLeft w:val="0"/>
      <w:marRight w:val="0"/>
      <w:marTop w:val="0"/>
      <w:marBottom w:val="0"/>
      <w:divBdr>
        <w:top w:val="none" w:sz="0" w:space="0" w:color="auto"/>
        <w:left w:val="none" w:sz="0" w:space="0" w:color="auto"/>
        <w:bottom w:val="none" w:sz="0" w:space="0" w:color="auto"/>
        <w:right w:val="none" w:sz="0" w:space="0" w:color="auto"/>
      </w:divBdr>
    </w:div>
    <w:div w:id="1026712286">
      <w:bodyDiv w:val="1"/>
      <w:marLeft w:val="0"/>
      <w:marRight w:val="0"/>
      <w:marTop w:val="0"/>
      <w:marBottom w:val="0"/>
      <w:divBdr>
        <w:top w:val="none" w:sz="0" w:space="0" w:color="auto"/>
        <w:left w:val="none" w:sz="0" w:space="0" w:color="auto"/>
        <w:bottom w:val="none" w:sz="0" w:space="0" w:color="auto"/>
        <w:right w:val="none" w:sz="0" w:space="0" w:color="auto"/>
      </w:divBdr>
    </w:div>
    <w:div w:id="1027173074">
      <w:bodyDiv w:val="1"/>
      <w:marLeft w:val="0"/>
      <w:marRight w:val="0"/>
      <w:marTop w:val="0"/>
      <w:marBottom w:val="0"/>
      <w:divBdr>
        <w:top w:val="none" w:sz="0" w:space="0" w:color="auto"/>
        <w:left w:val="none" w:sz="0" w:space="0" w:color="auto"/>
        <w:bottom w:val="none" w:sz="0" w:space="0" w:color="auto"/>
        <w:right w:val="none" w:sz="0" w:space="0" w:color="auto"/>
      </w:divBdr>
    </w:div>
    <w:div w:id="1028145255">
      <w:bodyDiv w:val="1"/>
      <w:marLeft w:val="0"/>
      <w:marRight w:val="0"/>
      <w:marTop w:val="0"/>
      <w:marBottom w:val="0"/>
      <w:divBdr>
        <w:top w:val="none" w:sz="0" w:space="0" w:color="auto"/>
        <w:left w:val="none" w:sz="0" w:space="0" w:color="auto"/>
        <w:bottom w:val="none" w:sz="0" w:space="0" w:color="auto"/>
        <w:right w:val="none" w:sz="0" w:space="0" w:color="auto"/>
      </w:divBdr>
    </w:div>
    <w:div w:id="1028292525">
      <w:bodyDiv w:val="1"/>
      <w:marLeft w:val="0"/>
      <w:marRight w:val="0"/>
      <w:marTop w:val="0"/>
      <w:marBottom w:val="0"/>
      <w:divBdr>
        <w:top w:val="none" w:sz="0" w:space="0" w:color="auto"/>
        <w:left w:val="none" w:sz="0" w:space="0" w:color="auto"/>
        <w:bottom w:val="none" w:sz="0" w:space="0" w:color="auto"/>
        <w:right w:val="none" w:sz="0" w:space="0" w:color="auto"/>
      </w:divBdr>
    </w:div>
    <w:div w:id="1028877449">
      <w:bodyDiv w:val="1"/>
      <w:marLeft w:val="0"/>
      <w:marRight w:val="0"/>
      <w:marTop w:val="0"/>
      <w:marBottom w:val="0"/>
      <w:divBdr>
        <w:top w:val="none" w:sz="0" w:space="0" w:color="auto"/>
        <w:left w:val="none" w:sz="0" w:space="0" w:color="auto"/>
        <w:bottom w:val="none" w:sz="0" w:space="0" w:color="auto"/>
        <w:right w:val="none" w:sz="0" w:space="0" w:color="auto"/>
      </w:divBdr>
    </w:div>
    <w:div w:id="1029642394">
      <w:bodyDiv w:val="1"/>
      <w:marLeft w:val="0"/>
      <w:marRight w:val="0"/>
      <w:marTop w:val="0"/>
      <w:marBottom w:val="0"/>
      <w:divBdr>
        <w:top w:val="none" w:sz="0" w:space="0" w:color="auto"/>
        <w:left w:val="none" w:sz="0" w:space="0" w:color="auto"/>
        <w:bottom w:val="none" w:sz="0" w:space="0" w:color="auto"/>
        <w:right w:val="none" w:sz="0" w:space="0" w:color="auto"/>
      </w:divBdr>
    </w:div>
    <w:div w:id="1030103502">
      <w:bodyDiv w:val="1"/>
      <w:marLeft w:val="0"/>
      <w:marRight w:val="0"/>
      <w:marTop w:val="0"/>
      <w:marBottom w:val="0"/>
      <w:divBdr>
        <w:top w:val="none" w:sz="0" w:space="0" w:color="auto"/>
        <w:left w:val="none" w:sz="0" w:space="0" w:color="auto"/>
        <w:bottom w:val="none" w:sz="0" w:space="0" w:color="auto"/>
        <w:right w:val="none" w:sz="0" w:space="0" w:color="auto"/>
      </w:divBdr>
    </w:div>
    <w:div w:id="1030178855">
      <w:bodyDiv w:val="1"/>
      <w:marLeft w:val="0"/>
      <w:marRight w:val="0"/>
      <w:marTop w:val="0"/>
      <w:marBottom w:val="0"/>
      <w:divBdr>
        <w:top w:val="none" w:sz="0" w:space="0" w:color="auto"/>
        <w:left w:val="none" w:sz="0" w:space="0" w:color="auto"/>
        <w:bottom w:val="none" w:sz="0" w:space="0" w:color="auto"/>
        <w:right w:val="none" w:sz="0" w:space="0" w:color="auto"/>
      </w:divBdr>
    </w:div>
    <w:div w:id="1031151735">
      <w:bodyDiv w:val="1"/>
      <w:marLeft w:val="0"/>
      <w:marRight w:val="0"/>
      <w:marTop w:val="0"/>
      <w:marBottom w:val="0"/>
      <w:divBdr>
        <w:top w:val="none" w:sz="0" w:space="0" w:color="auto"/>
        <w:left w:val="none" w:sz="0" w:space="0" w:color="auto"/>
        <w:bottom w:val="none" w:sz="0" w:space="0" w:color="auto"/>
        <w:right w:val="none" w:sz="0" w:space="0" w:color="auto"/>
      </w:divBdr>
    </w:div>
    <w:div w:id="1031413921">
      <w:bodyDiv w:val="1"/>
      <w:marLeft w:val="0"/>
      <w:marRight w:val="0"/>
      <w:marTop w:val="0"/>
      <w:marBottom w:val="0"/>
      <w:divBdr>
        <w:top w:val="none" w:sz="0" w:space="0" w:color="auto"/>
        <w:left w:val="none" w:sz="0" w:space="0" w:color="auto"/>
        <w:bottom w:val="none" w:sz="0" w:space="0" w:color="auto"/>
        <w:right w:val="none" w:sz="0" w:space="0" w:color="auto"/>
      </w:divBdr>
    </w:div>
    <w:div w:id="1031804821">
      <w:bodyDiv w:val="1"/>
      <w:marLeft w:val="0"/>
      <w:marRight w:val="0"/>
      <w:marTop w:val="0"/>
      <w:marBottom w:val="0"/>
      <w:divBdr>
        <w:top w:val="none" w:sz="0" w:space="0" w:color="auto"/>
        <w:left w:val="none" w:sz="0" w:space="0" w:color="auto"/>
        <w:bottom w:val="none" w:sz="0" w:space="0" w:color="auto"/>
        <w:right w:val="none" w:sz="0" w:space="0" w:color="auto"/>
      </w:divBdr>
    </w:div>
    <w:div w:id="1032655851">
      <w:bodyDiv w:val="1"/>
      <w:marLeft w:val="0"/>
      <w:marRight w:val="0"/>
      <w:marTop w:val="0"/>
      <w:marBottom w:val="0"/>
      <w:divBdr>
        <w:top w:val="none" w:sz="0" w:space="0" w:color="auto"/>
        <w:left w:val="none" w:sz="0" w:space="0" w:color="auto"/>
        <w:bottom w:val="none" w:sz="0" w:space="0" w:color="auto"/>
        <w:right w:val="none" w:sz="0" w:space="0" w:color="auto"/>
      </w:divBdr>
    </w:div>
    <w:div w:id="1033968362">
      <w:bodyDiv w:val="1"/>
      <w:marLeft w:val="0"/>
      <w:marRight w:val="0"/>
      <w:marTop w:val="0"/>
      <w:marBottom w:val="0"/>
      <w:divBdr>
        <w:top w:val="none" w:sz="0" w:space="0" w:color="auto"/>
        <w:left w:val="none" w:sz="0" w:space="0" w:color="auto"/>
        <w:bottom w:val="none" w:sz="0" w:space="0" w:color="auto"/>
        <w:right w:val="none" w:sz="0" w:space="0" w:color="auto"/>
      </w:divBdr>
    </w:div>
    <w:div w:id="1034113014">
      <w:bodyDiv w:val="1"/>
      <w:marLeft w:val="0"/>
      <w:marRight w:val="0"/>
      <w:marTop w:val="0"/>
      <w:marBottom w:val="0"/>
      <w:divBdr>
        <w:top w:val="none" w:sz="0" w:space="0" w:color="auto"/>
        <w:left w:val="none" w:sz="0" w:space="0" w:color="auto"/>
        <w:bottom w:val="none" w:sz="0" w:space="0" w:color="auto"/>
        <w:right w:val="none" w:sz="0" w:space="0" w:color="auto"/>
      </w:divBdr>
    </w:div>
    <w:div w:id="1034960235">
      <w:bodyDiv w:val="1"/>
      <w:marLeft w:val="0"/>
      <w:marRight w:val="0"/>
      <w:marTop w:val="0"/>
      <w:marBottom w:val="0"/>
      <w:divBdr>
        <w:top w:val="none" w:sz="0" w:space="0" w:color="auto"/>
        <w:left w:val="none" w:sz="0" w:space="0" w:color="auto"/>
        <w:bottom w:val="none" w:sz="0" w:space="0" w:color="auto"/>
        <w:right w:val="none" w:sz="0" w:space="0" w:color="auto"/>
      </w:divBdr>
    </w:div>
    <w:div w:id="1035234797">
      <w:bodyDiv w:val="1"/>
      <w:marLeft w:val="0"/>
      <w:marRight w:val="0"/>
      <w:marTop w:val="0"/>
      <w:marBottom w:val="0"/>
      <w:divBdr>
        <w:top w:val="none" w:sz="0" w:space="0" w:color="auto"/>
        <w:left w:val="none" w:sz="0" w:space="0" w:color="auto"/>
        <w:bottom w:val="none" w:sz="0" w:space="0" w:color="auto"/>
        <w:right w:val="none" w:sz="0" w:space="0" w:color="auto"/>
      </w:divBdr>
    </w:div>
    <w:div w:id="1037002845">
      <w:bodyDiv w:val="1"/>
      <w:marLeft w:val="0"/>
      <w:marRight w:val="0"/>
      <w:marTop w:val="0"/>
      <w:marBottom w:val="0"/>
      <w:divBdr>
        <w:top w:val="none" w:sz="0" w:space="0" w:color="auto"/>
        <w:left w:val="none" w:sz="0" w:space="0" w:color="auto"/>
        <w:bottom w:val="none" w:sz="0" w:space="0" w:color="auto"/>
        <w:right w:val="none" w:sz="0" w:space="0" w:color="auto"/>
      </w:divBdr>
    </w:div>
    <w:div w:id="1037436621">
      <w:bodyDiv w:val="1"/>
      <w:marLeft w:val="0"/>
      <w:marRight w:val="0"/>
      <w:marTop w:val="0"/>
      <w:marBottom w:val="0"/>
      <w:divBdr>
        <w:top w:val="none" w:sz="0" w:space="0" w:color="auto"/>
        <w:left w:val="none" w:sz="0" w:space="0" w:color="auto"/>
        <w:bottom w:val="none" w:sz="0" w:space="0" w:color="auto"/>
        <w:right w:val="none" w:sz="0" w:space="0" w:color="auto"/>
      </w:divBdr>
    </w:div>
    <w:div w:id="1038823638">
      <w:bodyDiv w:val="1"/>
      <w:marLeft w:val="0"/>
      <w:marRight w:val="0"/>
      <w:marTop w:val="0"/>
      <w:marBottom w:val="0"/>
      <w:divBdr>
        <w:top w:val="none" w:sz="0" w:space="0" w:color="auto"/>
        <w:left w:val="none" w:sz="0" w:space="0" w:color="auto"/>
        <w:bottom w:val="none" w:sz="0" w:space="0" w:color="auto"/>
        <w:right w:val="none" w:sz="0" w:space="0" w:color="auto"/>
      </w:divBdr>
    </w:div>
    <w:div w:id="1039471520">
      <w:bodyDiv w:val="1"/>
      <w:marLeft w:val="0"/>
      <w:marRight w:val="0"/>
      <w:marTop w:val="0"/>
      <w:marBottom w:val="0"/>
      <w:divBdr>
        <w:top w:val="none" w:sz="0" w:space="0" w:color="auto"/>
        <w:left w:val="none" w:sz="0" w:space="0" w:color="auto"/>
        <w:bottom w:val="none" w:sz="0" w:space="0" w:color="auto"/>
        <w:right w:val="none" w:sz="0" w:space="0" w:color="auto"/>
      </w:divBdr>
    </w:div>
    <w:div w:id="1039817914">
      <w:bodyDiv w:val="1"/>
      <w:marLeft w:val="0"/>
      <w:marRight w:val="0"/>
      <w:marTop w:val="0"/>
      <w:marBottom w:val="0"/>
      <w:divBdr>
        <w:top w:val="none" w:sz="0" w:space="0" w:color="auto"/>
        <w:left w:val="none" w:sz="0" w:space="0" w:color="auto"/>
        <w:bottom w:val="none" w:sz="0" w:space="0" w:color="auto"/>
        <w:right w:val="none" w:sz="0" w:space="0" w:color="auto"/>
      </w:divBdr>
    </w:div>
    <w:div w:id="1039938360">
      <w:bodyDiv w:val="1"/>
      <w:marLeft w:val="0"/>
      <w:marRight w:val="0"/>
      <w:marTop w:val="0"/>
      <w:marBottom w:val="0"/>
      <w:divBdr>
        <w:top w:val="none" w:sz="0" w:space="0" w:color="auto"/>
        <w:left w:val="none" w:sz="0" w:space="0" w:color="auto"/>
        <w:bottom w:val="none" w:sz="0" w:space="0" w:color="auto"/>
        <w:right w:val="none" w:sz="0" w:space="0" w:color="auto"/>
      </w:divBdr>
    </w:div>
    <w:div w:id="1043402309">
      <w:bodyDiv w:val="1"/>
      <w:marLeft w:val="0"/>
      <w:marRight w:val="0"/>
      <w:marTop w:val="0"/>
      <w:marBottom w:val="0"/>
      <w:divBdr>
        <w:top w:val="none" w:sz="0" w:space="0" w:color="auto"/>
        <w:left w:val="none" w:sz="0" w:space="0" w:color="auto"/>
        <w:bottom w:val="none" w:sz="0" w:space="0" w:color="auto"/>
        <w:right w:val="none" w:sz="0" w:space="0" w:color="auto"/>
      </w:divBdr>
    </w:div>
    <w:div w:id="1043478710">
      <w:bodyDiv w:val="1"/>
      <w:marLeft w:val="0"/>
      <w:marRight w:val="0"/>
      <w:marTop w:val="0"/>
      <w:marBottom w:val="0"/>
      <w:divBdr>
        <w:top w:val="none" w:sz="0" w:space="0" w:color="auto"/>
        <w:left w:val="none" w:sz="0" w:space="0" w:color="auto"/>
        <w:bottom w:val="none" w:sz="0" w:space="0" w:color="auto"/>
        <w:right w:val="none" w:sz="0" w:space="0" w:color="auto"/>
      </w:divBdr>
    </w:div>
    <w:div w:id="1043750380">
      <w:bodyDiv w:val="1"/>
      <w:marLeft w:val="0"/>
      <w:marRight w:val="0"/>
      <w:marTop w:val="0"/>
      <w:marBottom w:val="0"/>
      <w:divBdr>
        <w:top w:val="none" w:sz="0" w:space="0" w:color="auto"/>
        <w:left w:val="none" w:sz="0" w:space="0" w:color="auto"/>
        <w:bottom w:val="none" w:sz="0" w:space="0" w:color="auto"/>
        <w:right w:val="none" w:sz="0" w:space="0" w:color="auto"/>
      </w:divBdr>
    </w:div>
    <w:div w:id="1044140427">
      <w:bodyDiv w:val="1"/>
      <w:marLeft w:val="0"/>
      <w:marRight w:val="0"/>
      <w:marTop w:val="0"/>
      <w:marBottom w:val="0"/>
      <w:divBdr>
        <w:top w:val="none" w:sz="0" w:space="0" w:color="auto"/>
        <w:left w:val="none" w:sz="0" w:space="0" w:color="auto"/>
        <w:bottom w:val="none" w:sz="0" w:space="0" w:color="auto"/>
        <w:right w:val="none" w:sz="0" w:space="0" w:color="auto"/>
      </w:divBdr>
    </w:div>
    <w:div w:id="1044712653">
      <w:bodyDiv w:val="1"/>
      <w:marLeft w:val="0"/>
      <w:marRight w:val="0"/>
      <w:marTop w:val="0"/>
      <w:marBottom w:val="0"/>
      <w:divBdr>
        <w:top w:val="none" w:sz="0" w:space="0" w:color="auto"/>
        <w:left w:val="none" w:sz="0" w:space="0" w:color="auto"/>
        <w:bottom w:val="none" w:sz="0" w:space="0" w:color="auto"/>
        <w:right w:val="none" w:sz="0" w:space="0" w:color="auto"/>
      </w:divBdr>
    </w:div>
    <w:div w:id="1045637350">
      <w:bodyDiv w:val="1"/>
      <w:marLeft w:val="0"/>
      <w:marRight w:val="0"/>
      <w:marTop w:val="0"/>
      <w:marBottom w:val="0"/>
      <w:divBdr>
        <w:top w:val="none" w:sz="0" w:space="0" w:color="auto"/>
        <w:left w:val="none" w:sz="0" w:space="0" w:color="auto"/>
        <w:bottom w:val="none" w:sz="0" w:space="0" w:color="auto"/>
        <w:right w:val="none" w:sz="0" w:space="0" w:color="auto"/>
      </w:divBdr>
    </w:div>
    <w:div w:id="1046181976">
      <w:bodyDiv w:val="1"/>
      <w:marLeft w:val="0"/>
      <w:marRight w:val="0"/>
      <w:marTop w:val="0"/>
      <w:marBottom w:val="0"/>
      <w:divBdr>
        <w:top w:val="none" w:sz="0" w:space="0" w:color="auto"/>
        <w:left w:val="none" w:sz="0" w:space="0" w:color="auto"/>
        <w:bottom w:val="none" w:sz="0" w:space="0" w:color="auto"/>
        <w:right w:val="none" w:sz="0" w:space="0" w:color="auto"/>
      </w:divBdr>
    </w:div>
    <w:div w:id="1046610676">
      <w:bodyDiv w:val="1"/>
      <w:marLeft w:val="0"/>
      <w:marRight w:val="0"/>
      <w:marTop w:val="0"/>
      <w:marBottom w:val="0"/>
      <w:divBdr>
        <w:top w:val="none" w:sz="0" w:space="0" w:color="auto"/>
        <w:left w:val="none" w:sz="0" w:space="0" w:color="auto"/>
        <w:bottom w:val="none" w:sz="0" w:space="0" w:color="auto"/>
        <w:right w:val="none" w:sz="0" w:space="0" w:color="auto"/>
      </w:divBdr>
    </w:div>
    <w:div w:id="1046635942">
      <w:bodyDiv w:val="1"/>
      <w:marLeft w:val="0"/>
      <w:marRight w:val="0"/>
      <w:marTop w:val="0"/>
      <w:marBottom w:val="0"/>
      <w:divBdr>
        <w:top w:val="none" w:sz="0" w:space="0" w:color="auto"/>
        <w:left w:val="none" w:sz="0" w:space="0" w:color="auto"/>
        <w:bottom w:val="none" w:sz="0" w:space="0" w:color="auto"/>
        <w:right w:val="none" w:sz="0" w:space="0" w:color="auto"/>
      </w:divBdr>
    </w:div>
    <w:div w:id="1046834071">
      <w:bodyDiv w:val="1"/>
      <w:marLeft w:val="0"/>
      <w:marRight w:val="0"/>
      <w:marTop w:val="0"/>
      <w:marBottom w:val="0"/>
      <w:divBdr>
        <w:top w:val="none" w:sz="0" w:space="0" w:color="auto"/>
        <w:left w:val="none" w:sz="0" w:space="0" w:color="auto"/>
        <w:bottom w:val="none" w:sz="0" w:space="0" w:color="auto"/>
        <w:right w:val="none" w:sz="0" w:space="0" w:color="auto"/>
      </w:divBdr>
    </w:div>
    <w:div w:id="1049304959">
      <w:bodyDiv w:val="1"/>
      <w:marLeft w:val="0"/>
      <w:marRight w:val="0"/>
      <w:marTop w:val="0"/>
      <w:marBottom w:val="0"/>
      <w:divBdr>
        <w:top w:val="none" w:sz="0" w:space="0" w:color="auto"/>
        <w:left w:val="none" w:sz="0" w:space="0" w:color="auto"/>
        <w:bottom w:val="none" w:sz="0" w:space="0" w:color="auto"/>
        <w:right w:val="none" w:sz="0" w:space="0" w:color="auto"/>
      </w:divBdr>
    </w:div>
    <w:div w:id="1050303872">
      <w:bodyDiv w:val="1"/>
      <w:marLeft w:val="0"/>
      <w:marRight w:val="0"/>
      <w:marTop w:val="0"/>
      <w:marBottom w:val="0"/>
      <w:divBdr>
        <w:top w:val="none" w:sz="0" w:space="0" w:color="auto"/>
        <w:left w:val="none" w:sz="0" w:space="0" w:color="auto"/>
        <w:bottom w:val="none" w:sz="0" w:space="0" w:color="auto"/>
        <w:right w:val="none" w:sz="0" w:space="0" w:color="auto"/>
      </w:divBdr>
    </w:div>
    <w:div w:id="1051460391">
      <w:bodyDiv w:val="1"/>
      <w:marLeft w:val="0"/>
      <w:marRight w:val="0"/>
      <w:marTop w:val="0"/>
      <w:marBottom w:val="0"/>
      <w:divBdr>
        <w:top w:val="none" w:sz="0" w:space="0" w:color="auto"/>
        <w:left w:val="none" w:sz="0" w:space="0" w:color="auto"/>
        <w:bottom w:val="none" w:sz="0" w:space="0" w:color="auto"/>
        <w:right w:val="none" w:sz="0" w:space="0" w:color="auto"/>
      </w:divBdr>
    </w:div>
    <w:div w:id="1052119724">
      <w:bodyDiv w:val="1"/>
      <w:marLeft w:val="0"/>
      <w:marRight w:val="0"/>
      <w:marTop w:val="0"/>
      <w:marBottom w:val="0"/>
      <w:divBdr>
        <w:top w:val="none" w:sz="0" w:space="0" w:color="auto"/>
        <w:left w:val="none" w:sz="0" w:space="0" w:color="auto"/>
        <w:bottom w:val="none" w:sz="0" w:space="0" w:color="auto"/>
        <w:right w:val="none" w:sz="0" w:space="0" w:color="auto"/>
      </w:divBdr>
    </w:div>
    <w:div w:id="1053844275">
      <w:bodyDiv w:val="1"/>
      <w:marLeft w:val="0"/>
      <w:marRight w:val="0"/>
      <w:marTop w:val="0"/>
      <w:marBottom w:val="0"/>
      <w:divBdr>
        <w:top w:val="none" w:sz="0" w:space="0" w:color="auto"/>
        <w:left w:val="none" w:sz="0" w:space="0" w:color="auto"/>
        <w:bottom w:val="none" w:sz="0" w:space="0" w:color="auto"/>
        <w:right w:val="none" w:sz="0" w:space="0" w:color="auto"/>
      </w:divBdr>
    </w:div>
    <w:div w:id="1054042446">
      <w:bodyDiv w:val="1"/>
      <w:marLeft w:val="0"/>
      <w:marRight w:val="0"/>
      <w:marTop w:val="0"/>
      <w:marBottom w:val="0"/>
      <w:divBdr>
        <w:top w:val="none" w:sz="0" w:space="0" w:color="auto"/>
        <w:left w:val="none" w:sz="0" w:space="0" w:color="auto"/>
        <w:bottom w:val="none" w:sz="0" w:space="0" w:color="auto"/>
        <w:right w:val="none" w:sz="0" w:space="0" w:color="auto"/>
      </w:divBdr>
    </w:div>
    <w:div w:id="1054307603">
      <w:bodyDiv w:val="1"/>
      <w:marLeft w:val="0"/>
      <w:marRight w:val="0"/>
      <w:marTop w:val="0"/>
      <w:marBottom w:val="0"/>
      <w:divBdr>
        <w:top w:val="none" w:sz="0" w:space="0" w:color="auto"/>
        <w:left w:val="none" w:sz="0" w:space="0" w:color="auto"/>
        <w:bottom w:val="none" w:sz="0" w:space="0" w:color="auto"/>
        <w:right w:val="none" w:sz="0" w:space="0" w:color="auto"/>
      </w:divBdr>
    </w:div>
    <w:div w:id="1056203304">
      <w:bodyDiv w:val="1"/>
      <w:marLeft w:val="0"/>
      <w:marRight w:val="0"/>
      <w:marTop w:val="0"/>
      <w:marBottom w:val="0"/>
      <w:divBdr>
        <w:top w:val="none" w:sz="0" w:space="0" w:color="auto"/>
        <w:left w:val="none" w:sz="0" w:space="0" w:color="auto"/>
        <w:bottom w:val="none" w:sz="0" w:space="0" w:color="auto"/>
        <w:right w:val="none" w:sz="0" w:space="0" w:color="auto"/>
      </w:divBdr>
    </w:div>
    <w:div w:id="1058095590">
      <w:bodyDiv w:val="1"/>
      <w:marLeft w:val="0"/>
      <w:marRight w:val="0"/>
      <w:marTop w:val="0"/>
      <w:marBottom w:val="0"/>
      <w:divBdr>
        <w:top w:val="none" w:sz="0" w:space="0" w:color="auto"/>
        <w:left w:val="none" w:sz="0" w:space="0" w:color="auto"/>
        <w:bottom w:val="none" w:sz="0" w:space="0" w:color="auto"/>
        <w:right w:val="none" w:sz="0" w:space="0" w:color="auto"/>
      </w:divBdr>
    </w:div>
    <w:div w:id="1059862485">
      <w:bodyDiv w:val="1"/>
      <w:marLeft w:val="0"/>
      <w:marRight w:val="0"/>
      <w:marTop w:val="0"/>
      <w:marBottom w:val="0"/>
      <w:divBdr>
        <w:top w:val="none" w:sz="0" w:space="0" w:color="auto"/>
        <w:left w:val="none" w:sz="0" w:space="0" w:color="auto"/>
        <w:bottom w:val="none" w:sz="0" w:space="0" w:color="auto"/>
        <w:right w:val="none" w:sz="0" w:space="0" w:color="auto"/>
      </w:divBdr>
    </w:div>
    <w:div w:id="1060129752">
      <w:bodyDiv w:val="1"/>
      <w:marLeft w:val="0"/>
      <w:marRight w:val="0"/>
      <w:marTop w:val="0"/>
      <w:marBottom w:val="0"/>
      <w:divBdr>
        <w:top w:val="none" w:sz="0" w:space="0" w:color="auto"/>
        <w:left w:val="none" w:sz="0" w:space="0" w:color="auto"/>
        <w:bottom w:val="none" w:sz="0" w:space="0" w:color="auto"/>
        <w:right w:val="none" w:sz="0" w:space="0" w:color="auto"/>
      </w:divBdr>
    </w:div>
    <w:div w:id="1060205847">
      <w:bodyDiv w:val="1"/>
      <w:marLeft w:val="0"/>
      <w:marRight w:val="0"/>
      <w:marTop w:val="0"/>
      <w:marBottom w:val="0"/>
      <w:divBdr>
        <w:top w:val="none" w:sz="0" w:space="0" w:color="auto"/>
        <w:left w:val="none" w:sz="0" w:space="0" w:color="auto"/>
        <w:bottom w:val="none" w:sz="0" w:space="0" w:color="auto"/>
        <w:right w:val="none" w:sz="0" w:space="0" w:color="auto"/>
      </w:divBdr>
    </w:div>
    <w:div w:id="1062630641">
      <w:bodyDiv w:val="1"/>
      <w:marLeft w:val="0"/>
      <w:marRight w:val="0"/>
      <w:marTop w:val="0"/>
      <w:marBottom w:val="0"/>
      <w:divBdr>
        <w:top w:val="none" w:sz="0" w:space="0" w:color="auto"/>
        <w:left w:val="none" w:sz="0" w:space="0" w:color="auto"/>
        <w:bottom w:val="none" w:sz="0" w:space="0" w:color="auto"/>
        <w:right w:val="none" w:sz="0" w:space="0" w:color="auto"/>
      </w:divBdr>
    </w:div>
    <w:div w:id="1063481009">
      <w:bodyDiv w:val="1"/>
      <w:marLeft w:val="0"/>
      <w:marRight w:val="0"/>
      <w:marTop w:val="0"/>
      <w:marBottom w:val="0"/>
      <w:divBdr>
        <w:top w:val="none" w:sz="0" w:space="0" w:color="auto"/>
        <w:left w:val="none" w:sz="0" w:space="0" w:color="auto"/>
        <w:bottom w:val="none" w:sz="0" w:space="0" w:color="auto"/>
        <w:right w:val="none" w:sz="0" w:space="0" w:color="auto"/>
      </w:divBdr>
    </w:div>
    <w:div w:id="1064332851">
      <w:bodyDiv w:val="1"/>
      <w:marLeft w:val="0"/>
      <w:marRight w:val="0"/>
      <w:marTop w:val="0"/>
      <w:marBottom w:val="0"/>
      <w:divBdr>
        <w:top w:val="none" w:sz="0" w:space="0" w:color="auto"/>
        <w:left w:val="none" w:sz="0" w:space="0" w:color="auto"/>
        <w:bottom w:val="none" w:sz="0" w:space="0" w:color="auto"/>
        <w:right w:val="none" w:sz="0" w:space="0" w:color="auto"/>
      </w:divBdr>
    </w:div>
    <w:div w:id="1064989234">
      <w:bodyDiv w:val="1"/>
      <w:marLeft w:val="0"/>
      <w:marRight w:val="0"/>
      <w:marTop w:val="0"/>
      <w:marBottom w:val="0"/>
      <w:divBdr>
        <w:top w:val="none" w:sz="0" w:space="0" w:color="auto"/>
        <w:left w:val="none" w:sz="0" w:space="0" w:color="auto"/>
        <w:bottom w:val="none" w:sz="0" w:space="0" w:color="auto"/>
        <w:right w:val="none" w:sz="0" w:space="0" w:color="auto"/>
      </w:divBdr>
    </w:div>
    <w:div w:id="1066220507">
      <w:bodyDiv w:val="1"/>
      <w:marLeft w:val="0"/>
      <w:marRight w:val="0"/>
      <w:marTop w:val="0"/>
      <w:marBottom w:val="0"/>
      <w:divBdr>
        <w:top w:val="none" w:sz="0" w:space="0" w:color="auto"/>
        <w:left w:val="none" w:sz="0" w:space="0" w:color="auto"/>
        <w:bottom w:val="none" w:sz="0" w:space="0" w:color="auto"/>
        <w:right w:val="none" w:sz="0" w:space="0" w:color="auto"/>
      </w:divBdr>
    </w:div>
    <w:div w:id="1066296689">
      <w:bodyDiv w:val="1"/>
      <w:marLeft w:val="0"/>
      <w:marRight w:val="0"/>
      <w:marTop w:val="0"/>
      <w:marBottom w:val="0"/>
      <w:divBdr>
        <w:top w:val="none" w:sz="0" w:space="0" w:color="auto"/>
        <w:left w:val="none" w:sz="0" w:space="0" w:color="auto"/>
        <w:bottom w:val="none" w:sz="0" w:space="0" w:color="auto"/>
        <w:right w:val="none" w:sz="0" w:space="0" w:color="auto"/>
      </w:divBdr>
    </w:div>
    <w:div w:id="1066759642">
      <w:bodyDiv w:val="1"/>
      <w:marLeft w:val="0"/>
      <w:marRight w:val="0"/>
      <w:marTop w:val="0"/>
      <w:marBottom w:val="0"/>
      <w:divBdr>
        <w:top w:val="none" w:sz="0" w:space="0" w:color="auto"/>
        <w:left w:val="none" w:sz="0" w:space="0" w:color="auto"/>
        <w:bottom w:val="none" w:sz="0" w:space="0" w:color="auto"/>
        <w:right w:val="none" w:sz="0" w:space="0" w:color="auto"/>
      </w:divBdr>
    </w:div>
    <w:div w:id="1066798293">
      <w:bodyDiv w:val="1"/>
      <w:marLeft w:val="0"/>
      <w:marRight w:val="0"/>
      <w:marTop w:val="0"/>
      <w:marBottom w:val="0"/>
      <w:divBdr>
        <w:top w:val="none" w:sz="0" w:space="0" w:color="auto"/>
        <w:left w:val="none" w:sz="0" w:space="0" w:color="auto"/>
        <w:bottom w:val="none" w:sz="0" w:space="0" w:color="auto"/>
        <w:right w:val="none" w:sz="0" w:space="0" w:color="auto"/>
      </w:divBdr>
    </w:div>
    <w:div w:id="1068696575">
      <w:bodyDiv w:val="1"/>
      <w:marLeft w:val="0"/>
      <w:marRight w:val="0"/>
      <w:marTop w:val="0"/>
      <w:marBottom w:val="0"/>
      <w:divBdr>
        <w:top w:val="none" w:sz="0" w:space="0" w:color="auto"/>
        <w:left w:val="none" w:sz="0" w:space="0" w:color="auto"/>
        <w:bottom w:val="none" w:sz="0" w:space="0" w:color="auto"/>
        <w:right w:val="none" w:sz="0" w:space="0" w:color="auto"/>
      </w:divBdr>
    </w:div>
    <w:div w:id="1070736041">
      <w:bodyDiv w:val="1"/>
      <w:marLeft w:val="0"/>
      <w:marRight w:val="0"/>
      <w:marTop w:val="0"/>
      <w:marBottom w:val="0"/>
      <w:divBdr>
        <w:top w:val="none" w:sz="0" w:space="0" w:color="auto"/>
        <w:left w:val="none" w:sz="0" w:space="0" w:color="auto"/>
        <w:bottom w:val="none" w:sz="0" w:space="0" w:color="auto"/>
        <w:right w:val="none" w:sz="0" w:space="0" w:color="auto"/>
      </w:divBdr>
    </w:div>
    <w:div w:id="1071391298">
      <w:bodyDiv w:val="1"/>
      <w:marLeft w:val="0"/>
      <w:marRight w:val="0"/>
      <w:marTop w:val="0"/>
      <w:marBottom w:val="0"/>
      <w:divBdr>
        <w:top w:val="none" w:sz="0" w:space="0" w:color="auto"/>
        <w:left w:val="none" w:sz="0" w:space="0" w:color="auto"/>
        <w:bottom w:val="none" w:sz="0" w:space="0" w:color="auto"/>
        <w:right w:val="none" w:sz="0" w:space="0" w:color="auto"/>
      </w:divBdr>
    </w:div>
    <w:div w:id="1075400776">
      <w:bodyDiv w:val="1"/>
      <w:marLeft w:val="0"/>
      <w:marRight w:val="0"/>
      <w:marTop w:val="0"/>
      <w:marBottom w:val="0"/>
      <w:divBdr>
        <w:top w:val="none" w:sz="0" w:space="0" w:color="auto"/>
        <w:left w:val="none" w:sz="0" w:space="0" w:color="auto"/>
        <w:bottom w:val="none" w:sz="0" w:space="0" w:color="auto"/>
        <w:right w:val="none" w:sz="0" w:space="0" w:color="auto"/>
      </w:divBdr>
    </w:div>
    <w:div w:id="1075668048">
      <w:bodyDiv w:val="1"/>
      <w:marLeft w:val="0"/>
      <w:marRight w:val="0"/>
      <w:marTop w:val="0"/>
      <w:marBottom w:val="0"/>
      <w:divBdr>
        <w:top w:val="none" w:sz="0" w:space="0" w:color="auto"/>
        <w:left w:val="none" w:sz="0" w:space="0" w:color="auto"/>
        <w:bottom w:val="none" w:sz="0" w:space="0" w:color="auto"/>
        <w:right w:val="none" w:sz="0" w:space="0" w:color="auto"/>
      </w:divBdr>
    </w:div>
    <w:div w:id="1075670219">
      <w:bodyDiv w:val="1"/>
      <w:marLeft w:val="0"/>
      <w:marRight w:val="0"/>
      <w:marTop w:val="0"/>
      <w:marBottom w:val="0"/>
      <w:divBdr>
        <w:top w:val="none" w:sz="0" w:space="0" w:color="auto"/>
        <w:left w:val="none" w:sz="0" w:space="0" w:color="auto"/>
        <w:bottom w:val="none" w:sz="0" w:space="0" w:color="auto"/>
        <w:right w:val="none" w:sz="0" w:space="0" w:color="auto"/>
      </w:divBdr>
    </w:div>
    <w:div w:id="1075930201">
      <w:bodyDiv w:val="1"/>
      <w:marLeft w:val="0"/>
      <w:marRight w:val="0"/>
      <w:marTop w:val="0"/>
      <w:marBottom w:val="0"/>
      <w:divBdr>
        <w:top w:val="none" w:sz="0" w:space="0" w:color="auto"/>
        <w:left w:val="none" w:sz="0" w:space="0" w:color="auto"/>
        <w:bottom w:val="none" w:sz="0" w:space="0" w:color="auto"/>
        <w:right w:val="none" w:sz="0" w:space="0" w:color="auto"/>
      </w:divBdr>
    </w:div>
    <w:div w:id="1076124649">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822818">
      <w:bodyDiv w:val="1"/>
      <w:marLeft w:val="0"/>
      <w:marRight w:val="0"/>
      <w:marTop w:val="0"/>
      <w:marBottom w:val="0"/>
      <w:divBdr>
        <w:top w:val="none" w:sz="0" w:space="0" w:color="auto"/>
        <w:left w:val="none" w:sz="0" w:space="0" w:color="auto"/>
        <w:bottom w:val="none" w:sz="0" w:space="0" w:color="auto"/>
        <w:right w:val="none" w:sz="0" w:space="0" w:color="auto"/>
      </w:divBdr>
    </w:div>
    <w:div w:id="1078290928">
      <w:bodyDiv w:val="1"/>
      <w:marLeft w:val="0"/>
      <w:marRight w:val="0"/>
      <w:marTop w:val="0"/>
      <w:marBottom w:val="0"/>
      <w:divBdr>
        <w:top w:val="none" w:sz="0" w:space="0" w:color="auto"/>
        <w:left w:val="none" w:sz="0" w:space="0" w:color="auto"/>
        <w:bottom w:val="none" w:sz="0" w:space="0" w:color="auto"/>
        <w:right w:val="none" w:sz="0" w:space="0" w:color="auto"/>
      </w:divBdr>
    </w:div>
    <w:div w:id="1080058025">
      <w:bodyDiv w:val="1"/>
      <w:marLeft w:val="0"/>
      <w:marRight w:val="0"/>
      <w:marTop w:val="0"/>
      <w:marBottom w:val="0"/>
      <w:divBdr>
        <w:top w:val="none" w:sz="0" w:space="0" w:color="auto"/>
        <w:left w:val="none" w:sz="0" w:space="0" w:color="auto"/>
        <w:bottom w:val="none" w:sz="0" w:space="0" w:color="auto"/>
        <w:right w:val="none" w:sz="0" w:space="0" w:color="auto"/>
      </w:divBdr>
    </w:div>
    <w:div w:id="1081754146">
      <w:bodyDiv w:val="1"/>
      <w:marLeft w:val="0"/>
      <w:marRight w:val="0"/>
      <w:marTop w:val="0"/>
      <w:marBottom w:val="0"/>
      <w:divBdr>
        <w:top w:val="none" w:sz="0" w:space="0" w:color="auto"/>
        <w:left w:val="none" w:sz="0" w:space="0" w:color="auto"/>
        <w:bottom w:val="none" w:sz="0" w:space="0" w:color="auto"/>
        <w:right w:val="none" w:sz="0" w:space="0" w:color="auto"/>
      </w:divBdr>
    </w:div>
    <w:div w:id="1082483088">
      <w:bodyDiv w:val="1"/>
      <w:marLeft w:val="0"/>
      <w:marRight w:val="0"/>
      <w:marTop w:val="0"/>
      <w:marBottom w:val="0"/>
      <w:divBdr>
        <w:top w:val="none" w:sz="0" w:space="0" w:color="auto"/>
        <w:left w:val="none" w:sz="0" w:space="0" w:color="auto"/>
        <w:bottom w:val="none" w:sz="0" w:space="0" w:color="auto"/>
        <w:right w:val="none" w:sz="0" w:space="0" w:color="auto"/>
      </w:divBdr>
    </w:div>
    <w:div w:id="1082604850">
      <w:bodyDiv w:val="1"/>
      <w:marLeft w:val="0"/>
      <w:marRight w:val="0"/>
      <w:marTop w:val="0"/>
      <w:marBottom w:val="0"/>
      <w:divBdr>
        <w:top w:val="none" w:sz="0" w:space="0" w:color="auto"/>
        <w:left w:val="none" w:sz="0" w:space="0" w:color="auto"/>
        <w:bottom w:val="none" w:sz="0" w:space="0" w:color="auto"/>
        <w:right w:val="none" w:sz="0" w:space="0" w:color="auto"/>
      </w:divBdr>
    </w:div>
    <w:div w:id="1083407328">
      <w:bodyDiv w:val="1"/>
      <w:marLeft w:val="0"/>
      <w:marRight w:val="0"/>
      <w:marTop w:val="0"/>
      <w:marBottom w:val="0"/>
      <w:divBdr>
        <w:top w:val="none" w:sz="0" w:space="0" w:color="auto"/>
        <w:left w:val="none" w:sz="0" w:space="0" w:color="auto"/>
        <w:bottom w:val="none" w:sz="0" w:space="0" w:color="auto"/>
        <w:right w:val="none" w:sz="0" w:space="0" w:color="auto"/>
      </w:divBdr>
    </w:div>
    <w:div w:id="1084303208">
      <w:bodyDiv w:val="1"/>
      <w:marLeft w:val="0"/>
      <w:marRight w:val="0"/>
      <w:marTop w:val="0"/>
      <w:marBottom w:val="0"/>
      <w:divBdr>
        <w:top w:val="none" w:sz="0" w:space="0" w:color="auto"/>
        <w:left w:val="none" w:sz="0" w:space="0" w:color="auto"/>
        <w:bottom w:val="none" w:sz="0" w:space="0" w:color="auto"/>
        <w:right w:val="none" w:sz="0" w:space="0" w:color="auto"/>
      </w:divBdr>
    </w:div>
    <w:div w:id="1084834270">
      <w:bodyDiv w:val="1"/>
      <w:marLeft w:val="0"/>
      <w:marRight w:val="0"/>
      <w:marTop w:val="0"/>
      <w:marBottom w:val="0"/>
      <w:divBdr>
        <w:top w:val="none" w:sz="0" w:space="0" w:color="auto"/>
        <w:left w:val="none" w:sz="0" w:space="0" w:color="auto"/>
        <w:bottom w:val="none" w:sz="0" w:space="0" w:color="auto"/>
        <w:right w:val="none" w:sz="0" w:space="0" w:color="auto"/>
      </w:divBdr>
    </w:div>
    <w:div w:id="1085150591">
      <w:bodyDiv w:val="1"/>
      <w:marLeft w:val="0"/>
      <w:marRight w:val="0"/>
      <w:marTop w:val="0"/>
      <w:marBottom w:val="0"/>
      <w:divBdr>
        <w:top w:val="none" w:sz="0" w:space="0" w:color="auto"/>
        <w:left w:val="none" w:sz="0" w:space="0" w:color="auto"/>
        <w:bottom w:val="none" w:sz="0" w:space="0" w:color="auto"/>
        <w:right w:val="none" w:sz="0" w:space="0" w:color="auto"/>
      </w:divBdr>
    </w:div>
    <w:div w:id="1085617110">
      <w:bodyDiv w:val="1"/>
      <w:marLeft w:val="0"/>
      <w:marRight w:val="0"/>
      <w:marTop w:val="0"/>
      <w:marBottom w:val="0"/>
      <w:divBdr>
        <w:top w:val="none" w:sz="0" w:space="0" w:color="auto"/>
        <w:left w:val="none" w:sz="0" w:space="0" w:color="auto"/>
        <w:bottom w:val="none" w:sz="0" w:space="0" w:color="auto"/>
        <w:right w:val="none" w:sz="0" w:space="0" w:color="auto"/>
      </w:divBdr>
    </w:div>
    <w:div w:id="1086075486">
      <w:bodyDiv w:val="1"/>
      <w:marLeft w:val="0"/>
      <w:marRight w:val="0"/>
      <w:marTop w:val="0"/>
      <w:marBottom w:val="0"/>
      <w:divBdr>
        <w:top w:val="none" w:sz="0" w:space="0" w:color="auto"/>
        <w:left w:val="none" w:sz="0" w:space="0" w:color="auto"/>
        <w:bottom w:val="none" w:sz="0" w:space="0" w:color="auto"/>
        <w:right w:val="none" w:sz="0" w:space="0" w:color="auto"/>
      </w:divBdr>
    </w:div>
    <w:div w:id="1086611569">
      <w:bodyDiv w:val="1"/>
      <w:marLeft w:val="0"/>
      <w:marRight w:val="0"/>
      <w:marTop w:val="0"/>
      <w:marBottom w:val="0"/>
      <w:divBdr>
        <w:top w:val="none" w:sz="0" w:space="0" w:color="auto"/>
        <w:left w:val="none" w:sz="0" w:space="0" w:color="auto"/>
        <w:bottom w:val="none" w:sz="0" w:space="0" w:color="auto"/>
        <w:right w:val="none" w:sz="0" w:space="0" w:color="auto"/>
      </w:divBdr>
    </w:div>
    <w:div w:id="1086809612">
      <w:bodyDiv w:val="1"/>
      <w:marLeft w:val="0"/>
      <w:marRight w:val="0"/>
      <w:marTop w:val="0"/>
      <w:marBottom w:val="0"/>
      <w:divBdr>
        <w:top w:val="none" w:sz="0" w:space="0" w:color="auto"/>
        <w:left w:val="none" w:sz="0" w:space="0" w:color="auto"/>
        <w:bottom w:val="none" w:sz="0" w:space="0" w:color="auto"/>
        <w:right w:val="none" w:sz="0" w:space="0" w:color="auto"/>
      </w:divBdr>
    </w:div>
    <w:div w:id="1086998217">
      <w:bodyDiv w:val="1"/>
      <w:marLeft w:val="0"/>
      <w:marRight w:val="0"/>
      <w:marTop w:val="0"/>
      <w:marBottom w:val="0"/>
      <w:divBdr>
        <w:top w:val="none" w:sz="0" w:space="0" w:color="auto"/>
        <w:left w:val="none" w:sz="0" w:space="0" w:color="auto"/>
        <w:bottom w:val="none" w:sz="0" w:space="0" w:color="auto"/>
        <w:right w:val="none" w:sz="0" w:space="0" w:color="auto"/>
      </w:divBdr>
    </w:div>
    <w:div w:id="1086999862">
      <w:bodyDiv w:val="1"/>
      <w:marLeft w:val="0"/>
      <w:marRight w:val="0"/>
      <w:marTop w:val="0"/>
      <w:marBottom w:val="0"/>
      <w:divBdr>
        <w:top w:val="none" w:sz="0" w:space="0" w:color="auto"/>
        <w:left w:val="none" w:sz="0" w:space="0" w:color="auto"/>
        <w:bottom w:val="none" w:sz="0" w:space="0" w:color="auto"/>
        <w:right w:val="none" w:sz="0" w:space="0" w:color="auto"/>
      </w:divBdr>
    </w:div>
    <w:div w:id="1088040715">
      <w:bodyDiv w:val="1"/>
      <w:marLeft w:val="0"/>
      <w:marRight w:val="0"/>
      <w:marTop w:val="0"/>
      <w:marBottom w:val="0"/>
      <w:divBdr>
        <w:top w:val="none" w:sz="0" w:space="0" w:color="auto"/>
        <w:left w:val="none" w:sz="0" w:space="0" w:color="auto"/>
        <w:bottom w:val="none" w:sz="0" w:space="0" w:color="auto"/>
        <w:right w:val="none" w:sz="0" w:space="0" w:color="auto"/>
      </w:divBdr>
    </w:div>
    <w:div w:id="1088650978">
      <w:bodyDiv w:val="1"/>
      <w:marLeft w:val="0"/>
      <w:marRight w:val="0"/>
      <w:marTop w:val="0"/>
      <w:marBottom w:val="0"/>
      <w:divBdr>
        <w:top w:val="none" w:sz="0" w:space="0" w:color="auto"/>
        <w:left w:val="none" w:sz="0" w:space="0" w:color="auto"/>
        <w:bottom w:val="none" w:sz="0" w:space="0" w:color="auto"/>
        <w:right w:val="none" w:sz="0" w:space="0" w:color="auto"/>
      </w:divBdr>
    </w:div>
    <w:div w:id="1089036522">
      <w:bodyDiv w:val="1"/>
      <w:marLeft w:val="0"/>
      <w:marRight w:val="0"/>
      <w:marTop w:val="0"/>
      <w:marBottom w:val="0"/>
      <w:divBdr>
        <w:top w:val="none" w:sz="0" w:space="0" w:color="auto"/>
        <w:left w:val="none" w:sz="0" w:space="0" w:color="auto"/>
        <w:bottom w:val="none" w:sz="0" w:space="0" w:color="auto"/>
        <w:right w:val="none" w:sz="0" w:space="0" w:color="auto"/>
      </w:divBdr>
    </w:div>
    <w:div w:id="1089044232">
      <w:bodyDiv w:val="1"/>
      <w:marLeft w:val="0"/>
      <w:marRight w:val="0"/>
      <w:marTop w:val="0"/>
      <w:marBottom w:val="0"/>
      <w:divBdr>
        <w:top w:val="none" w:sz="0" w:space="0" w:color="auto"/>
        <w:left w:val="none" w:sz="0" w:space="0" w:color="auto"/>
        <w:bottom w:val="none" w:sz="0" w:space="0" w:color="auto"/>
        <w:right w:val="none" w:sz="0" w:space="0" w:color="auto"/>
      </w:divBdr>
    </w:div>
    <w:div w:id="1089082744">
      <w:bodyDiv w:val="1"/>
      <w:marLeft w:val="0"/>
      <w:marRight w:val="0"/>
      <w:marTop w:val="0"/>
      <w:marBottom w:val="0"/>
      <w:divBdr>
        <w:top w:val="none" w:sz="0" w:space="0" w:color="auto"/>
        <w:left w:val="none" w:sz="0" w:space="0" w:color="auto"/>
        <w:bottom w:val="none" w:sz="0" w:space="0" w:color="auto"/>
        <w:right w:val="none" w:sz="0" w:space="0" w:color="auto"/>
      </w:divBdr>
    </w:div>
    <w:div w:id="1090739983">
      <w:bodyDiv w:val="1"/>
      <w:marLeft w:val="0"/>
      <w:marRight w:val="0"/>
      <w:marTop w:val="0"/>
      <w:marBottom w:val="0"/>
      <w:divBdr>
        <w:top w:val="none" w:sz="0" w:space="0" w:color="auto"/>
        <w:left w:val="none" w:sz="0" w:space="0" w:color="auto"/>
        <w:bottom w:val="none" w:sz="0" w:space="0" w:color="auto"/>
        <w:right w:val="none" w:sz="0" w:space="0" w:color="auto"/>
      </w:divBdr>
    </w:div>
    <w:div w:id="1090781506">
      <w:bodyDiv w:val="1"/>
      <w:marLeft w:val="0"/>
      <w:marRight w:val="0"/>
      <w:marTop w:val="0"/>
      <w:marBottom w:val="0"/>
      <w:divBdr>
        <w:top w:val="none" w:sz="0" w:space="0" w:color="auto"/>
        <w:left w:val="none" w:sz="0" w:space="0" w:color="auto"/>
        <w:bottom w:val="none" w:sz="0" w:space="0" w:color="auto"/>
        <w:right w:val="none" w:sz="0" w:space="0" w:color="auto"/>
      </w:divBdr>
    </w:div>
    <w:div w:id="1093548831">
      <w:bodyDiv w:val="1"/>
      <w:marLeft w:val="0"/>
      <w:marRight w:val="0"/>
      <w:marTop w:val="0"/>
      <w:marBottom w:val="0"/>
      <w:divBdr>
        <w:top w:val="none" w:sz="0" w:space="0" w:color="auto"/>
        <w:left w:val="none" w:sz="0" w:space="0" w:color="auto"/>
        <w:bottom w:val="none" w:sz="0" w:space="0" w:color="auto"/>
        <w:right w:val="none" w:sz="0" w:space="0" w:color="auto"/>
      </w:divBdr>
    </w:div>
    <w:div w:id="1093667381">
      <w:bodyDiv w:val="1"/>
      <w:marLeft w:val="0"/>
      <w:marRight w:val="0"/>
      <w:marTop w:val="0"/>
      <w:marBottom w:val="0"/>
      <w:divBdr>
        <w:top w:val="none" w:sz="0" w:space="0" w:color="auto"/>
        <w:left w:val="none" w:sz="0" w:space="0" w:color="auto"/>
        <w:bottom w:val="none" w:sz="0" w:space="0" w:color="auto"/>
        <w:right w:val="none" w:sz="0" w:space="0" w:color="auto"/>
      </w:divBdr>
    </w:div>
    <w:div w:id="1095521210">
      <w:bodyDiv w:val="1"/>
      <w:marLeft w:val="0"/>
      <w:marRight w:val="0"/>
      <w:marTop w:val="0"/>
      <w:marBottom w:val="0"/>
      <w:divBdr>
        <w:top w:val="none" w:sz="0" w:space="0" w:color="auto"/>
        <w:left w:val="none" w:sz="0" w:space="0" w:color="auto"/>
        <w:bottom w:val="none" w:sz="0" w:space="0" w:color="auto"/>
        <w:right w:val="none" w:sz="0" w:space="0" w:color="auto"/>
      </w:divBdr>
    </w:div>
    <w:div w:id="1095639061">
      <w:bodyDiv w:val="1"/>
      <w:marLeft w:val="0"/>
      <w:marRight w:val="0"/>
      <w:marTop w:val="0"/>
      <w:marBottom w:val="0"/>
      <w:divBdr>
        <w:top w:val="none" w:sz="0" w:space="0" w:color="auto"/>
        <w:left w:val="none" w:sz="0" w:space="0" w:color="auto"/>
        <w:bottom w:val="none" w:sz="0" w:space="0" w:color="auto"/>
        <w:right w:val="none" w:sz="0" w:space="0" w:color="auto"/>
      </w:divBdr>
    </w:div>
    <w:div w:id="1095856846">
      <w:bodyDiv w:val="1"/>
      <w:marLeft w:val="0"/>
      <w:marRight w:val="0"/>
      <w:marTop w:val="0"/>
      <w:marBottom w:val="0"/>
      <w:divBdr>
        <w:top w:val="none" w:sz="0" w:space="0" w:color="auto"/>
        <w:left w:val="none" w:sz="0" w:space="0" w:color="auto"/>
        <w:bottom w:val="none" w:sz="0" w:space="0" w:color="auto"/>
        <w:right w:val="none" w:sz="0" w:space="0" w:color="auto"/>
      </w:divBdr>
    </w:div>
    <w:div w:id="1097943650">
      <w:bodyDiv w:val="1"/>
      <w:marLeft w:val="0"/>
      <w:marRight w:val="0"/>
      <w:marTop w:val="0"/>
      <w:marBottom w:val="0"/>
      <w:divBdr>
        <w:top w:val="none" w:sz="0" w:space="0" w:color="auto"/>
        <w:left w:val="none" w:sz="0" w:space="0" w:color="auto"/>
        <w:bottom w:val="none" w:sz="0" w:space="0" w:color="auto"/>
        <w:right w:val="none" w:sz="0" w:space="0" w:color="auto"/>
      </w:divBdr>
    </w:div>
    <w:div w:id="1099640646">
      <w:bodyDiv w:val="1"/>
      <w:marLeft w:val="0"/>
      <w:marRight w:val="0"/>
      <w:marTop w:val="0"/>
      <w:marBottom w:val="0"/>
      <w:divBdr>
        <w:top w:val="none" w:sz="0" w:space="0" w:color="auto"/>
        <w:left w:val="none" w:sz="0" w:space="0" w:color="auto"/>
        <w:bottom w:val="none" w:sz="0" w:space="0" w:color="auto"/>
        <w:right w:val="none" w:sz="0" w:space="0" w:color="auto"/>
      </w:divBdr>
    </w:div>
    <w:div w:id="1100250471">
      <w:bodyDiv w:val="1"/>
      <w:marLeft w:val="0"/>
      <w:marRight w:val="0"/>
      <w:marTop w:val="0"/>
      <w:marBottom w:val="0"/>
      <w:divBdr>
        <w:top w:val="none" w:sz="0" w:space="0" w:color="auto"/>
        <w:left w:val="none" w:sz="0" w:space="0" w:color="auto"/>
        <w:bottom w:val="none" w:sz="0" w:space="0" w:color="auto"/>
        <w:right w:val="none" w:sz="0" w:space="0" w:color="auto"/>
      </w:divBdr>
    </w:div>
    <w:div w:id="1101026808">
      <w:bodyDiv w:val="1"/>
      <w:marLeft w:val="0"/>
      <w:marRight w:val="0"/>
      <w:marTop w:val="0"/>
      <w:marBottom w:val="0"/>
      <w:divBdr>
        <w:top w:val="none" w:sz="0" w:space="0" w:color="auto"/>
        <w:left w:val="none" w:sz="0" w:space="0" w:color="auto"/>
        <w:bottom w:val="none" w:sz="0" w:space="0" w:color="auto"/>
        <w:right w:val="none" w:sz="0" w:space="0" w:color="auto"/>
      </w:divBdr>
    </w:div>
    <w:div w:id="1103763445">
      <w:bodyDiv w:val="1"/>
      <w:marLeft w:val="0"/>
      <w:marRight w:val="0"/>
      <w:marTop w:val="0"/>
      <w:marBottom w:val="0"/>
      <w:divBdr>
        <w:top w:val="none" w:sz="0" w:space="0" w:color="auto"/>
        <w:left w:val="none" w:sz="0" w:space="0" w:color="auto"/>
        <w:bottom w:val="none" w:sz="0" w:space="0" w:color="auto"/>
        <w:right w:val="none" w:sz="0" w:space="0" w:color="auto"/>
      </w:divBdr>
    </w:div>
    <w:div w:id="1104768625">
      <w:bodyDiv w:val="1"/>
      <w:marLeft w:val="0"/>
      <w:marRight w:val="0"/>
      <w:marTop w:val="0"/>
      <w:marBottom w:val="0"/>
      <w:divBdr>
        <w:top w:val="none" w:sz="0" w:space="0" w:color="auto"/>
        <w:left w:val="none" w:sz="0" w:space="0" w:color="auto"/>
        <w:bottom w:val="none" w:sz="0" w:space="0" w:color="auto"/>
        <w:right w:val="none" w:sz="0" w:space="0" w:color="auto"/>
      </w:divBdr>
    </w:div>
    <w:div w:id="1105270878">
      <w:bodyDiv w:val="1"/>
      <w:marLeft w:val="0"/>
      <w:marRight w:val="0"/>
      <w:marTop w:val="0"/>
      <w:marBottom w:val="0"/>
      <w:divBdr>
        <w:top w:val="none" w:sz="0" w:space="0" w:color="auto"/>
        <w:left w:val="none" w:sz="0" w:space="0" w:color="auto"/>
        <w:bottom w:val="none" w:sz="0" w:space="0" w:color="auto"/>
        <w:right w:val="none" w:sz="0" w:space="0" w:color="auto"/>
      </w:divBdr>
    </w:div>
    <w:div w:id="1105804950">
      <w:bodyDiv w:val="1"/>
      <w:marLeft w:val="0"/>
      <w:marRight w:val="0"/>
      <w:marTop w:val="0"/>
      <w:marBottom w:val="0"/>
      <w:divBdr>
        <w:top w:val="none" w:sz="0" w:space="0" w:color="auto"/>
        <w:left w:val="none" w:sz="0" w:space="0" w:color="auto"/>
        <w:bottom w:val="none" w:sz="0" w:space="0" w:color="auto"/>
        <w:right w:val="none" w:sz="0" w:space="0" w:color="auto"/>
      </w:divBdr>
    </w:div>
    <w:div w:id="1106659311">
      <w:bodyDiv w:val="1"/>
      <w:marLeft w:val="0"/>
      <w:marRight w:val="0"/>
      <w:marTop w:val="0"/>
      <w:marBottom w:val="0"/>
      <w:divBdr>
        <w:top w:val="none" w:sz="0" w:space="0" w:color="auto"/>
        <w:left w:val="none" w:sz="0" w:space="0" w:color="auto"/>
        <w:bottom w:val="none" w:sz="0" w:space="0" w:color="auto"/>
        <w:right w:val="none" w:sz="0" w:space="0" w:color="auto"/>
      </w:divBdr>
    </w:div>
    <w:div w:id="1107653370">
      <w:bodyDiv w:val="1"/>
      <w:marLeft w:val="0"/>
      <w:marRight w:val="0"/>
      <w:marTop w:val="0"/>
      <w:marBottom w:val="0"/>
      <w:divBdr>
        <w:top w:val="none" w:sz="0" w:space="0" w:color="auto"/>
        <w:left w:val="none" w:sz="0" w:space="0" w:color="auto"/>
        <w:bottom w:val="none" w:sz="0" w:space="0" w:color="auto"/>
        <w:right w:val="none" w:sz="0" w:space="0" w:color="auto"/>
      </w:divBdr>
    </w:div>
    <w:div w:id="1108742595">
      <w:bodyDiv w:val="1"/>
      <w:marLeft w:val="0"/>
      <w:marRight w:val="0"/>
      <w:marTop w:val="0"/>
      <w:marBottom w:val="0"/>
      <w:divBdr>
        <w:top w:val="none" w:sz="0" w:space="0" w:color="auto"/>
        <w:left w:val="none" w:sz="0" w:space="0" w:color="auto"/>
        <w:bottom w:val="none" w:sz="0" w:space="0" w:color="auto"/>
        <w:right w:val="none" w:sz="0" w:space="0" w:color="auto"/>
      </w:divBdr>
    </w:div>
    <w:div w:id="1109205720">
      <w:bodyDiv w:val="1"/>
      <w:marLeft w:val="0"/>
      <w:marRight w:val="0"/>
      <w:marTop w:val="0"/>
      <w:marBottom w:val="0"/>
      <w:divBdr>
        <w:top w:val="none" w:sz="0" w:space="0" w:color="auto"/>
        <w:left w:val="none" w:sz="0" w:space="0" w:color="auto"/>
        <w:bottom w:val="none" w:sz="0" w:space="0" w:color="auto"/>
        <w:right w:val="none" w:sz="0" w:space="0" w:color="auto"/>
      </w:divBdr>
    </w:div>
    <w:div w:id="1110398379">
      <w:bodyDiv w:val="1"/>
      <w:marLeft w:val="0"/>
      <w:marRight w:val="0"/>
      <w:marTop w:val="0"/>
      <w:marBottom w:val="0"/>
      <w:divBdr>
        <w:top w:val="none" w:sz="0" w:space="0" w:color="auto"/>
        <w:left w:val="none" w:sz="0" w:space="0" w:color="auto"/>
        <w:bottom w:val="none" w:sz="0" w:space="0" w:color="auto"/>
        <w:right w:val="none" w:sz="0" w:space="0" w:color="auto"/>
      </w:divBdr>
    </w:div>
    <w:div w:id="1111314617">
      <w:bodyDiv w:val="1"/>
      <w:marLeft w:val="0"/>
      <w:marRight w:val="0"/>
      <w:marTop w:val="0"/>
      <w:marBottom w:val="0"/>
      <w:divBdr>
        <w:top w:val="none" w:sz="0" w:space="0" w:color="auto"/>
        <w:left w:val="none" w:sz="0" w:space="0" w:color="auto"/>
        <w:bottom w:val="none" w:sz="0" w:space="0" w:color="auto"/>
        <w:right w:val="none" w:sz="0" w:space="0" w:color="auto"/>
      </w:divBdr>
    </w:div>
    <w:div w:id="1111703992">
      <w:bodyDiv w:val="1"/>
      <w:marLeft w:val="0"/>
      <w:marRight w:val="0"/>
      <w:marTop w:val="0"/>
      <w:marBottom w:val="0"/>
      <w:divBdr>
        <w:top w:val="none" w:sz="0" w:space="0" w:color="auto"/>
        <w:left w:val="none" w:sz="0" w:space="0" w:color="auto"/>
        <w:bottom w:val="none" w:sz="0" w:space="0" w:color="auto"/>
        <w:right w:val="none" w:sz="0" w:space="0" w:color="auto"/>
      </w:divBdr>
    </w:div>
    <w:div w:id="1114443383">
      <w:bodyDiv w:val="1"/>
      <w:marLeft w:val="0"/>
      <w:marRight w:val="0"/>
      <w:marTop w:val="0"/>
      <w:marBottom w:val="0"/>
      <w:divBdr>
        <w:top w:val="none" w:sz="0" w:space="0" w:color="auto"/>
        <w:left w:val="none" w:sz="0" w:space="0" w:color="auto"/>
        <w:bottom w:val="none" w:sz="0" w:space="0" w:color="auto"/>
        <w:right w:val="none" w:sz="0" w:space="0" w:color="auto"/>
      </w:divBdr>
    </w:div>
    <w:div w:id="1114593719">
      <w:bodyDiv w:val="1"/>
      <w:marLeft w:val="0"/>
      <w:marRight w:val="0"/>
      <w:marTop w:val="0"/>
      <w:marBottom w:val="0"/>
      <w:divBdr>
        <w:top w:val="none" w:sz="0" w:space="0" w:color="auto"/>
        <w:left w:val="none" w:sz="0" w:space="0" w:color="auto"/>
        <w:bottom w:val="none" w:sz="0" w:space="0" w:color="auto"/>
        <w:right w:val="none" w:sz="0" w:space="0" w:color="auto"/>
      </w:divBdr>
    </w:div>
    <w:div w:id="1117145117">
      <w:bodyDiv w:val="1"/>
      <w:marLeft w:val="0"/>
      <w:marRight w:val="0"/>
      <w:marTop w:val="0"/>
      <w:marBottom w:val="0"/>
      <w:divBdr>
        <w:top w:val="none" w:sz="0" w:space="0" w:color="auto"/>
        <w:left w:val="none" w:sz="0" w:space="0" w:color="auto"/>
        <w:bottom w:val="none" w:sz="0" w:space="0" w:color="auto"/>
        <w:right w:val="none" w:sz="0" w:space="0" w:color="auto"/>
      </w:divBdr>
    </w:div>
    <w:div w:id="1117454867">
      <w:bodyDiv w:val="1"/>
      <w:marLeft w:val="0"/>
      <w:marRight w:val="0"/>
      <w:marTop w:val="0"/>
      <w:marBottom w:val="0"/>
      <w:divBdr>
        <w:top w:val="none" w:sz="0" w:space="0" w:color="auto"/>
        <w:left w:val="none" w:sz="0" w:space="0" w:color="auto"/>
        <w:bottom w:val="none" w:sz="0" w:space="0" w:color="auto"/>
        <w:right w:val="none" w:sz="0" w:space="0" w:color="auto"/>
      </w:divBdr>
    </w:div>
    <w:div w:id="1117718135">
      <w:bodyDiv w:val="1"/>
      <w:marLeft w:val="0"/>
      <w:marRight w:val="0"/>
      <w:marTop w:val="0"/>
      <w:marBottom w:val="0"/>
      <w:divBdr>
        <w:top w:val="none" w:sz="0" w:space="0" w:color="auto"/>
        <w:left w:val="none" w:sz="0" w:space="0" w:color="auto"/>
        <w:bottom w:val="none" w:sz="0" w:space="0" w:color="auto"/>
        <w:right w:val="none" w:sz="0" w:space="0" w:color="auto"/>
      </w:divBdr>
    </w:div>
    <w:div w:id="1117800637">
      <w:bodyDiv w:val="1"/>
      <w:marLeft w:val="0"/>
      <w:marRight w:val="0"/>
      <w:marTop w:val="0"/>
      <w:marBottom w:val="0"/>
      <w:divBdr>
        <w:top w:val="none" w:sz="0" w:space="0" w:color="auto"/>
        <w:left w:val="none" w:sz="0" w:space="0" w:color="auto"/>
        <w:bottom w:val="none" w:sz="0" w:space="0" w:color="auto"/>
        <w:right w:val="none" w:sz="0" w:space="0" w:color="auto"/>
      </w:divBdr>
    </w:div>
    <w:div w:id="1120802094">
      <w:bodyDiv w:val="1"/>
      <w:marLeft w:val="0"/>
      <w:marRight w:val="0"/>
      <w:marTop w:val="0"/>
      <w:marBottom w:val="0"/>
      <w:divBdr>
        <w:top w:val="none" w:sz="0" w:space="0" w:color="auto"/>
        <w:left w:val="none" w:sz="0" w:space="0" w:color="auto"/>
        <w:bottom w:val="none" w:sz="0" w:space="0" w:color="auto"/>
        <w:right w:val="none" w:sz="0" w:space="0" w:color="auto"/>
      </w:divBdr>
    </w:div>
    <w:div w:id="1121463292">
      <w:bodyDiv w:val="1"/>
      <w:marLeft w:val="0"/>
      <w:marRight w:val="0"/>
      <w:marTop w:val="0"/>
      <w:marBottom w:val="0"/>
      <w:divBdr>
        <w:top w:val="none" w:sz="0" w:space="0" w:color="auto"/>
        <w:left w:val="none" w:sz="0" w:space="0" w:color="auto"/>
        <w:bottom w:val="none" w:sz="0" w:space="0" w:color="auto"/>
        <w:right w:val="none" w:sz="0" w:space="0" w:color="auto"/>
      </w:divBdr>
    </w:div>
    <w:div w:id="1122918499">
      <w:bodyDiv w:val="1"/>
      <w:marLeft w:val="0"/>
      <w:marRight w:val="0"/>
      <w:marTop w:val="0"/>
      <w:marBottom w:val="0"/>
      <w:divBdr>
        <w:top w:val="none" w:sz="0" w:space="0" w:color="auto"/>
        <w:left w:val="none" w:sz="0" w:space="0" w:color="auto"/>
        <w:bottom w:val="none" w:sz="0" w:space="0" w:color="auto"/>
        <w:right w:val="none" w:sz="0" w:space="0" w:color="auto"/>
      </w:divBdr>
    </w:div>
    <w:div w:id="1124469123">
      <w:bodyDiv w:val="1"/>
      <w:marLeft w:val="0"/>
      <w:marRight w:val="0"/>
      <w:marTop w:val="0"/>
      <w:marBottom w:val="0"/>
      <w:divBdr>
        <w:top w:val="none" w:sz="0" w:space="0" w:color="auto"/>
        <w:left w:val="none" w:sz="0" w:space="0" w:color="auto"/>
        <w:bottom w:val="none" w:sz="0" w:space="0" w:color="auto"/>
        <w:right w:val="none" w:sz="0" w:space="0" w:color="auto"/>
      </w:divBdr>
    </w:div>
    <w:div w:id="1125468987">
      <w:bodyDiv w:val="1"/>
      <w:marLeft w:val="0"/>
      <w:marRight w:val="0"/>
      <w:marTop w:val="0"/>
      <w:marBottom w:val="0"/>
      <w:divBdr>
        <w:top w:val="none" w:sz="0" w:space="0" w:color="auto"/>
        <w:left w:val="none" w:sz="0" w:space="0" w:color="auto"/>
        <w:bottom w:val="none" w:sz="0" w:space="0" w:color="auto"/>
        <w:right w:val="none" w:sz="0" w:space="0" w:color="auto"/>
      </w:divBdr>
    </w:div>
    <w:div w:id="1125587356">
      <w:bodyDiv w:val="1"/>
      <w:marLeft w:val="0"/>
      <w:marRight w:val="0"/>
      <w:marTop w:val="0"/>
      <w:marBottom w:val="0"/>
      <w:divBdr>
        <w:top w:val="none" w:sz="0" w:space="0" w:color="auto"/>
        <w:left w:val="none" w:sz="0" w:space="0" w:color="auto"/>
        <w:bottom w:val="none" w:sz="0" w:space="0" w:color="auto"/>
        <w:right w:val="none" w:sz="0" w:space="0" w:color="auto"/>
      </w:divBdr>
    </w:div>
    <w:div w:id="1125779398">
      <w:bodyDiv w:val="1"/>
      <w:marLeft w:val="0"/>
      <w:marRight w:val="0"/>
      <w:marTop w:val="0"/>
      <w:marBottom w:val="0"/>
      <w:divBdr>
        <w:top w:val="none" w:sz="0" w:space="0" w:color="auto"/>
        <w:left w:val="none" w:sz="0" w:space="0" w:color="auto"/>
        <w:bottom w:val="none" w:sz="0" w:space="0" w:color="auto"/>
        <w:right w:val="none" w:sz="0" w:space="0" w:color="auto"/>
      </w:divBdr>
    </w:div>
    <w:div w:id="1126311517">
      <w:bodyDiv w:val="1"/>
      <w:marLeft w:val="0"/>
      <w:marRight w:val="0"/>
      <w:marTop w:val="0"/>
      <w:marBottom w:val="0"/>
      <w:divBdr>
        <w:top w:val="none" w:sz="0" w:space="0" w:color="auto"/>
        <w:left w:val="none" w:sz="0" w:space="0" w:color="auto"/>
        <w:bottom w:val="none" w:sz="0" w:space="0" w:color="auto"/>
        <w:right w:val="none" w:sz="0" w:space="0" w:color="auto"/>
      </w:divBdr>
    </w:div>
    <w:div w:id="1126315312">
      <w:bodyDiv w:val="1"/>
      <w:marLeft w:val="0"/>
      <w:marRight w:val="0"/>
      <w:marTop w:val="0"/>
      <w:marBottom w:val="0"/>
      <w:divBdr>
        <w:top w:val="none" w:sz="0" w:space="0" w:color="auto"/>
        <w:left w:val="none" w:sz="0" w:space="0" w:color="auto"/>
        <w:bottom w:val="none" w:sz="0" w:space="0" w:color="auto"/>
        <w:right w:val="none" w:sz="0" w:space="0" w:color="auto"/>
      </w:divBdr>
    </w:div>
    <w:div w:id="1126704444">
      <w:bodyDiv w:val="1"/>
      <w:marLeft w:val="0"/>
      <w:marRight w:val="0"/>
      <w:marTop w:val="0"/>
      <w:marBottom w:val="0"/>
      <w:divBdr>
        <w:top w:val="none" w:sz="0" w:space="0" w:color="auto"/>
        <w:left w:val="none" w:sz="0" w:space="0" w:color="auto"/>
        <w:bottom w:val="none" w:sz="0" w:space="0" w:color="auto"/>
        <w:right w:val="none" w:sz="0" w:space="0" w:color="auto"/>
      </w:divBdr>
    </w:div>
    <w:div w:id="1127427450">
      <w:bodyDiv w:val="1"/>
      <w:marLeft w:val="0"/>
      <w:marRight w:val="0"/>
      <w:marTop w:val="0"/>
      <w:marBottom w:val="0"/>
      <w:divBdr>
        <w:top w:val="none" w:sz="0" w:space="0" w:color="auto"/>
        <w:left w:val="none" w:sz="0" w:space="0" w:color="auto"/>
        <w:bottom w:val="none" w:sz="0" w:space="0" w:color="auto"/>
        <w:right w:val="none" w:sz="0" w:space="0" w:color="auto"/>
      </w:divBdr>
    </w:div>
    <w:div w:id="1127628507">
      <w:bodyDiv w:val="1"/>
      <w:marLeft w:val="0"/>
      <w:marRight w:val="0"/>
      <w:marTop w:val="0"/>
      <w:marBottom w:val="0"/>
      <w:divBdr>
        <w:top w:val="none" w:sz="0" w:space="0" w:color="auto"/>
        <w:left w:val="none" w:sz="0" w:space="0" w:color="auto"/>
        <w:bottom w:val="none" w:sz="0" w:space="0" w:color="auto"/>
        <w:right w:val="none" w:sz="0" w:space="0" w:color="auto"/>
      </w:divBdr>
    </w:div>
    <w:div w:id="1128007349">
      <w:bodyDiv w:val="1"/>
      <w:marLeft w:val="0"/>
      <w:marRight w:val="0"/>
      <w:marTop w:val="0"/>
      <w:marBottom w:val="0"/>
      <w:divBdr>
        <w:top w:val="none" w:sz="0" w:space="0" w:color="auto"/>
        <w:left w:val="none" w:sz="0" w:space="0" w:color="auto"/>
        <w:bottom w:val="none" w:sz="0" w:space="0" w:color="auto"/>
        <w:right w:val="none" w:sz="0" w:space="0" w:color="auto"/>
      </w:divBdr>
    </w:div>
    <w:div w:id="1128475466">
      <w:bodyDiv w:val="1"/>
      <w:marLeft w:val="0"/>
      <w:marRight w:val="0"/>
      <w:marTop w:val="0"/>
      <w:marBottom w:val="0"/>
      <w:divBdr>
        <w:top w:val="none" w:sz="0" w:space="0" w:color="auto"/>
        <w:left w:val="none" w:sz="0" w:space="0" w:color="auto"/>
        <w:bottom w:val="none" w:sz="0" w:space="0" w:color="auto"/>
        <w:right w:val="none" w:sz="0" w:space="0" w:color="auto"/>
      </w:divBdr>
    </w:div>
    <w:div w:id="1128662393">
      <w:bodyDiv w:val="1"/>
      <w:marLeft w:val="0"/>
      <w:marRight w:val="0"/>
      <w:marTop w:val="0"/>
      <w:marBottom w:val="0"/>
      <w:divBdr>
        <w:top w:val="none" w:sz="0" w:space="0" w:color="auto"/>
        <w:left w:val="none" w:sz="0" w:space="0" w:color="auto"/>
        <w:bottom w:val="none" w:sz="0" w:space="0" w:color="auto"/>
        <w:right w:val="none" w:sz="0" w:space="0" w:color="auto"/>
      </w:divBdr>
    </w:div>
    <w:div w:id="1128743005">
      <w:bodyDiv w:val="1"/>
      <w:marLeft w:val="0"/>
      <w:marRight w:val="0"/>
      <w:marTop w:val="0"/>
      <w:marBottom w:val="0"/>
      <w:divBdr>
        <w:top w:val="none" w:sz="0" w:space="0" w:color="auto"/>
        <w:left w:val="none" w:sz="0" w:space="0" w:color="auto"/>
        <w:bottom w:val="none" w:sz="0" w:space="0" w:color="auto"/>
        <w:right w:val="none" w:sz="0" w:space="0" w:color="auto"/>
      </w:divBdr>
    </w:div>
    <w:div w:id="1131051314">
      <w:bodyDiv w:val="1"/>
      <w:marLeft w:val="0"/>
      <w:marRight w:val="0"/>
      <w:marTop w:val="0"/>
      <w:marBottom w:val="0"/>
      <w:divBdr>
        <w:top w:val="none" w:sz="0" w:space="0" w:color="auto"/>
        <w:left w:val="none" w:sz="0" w:space="0" w:color="auto"/>
        <w:bottom w:val="none" w:sz="0" w:space="0" w:color="auto"/>
        <w:right w:val="none" w:sz="0" w:space="0" w:color="auto"/>
      </w:divBdr>
    </w:div>
    <w:div w:id="1131360711">
      <w:bodyDiv w:val="1"/>
      <w:marLeft w:val="0"/>
      <w:marRight w:val="0"/>
      <w:marTop w:val="0"/>
      <w:marBottom w:val="0"/>
      <w:divBdr>
        <w:top w:val="none" w:sz="0" w:space="0" w:color="auto"/>
        <w:left w:val="none" w:sz="0" w:space="0" w:color="auto"/>
        <w:bottom w:val="none" w:sz="0" w:space="0" w:color="auto"/>
        <w:right w:val="none" w:sz="0" w:space="0" w:color="auto"/>
      </w:divBdr>
    </w:div>
    <w:div w:id="1131434738">
      <w:bodyDiv w:val="1"/>
      <w:marLeft w:val="0"/>
      <w:marRight w:val="0"/>
      <w:marTop w:val="0"/>
      <w:marBottom w:val="0"/>
      <w:divBdr>
        <w:top w:val="none" w:sz="0" w:space="0" w:color="auto"/>
        <w:left w:val="none" w:sz="0" w:space="0" w:color="auto"/>
        <w:bottom w:val="none" w:sz="0" w:space="0" w:color="auto"/>
        <w:right w:val="none" w:sz="0" w:space="0" w:color="auto"/>
      </w:divBdr>
    </w:div>
    <w:div w:id="1131751019">
      <w:bodyDiv w:val="1"/>
      <w:marLeft w:val="0"/>
      <w:marRight w:val="0"/>
      <w:marTop w:val="0"/>
      <w:marBottom w:val="0"/>
      <w:divBdr>
        <w:top w:val="none" w:sz="0" w:space="0" w:color="auto"/>
        <w:left w:val="none" w:sz="0" w:space="0" w:color="auto"/>
        <w:bottom w:val="none" w:sz="0" w:space="0" w:color="auto"/>
        <w:right w:val="none" w:sz="0" w:space="0" w:color="auto"/>
      </w:divBdr>
    </w:div>
    <w:div w:id="1131752638">
      <w:bodyDiv w:val="1"/>
      <w:marLeft w:val="0"/>
      <w:marRight w:val="0"/>
      <w:marTop w:val="0"/>
      <w:marBottom w:val="0"/>
      <w:divBdr>
        <w:top w:val="none" w:sz="0" w:space="0" w:color="auto"/>
        <w:left w:val="none" w:sz="0" w:space="0" w:color="auto"/>
        <w:bottom w:val="none" w:sz="0" w:space="0" w:color="auto"/>
        <w:right w:val="none" w:sz="0" w:space="0" w:color="auto"/>
      </w:divBdr>
    </w:div>
    <w:div w:id="1133253342">
      <w:bodyDiv w:val="1"/>
      <w:marLeft w:val="0"/>
      <w:marRight w:val="0"/>
      <w:marTop w:val="0"/>
      <w:marBottom w:val="0"/>
      <w:divBdr>
        <w:top w:val="none" w:sz="0" w:space="0" w:color="auto"/>
        <w:left w:val="none" w:sz="0" w:space="0" w:color="auto"/>
        <w:bottom w:val="none" w:sz="0" w:space="0" w:color="auto"/>
        <w:right w:val="none" w:sz="0" w:space="0" w:color="auto"/>
      </w:divBdr>
    </w:div>
    <w:div w:id="1134711043">
      <w:bodyDiv w:val="1"/>
      <w:marLeft w:val="0"/>
      <w:marRight w:val="0"/>
      <w:marTop w:val="0"/>
      <w:marBottom w:val="0"/>
      <w:divBdr>
        <w:top w:val="none" w:sz="0" w:space="0" w:color="auto"/>
        <w:left w:val="none" w:sz="0" w:space="0" w:color="auto"/>
        <w:bottom w:val="none" w:sz="0" w:space="0" w:color="auto"/>
        <w:right w:val="none" w:sz="0" w:space="0" w:color="auto"/>
      </w:divBdr>
    </w:div>
    <w:div w:id="1134718765">
      <w:bodyDiv w:val="1"/>
      <w:marLeft w:val="0"/>
      <w:marRight w:val="0"/>
      <w:marTop w:val="0"/>
      <w:marBottom w:val="0"/>
      <w:divBdr>
        <w:top w:val="none" w:sz="0" w:space="0" w:color="auto"/>
        <w:left w:val="none" w:sz="0" w:space="0" w:color="auto"/>
        <w:bottom w:val="none" w:sz="0" w:space="0" w:color="auto"/>
        <w:right w:val="none" w:sz="0" w:space="0" w:color="auto"/>
      </w:divBdr>
    </w:div>
    <w:div w:id="1136416834">
      <w:bodyDiv w:val="1"/>
      <w:marLeft w:val="0"/>
      <w:marRight w:val="0"/>
      <w:marTop w:val="0"/>
      <w:marBottom w:val="0"/>
      <w:divBdr>
        <w:top w:val="none" w:sz="0" w:space="0" w:color="auto"/>
        <w:left w:val="none" w:sz="0" w:space="0" w:color="auto"/>
        <w:bottom w:val="none" w:sz="0" w:space="0" w:color="auto"/>
        <w:right w:val="none" w:sz="0" w:space="0" w:color="auto"/>
      </w:divBdr>
    </w:div>
    <w:div w:id="1136794401">
      <w:bodyDiv w:val="1"/>
      <w:marLeft w:val="0"/>
      <w:marRight w:val="0"/>
      <w:marTop w:val="0"/>
      <w:marBottom w:val="0"/>
      <w:divBdr>
        <w:top w:val="none" w:sz="0" w:space="0" w:color="auto"/>
        <w:left w:val="none" w:sz="0" w:space="0" w:color="auto"/>
        <w:bottom w:val="none" w:sz="0" w:space="0" w:color="auto"/>
        <w:right w:val="none" w:sz="0" w:space="0" w:color="auto"/>
      </w:divBdr>
    </w:div>
    <w:div w:id="1139763867">
      <w:bodyDiv w:val="1"/>
      <w:marLeft w:val="0"/>
      <w:marRight w:val="0"/>
      <w:marTop w:val="0"/>
      <w:marBottom w:val="0"/>
      <w:divBdr>
        <w:top w:val="none" w:sz="0" w:space="0" w:color="auto"/>
        <w:left w:val="none" w:sz="0" w:space="0" w:color="auto"/>
        <w:bottom w:val="none" w:sz="0" w:space="0" w:color="auto"/>
        <w:right w:val="none" w:sz="0" w:space="0" w:color="auto"/>
      </w:divBdr>
    </w:div>
    <w:div w:id="1139884284">
      <w:bodyDiv w:val="1"/>
      <w:marLeft w:val="0"/>
      <w:marRight w:val="0"/>
      <w:marTop w:val="0"/>
      <w:marBottom w:val="0"/>
      <w:divBdr>
        <w:top w:val="none" w:sz="0" w:space="0" w:color="auto"/>
        <w:left w:val="none" w:sz="0" w:space="0" w:color="auto"/>
        <w:bottom w:val="none" w:sz="0" w:space="0" w:color="auto"/>
        <w:right w:val="none" w:sz="0" w:space="0" w:color="auto"/>
      </w:divBdr>
    </w:div>
    <w:div w:id="1140532701">
      <w:bodyDiv w:val="1"/>
      <w:marLeft w:val="0"/>
      <w:marRight w:val="0"/>
      <w:marTop w:val="0"/>
      <w:marBottom w:val="0"/>
      <w:divBdr>
        <w:top w:val="none" w:sz="0" w:space="0" w:color="auto"/>
        <w:left w:val="none" w:sz="0" w:space="0" w:color="auto"/>
        <w:bottom w:val="none" w:sz="0" w:space="0" w:color="auto"/>
        <w:right w:val="none" w:sz="0" w:space="0" w:color="auto"/>
      </w:divBdr>
    </w:div>
    <w:div w:id="1142500737">
      <w:bodyDiv w:val="1"/>
      <w:marLeft w:val="0"/>
      <w:marRight w:val="0"/>
      <w:marTop w:val="0"/>
      <w:marBottom w:val="0"/>
      <w:divBdr>
        <w:top w:val="none" w:sz="0" w:space="0" w:color="auto"/>
        <w:left w:val="none" w:sz="0" w:space="0" w:color="auto"/>
        <w:bottom w:val="none" w:sz="0" w:space="0" w:color="auto"/>
        <w:right w:val="none" w:sz="0" w:space="0" w:color="auto"/>
      </w:divBdr>
    </w:div>
    <w:div w:id="1143354226">
      <w:bodyDiv w:val="1"/>
      <w:marLeft w:val="0"/>
      <w:marRight w:val="0"/>
      <w:marTop w:val="0"/>
      <w:marBottom w:val="0"/>
      <w:divBdr>
        <w:top w:val="none" w:sz="0" w:space="0" w:color="auto"/>
        <w:left w:val="none" w:sz="0" w:space="0" w:color="auto"/>
        <w:bottom w:val="none" w:sz="0" w:space="0" w:color="auto"/>
        <w:right w:val="none" w:sz="0" w:space="0" w:color="auto"/>
      </w:divBdr>
    </w:div>
    <w:div w:id="1143690538">
      <w:bodyDiv w:val="1"/>
      <w:marLeft w:val="0"/>
      <w:marRight w:val="0"/>
      <w:marTop w:val="0"/>
      <w:marBottom w:val="0"/>
      <w:divBdr>
        <w:top w:val="none" w:sz="0" w:space="0" w:color="auto"/>
        <w:left w:val="none" w:sz="0" w:space="0" w:color="auto"/>
        <w:bottom w:val="none" w:sz="0" w:space="0" w:color="auto"/>
        <w:right w:val="none" w:sz="0" w:space="0" w:color="auto"/>
      </w:divBdr>
    </w:div>
    <w:div w:id="1143935106">
      <w:bodyDiv w:val="1"/>
      <w:marLeft w:val="0"/>
      <w:marRight w:val="0"/>
      <w:marTop w:val="0"/>
      <w:marBottom w:val="0"/>
      <w:divBdr>
        <w:top w:val="none" w:sz="0" w:space="0" w:color="auto"/>
        <w:left w:val="none" w:sz="0" w:space="0" w:color="auto"/>
        <w:bottom w:val="none" w:sz="0" w:space="0" w:color="auto"/>
        <w:right w:val="none" w:sz="0" w:space="0" w:color="auto"/>
      </w:divBdr>
    </w:div>
    <w:div w:id="1145469932">
      <w:bodyDiv w:val="1"/>
      <w:marLeft w:val="0"/>
      <w:marRight w:val="0"/>
      <w:marTop w:val="0"/>
      <w:marBottom w:val="0"/>
      <w:divBdr>
        <w:top w:val="none" w:sz="0" w:space="0" w:color="auto"/>
        <w:left w:val="none" w:sz="0" w:space="0" w:color="auto"/>
        <w:bottom w:val="none" w:sz="0" w:space="0" w:color="auto"/>
        <w:right w:val="none" w:sz="0" w:space="0" w:color="auto"/>
      </w:divBdr>
    </w:div>
    <w:div w:id="1146125445">
      <w:bodyDiv w:val="1"/>
      <w:marLeft w:val="0"/>
      <w:marRight w:val="0"/>
      <w:marTop w:val="0"/>
      <w:marBottom w:val="0"/>
      <w:divBdr>
        <w:top w:val="none" w:sz="0" w:space="0" w:color="auto"/>
        <w:left w:val="none" w:sz="0" w:space="0" w:color="auto"/>
        <w:bottom w:val="none" w:sz="0" w:space="0" w:color="auto"/>
        <w:right w:val="none" w:sz="0" w:space="0" w:color="auto"/>
      </w:divBdr>
    </w:div>
    <w:div w:id="1147472224">
      <w:bodyDiv w:val="1"/>
      <w:marLeft w:val="0"/>
      <w:marRight w:val="0"/>
      <w:marTop w:val="0"/>
      <w:marBottom w:val="0"/>
      <w:divBdr>
        <w:top w:val="none" w:sz="0" w:space="0" w:color="auto"/>
        <w:left w:val="none" w:sz="0" w:space="0" w:color="auto"/>
        <w:bottom w:val="none" w:sz="0" w:space="0" w:color="auto"/>
        <w:right w:val="none" w:sz="0" w:space="0" w:color="auto"/>
      </w:divBdr>
    </w:div>
    <w:div w:id="1148589039">
      <w:bodyDiv w:val="1"/>
      <w:marLeft w:val="0"/>
      <w:marRight w:val="0"/>
      <w:marTop w:val="0"/>
      <w:marBottom w:val="0"/>
      <w:divBdr>
        <w:top w:val="none" w:sz="0" w:space="0" w:color="auto"/>
        <w:left w:val="none" w:sz="0" w:space="0" w:color="auto"/>
        <w:bottom w:val="none" w:sz="0" w:space="0" w:color="auto"/>
        <w:right w:val="none" w:sz="0" w:space="0" w:color="auto"/>
      </w:divBdr>
    </w:div>
    <w:div w:id="1148670925">
      <w:bodyDiv w:val="1"/>
      <w:marLeft w:val="0"/>
      <w:marRight w:val="0"/>
      <w:marTop w:val="0"/>
      <w:marBottom w:val="0"/>
      <w:divBdr>
        <w:top w:val="none" w:sz="0" w:space="0" w:color="auto"/>
        <w:left w:val="none" w:sz="0" w:space="0" w:color="auto"/>
        <w:bottom w:val="none" w:sz="0" w:space="0" w:color="auto"/>
        <w:right w:val="none" w:sz="0" w:space="0" w:color="auto"/>
      </w:divBdr>
    </w:div>
    <w:div w:id="1152450656">
      <w:bodyDiv w:val="1"/>
      <w:marLeft w:val="0"/>
      <w:marRight w:val="0"/>
      <w:marTop w:val="0"/>
      <w:marBottom w:val="0"/>
      <w:divBdr>
        <w:top w:val="none" w:sz="0" w:space="0" w:color="auto"/>
        <w:left w:val="none" w:sz="0" w:space="0" w:color="auto"/>
        <w:bottom w:val="none" w:sz="0" w:space="0" w:color="auto"/>
        <w:right w:val="none" w:sz="0" w:space="0" w:color="auto"/>
      </w:divBdr>
    </w:div>
    <w:div w:id="1152483161">
      <w:bodyDiv w:val="1"/>
      <w:marLeft w:val="0"/>
      <w:marRight w:val="0"/>
      <w:marTop w:val="0"/>
      <w:marBottom w:val="0"/>
      <w:divBdr>
        <w:top w:val="none" w:sz="0" w:space="0" w:color="auto"/>
        <w:left w:val="none" w:sz="0" w:space="0" w:color="auto"/>
        <w:bottom w:val="none" w:sz="0" w:space="0" w:color="auto"/>
        <w:right w:val="none" w:sz="0" w:space="0" w:color="auto"/>
      </w:divBdr>
    </w:div>
    <w:div w:id="1152940664">
      <w:bodyDiv w:val="1"/>
      <w:marLeft w:val="0"/>
      <w:marRight w:val="0"/>
      <w:marTop w:val="0"/>
      <w:marBottom w:val="0"/>
      <w:divBdr>
        <w:top w:val="none" w:sz="0" w:space="0" w:color="auto"/>
        <w:left w:val="none" w:sz="0" w:space="0" w:color="auto"/>
        <w:bottom w:val="none" w:sz="0" w:space="0" w:color="auto"/>
        <w:right w:val="none" w:sz="0" w:space="0" w:color="auto"/>
      </w:divBdr>
    </w:div>
    <w:div w:id="1153983623">
      <w:bodyDiv w:val="1"/>
      <w:marLeft w:val="0"/>
      <w:marRight w:val="0"/>
      <w:marTop w:val="0"/>
      <w:marBottom w:val="0"/>
      <w:divBdr>
        <w:top w:val="none" w:sz="0" w:space="0" w:color="auto"/>
        <w:left w:val="none" w:sz="0" w:space="0" w:color="auto"/>
        <w:bottom w:val="none" w:sz="0" w:space="0" w:color="auto"/>
        <w:right w:val="none" w:sz="0" w:space="0" w:color="auto"/>
      </w:divBdr>
    </w:div>
    <w:div w:id="1155075770">
      <w:bodyDiv w:val="1"/>
      <w:marLeft w:val="0"/>
      <w:marRight w:val="0"/>
      <w:marTop w:val="0"/>
      <w:marBottom w:val="0"/>
      <w:divBdr>
        <w:top w:val="none" w:sz="0" w:space="0" w:color="auto"/>
        <w:left w:val="none" w:sz="0" w:space="0" w:color="auto"/>
        <w:bottom w:val="none" w:sz="0" w:space="0" w:color="auto"/>
        <w:right w:val="none" w:sz="0" w:space="0" w:color="auto"/>
      </w:divBdr>
    </w:div>
    <w:div w:id="1155149995">
      <w:bodyDiv w:val="1"/>
      <w:marLeft w:val="0"/>
      <w:marRight w:val="0"/>
      <w:marTop w:val="0"/>
      <w:marBottom w:val="0"/>
      <w:divBdr>
        <w:top w:val="none" w:sz="0" w:space="0" w:color="auto"/>
        <w:left w:val="none" w:sz="0" w:space="0" w:color="auto"/>
        <w:bottom w:val="none" w:sz="0" w:space="0" w:color="auto"/>
        <w:right w:val="none" w:sz="0" w:space="0" w:color="auto"/>
      </w:divBdr>
    </w:div>
    <w:div w:id="1155533019">
      <w:bodyDiv w:val="1"/>
      <w:marLeft w:val="0"/>
      <w:marRight w:val="0"/>
      <w:marTop w:val="0"/>
      <w:marBottom w:val="0"/>
      <w:divBdr>
        <w:top w:val="none" w:sz="0" w:space="0" w:color="auto"/>
        <w:left w:val="none" w:sz="0" w:space="0" w:color="auto"/>
        <w:bottom w:val="none" w:sz="0" w:space="0" w:color="auto"/>
        <w:right w:val="none" w:sz="0" w:space="0" w:color="auto"/>
      </w:divBdr>
    </w:div>
    <w:div w:id="1155995526">
      <w:bodyDiv w:val="1"/>
      <w:marLeft w:val="0"/>
      <w:marRight w:val="0"/>
      <w:marTop w:val="0"/>
      <w:marBottom w:val="0"/>
      <w:divBdr>
        <w:top w:val="none" w:sz="0" w:space="0" w:color="auto"/>
        <w:left w:val="none" w:sz="0" w:space="0" w:color="auto"/>
        <w:bottom w:val="none" w:sz="0" w:space="0" w:color="auto"/>
        <w:right w:val="none" w:sz="0" w:space="0" w:color="auto"/>
      </w:divBdr>
    </w:div>
    <w:div w:id="1156847285">
      <w:bodyDiv w:val="1"/>
      <w:marLeft w:val="0"/>
      <w:marRight w:val="0"/>
      <w:marTop w:val="0"/>
      <w:marBottom w:val="0"/>
      <w:divBdr>
        <w:top w:val="none" w:sz="0" w:space="0" w:color="auto"/>
        <w:left w:val="none" w:sz="0" w:space="0" w:color="auto"/>
        <w:bottom w:val="none" w:sz="0" w:space="0" w:color="auto"/>
        <w:right w:val="none" w:sz="0" w:space="0" w:color="auto"/>
      </w:divBdr>
    </w:div>
    <w:div w:id="1157653791">
      <w:bodyDiv w:val="1"/>
      <w:marLeft w:val="0"/>
      <w:marRight w:val="0"/>
      <w:marTop w:val="0"/>
      <w:marBottom w:val="0"/>
      <w:divBdr>
        <w:top w:val="none" w:sz="0" w:space="0" w:color="auto"/>
        <w:left w:val="none" w:sz="0" w:space="0" w:color="auto"/>
        <w:bottom w:val="none" w:sz="0" w:space="0" w:color="auto"/>
        <w:right w:val="none" w:sz="0" w:space="0" w:color="auto"/>
      </w:divBdr>
    </w:div>
    <w:div w:id="1160468309">
      <w:bodyDiv w:val="1"/>
      <w:marLeft w:val="0"/>
      <w:marRight w:val="0"/>
      <w:marTop w:val="0"/>
      <w:marBottom w:val="0"/>
      <w:divBdr>
        <w:top w:val="none" w:sz="0" w:space="0" w:color="auto"/>
        <w:left w:val="none" w:sz="0" w:space="0" w:color="auto"/>
        <w:bottom w:val="none" w:sz="0" w:space="0" w:color="auto"/>
        <w:right w:val="none" w:sz="0" w:space="0" w:color="auto"/>
      </w:divBdr>
    </w:div>
    <w:div w:id="1162038849">
      <w:bodyDiv w:val="1"/>
      <w:marLeft w:val="0"/>
      <w:marRight w:val="0"/>
      <w:marTop w:val="0"/>
      <w:marBottom w:val="0"/>
      <w:divBdr>
        <w:top w:val="none" w:sz="0" w:space="0" w:color="auto"/>
        <w:left w:val="none" w:sz="0" w:space="0" w:color="auto"/>
        <w:bottom w:val="none" w:sz="0" w:space="0" w:color="auto"/>
        <w:right w:val="none" w:sz="0" w:space="0" w:color="auto"/>
      </w:divBdr>
    </w:div>
    <w:div w:id="1162618239">
      <w:bodyDiv w:val="1"/>
      <w:marLeft w:val="0"/>
      <w:marRight w:val="0"/>
      <w:marTop w:val="0"/>
      <w:marBottom w:val="0"/>
      <w:divBdr>
        <w:top w:val="none" w:sz="0" w:space="0" w:color="auto"/>
        <w:left w:val="none" w:sz="0" w:space="0" w:color="auto"/>
        <w:bottom w:val="none" w:sz="0" w:space="0" w:color="auto"/>
        <w:right w:val="none" w:sz="0" w:space="0" w:color="auto"/>
      </w:divBdr>
    </w:div>
    <w:div w:id="1163159110">
      <w:bodyDiv w:val="1"/>
      <w:marLeft w:val="0"/>
      <w:marRight w:val="0"/>
      <w:marTop w:val="0"/>
      <w:marBottom w:val="0"/>
      <w:divBdr>
        <w:top w:val="none" w:sz="0" w:space="0" w:color="auto"/>
        <w:left w:val="none" w:sz="0" w:space="0" w:color="auto"/>
        <w:bottom w:val="none" w:sz="0" w:space="0" w:color="auto"/>
        <w:right w:val="none" w:sz="0" w:space="0" w:color="auto"/>
      </w:divBdr>
    </w:div>
    <w:div w:id="1163813826">
      <w:bodyDiv w:val="1"/>
      <w:marLeft w:val="0"/>
      <w:marRight w:val="0"/>
      <w:marTop w:val="0"/>
      <w:marBottom w:val="0"/>
      <w:divBdr>
        <w:top w:val="none" w:sz="0" w:space="0" w:color="auto"/>
        <w:left w:val="none" w:sz="0" w:space="0" w:color="auto"/>
        <w:bottom w:val="none" w:sz="0" w:space="0" w:color="auto"/>
        <w:right w:val="none" w:sz="0" w:space="0" w:color="auto"/>
      </w:divBdr>
    </w:div>
    <w:div w:id="1166089032">
      <w:bodyDiv w:val="1"/>
      <w:marLeft w:val="0"/>
      <w:marRight w:val="0"/>
      <w:marTop w:val="0"/>
      <w:marBottom w:val="0"/>
      <w:divBdr>
        <w:top w:val="none" w:sz="0" w:space="0" w:color="auto"/>
        <w:left w:val="none" w:sz="0" w:space="0" w:color="auto"/>
        <w:bottom w:val="none" w:sz="0" w:space="0" w:color="auto"/>
        <w:right w:val="none" w:sz="0" w:space="0" w:color="auto"/>
      </w:divBdr>
    </w:div>
    <w:div w:id="1167525150">
      <w:bodyDiv w:val="1"/>
      <w:marLeft w:val="0"/>
      <w:marRight w:val="0"/>
      <w:marTop w:val="0"/>
      <w:marBottom w:val="0"/>
      <w:divBdr>
        <w:top w:val="none" w:sz="0" w:space="0" w:color="auto"/>
        <w:left w:val="none" w:sz="0" w:space="0" w:color="auto"/>
        <w:bottom w:val="none" w:sz="0" w:space="0" w:color="auto"/>
        <w:right w:val="none" w:sz="0" w:space="0" w:color="auto"/>
      </w:divBdr>
    </w:div>
    <w:div w:id="1168056278">
      <w:bodyDiv w:val="1"/>
      <w:marLeft w:val="0"/>
      <w:marRight w:val="0"/>
      <w:marTop w:val="0"/>
      <w:marBottom w:val="0"/>
      <w:divBdr>
        <w:top w:val="none" w:sz="0" w:space="0" w:color="auto"/>
        <w:left w:val="none" w:sz="0" w:space="0" w:color="auto"/>
        <w:bottom w:val="none" w:sz="0" w:space="0" w:color="auto"/>
        <w:right w:val="none" w:sz="0" w:space="0" w:color="auto"/>
      </w:divBdr>
    </w:div>
    <w:div w:id="1172263118">
      <w:bodyDiv w:val="1"/>
      <w:marLeft w:val="0"/>
      <w:marRight w:val="0"/>
      <w:marTop w:val="0"/>
      <w:marBottom w:val="0"/>
      <w:divBdr>
        <w:top w:val="none" w:sz="0" w:space="0" w:color="auto"/>
        <w:left w:val="none" w:sz="0" w:space="0" w:color="auto"/>
        <w:bottom w:val="none" w:sz="0" w:space="0" w:color="auto"/>
        <w:right w:val="none" w:sz="0" w:space="0" w:color="auto"/>
      </w:divBdr>
    </w:div>
    <w:div w:id="1172991006">
      <w:bodyDiv w:val="1"/>
      <w:marLeft w:val="0"/>
      <w:marRight w:val="0"/>
      <w:marTop w:val="0"/>
      <w:marBottom w:val="0"/>
      <w:divBdr>
        <w:top w:val="none" w:sz="0" w:space="0" w:color="auto"/>
        <w:left w:val="none" w:sz="0" w:space="0" w:color="auto"/>
        <w:bottom w:val="none" w:sz="0" w:space="0" w:color="auto"/>
        <w:right w:val="none" w:sz="0" w:space="0" w:color="auto"/>
      </w:divBdr>
    </w:div>
    <w:div w:id="1173230019">
      <w:bodyDiv w:val="1"/>
      <w:marLeft w:val="0"/>
      <w:marRight w:val="0"/>
      <w:marTop w:val="0"/>
      <w:marBottom w:val="0"/>
      <w:divBdr>
        <w:top w:val="none" w:sz="0" w:space="0" w:color="auto"/>
        <w:left w:val="none" w:sz="0" w:space="0" w:color="auto"/>
        <w:bottom w:val="none" w:sz="0" w:space="0" w:color="auto"/>
        <w:right w:val="none" w:sz="0" w:space="0" w:color="auto"/>
      </w:divBdr>
    </w:div>
    <w:div w:id="1173299215">
      <w:bodyDiv w:val="1"/>
      <w:marLeft w:val="0"/>
      <w:marRight w:val="0"/>
      <w:marTop w:val="0"/>
      <w:marBottom w:val="0"/>
      <w:divBdr>
        <w:top w:val="none" w:sz="0" w:space="0" w:color="auto"/>
        <w:left w:val="none" w:sz="0" w:space="0" w:color="auto"/>
        <w:bottom w:val="none" w:sz="0" w:space="0" w:color="auto"/>
        <w:right w:val="none" w:sz="0" w:space="0" w:color="auto"/>
      </w:divBdr>
    </w:div>
    <w:div w:id="1173303489">
      <w:bodyDiv w:val="1"/>
      <w:marLeft w:val="0"/>
      <w:marRight w:val="0"/>
      <w:marTop w:val="0"/>
      <w:marBottom w:val="0"/>
      <w:divBdr>
        <w:top w:val="none" w:sz="0" w:space="0" w:color="auto"/>
        <w:left w:val="none" w:sz="0" w:space="0" w:color="auto"/>
        <w:bottom w:val="none" w:sz="0" w:space="0" w:color="auto"/>
        <w:right w:val="none" w:sz="0" w:space="0" w:color="auto"/>
      </w:divBdr>
    </w:div>
    <w:div w:id="1174078178">
      <w:bodyDiv w:val="1"/>
      <w:marLeft w:val="0"/>
      <w:marRight w:val="0"/>
      <w:marTop w:val="0"/>
      <w:marBottom w:val="0"/>
      <w:divBdr>
        <w:top w:val="none" w:sz="0" w:space="0" w:color="auto"/>
        <w:left w:val="none" w:sz="0" w:space="0" w:color="auto"/>
        <w:bottom w:val="none" w:sz="0" w:space="0" w:color="auto"/>
        <w:right w:val="none" w:sz="0" w:space="0" w:color="auto"/>
      </w:divBdr>
    </w:div>
    <w:div w:id="1174536580">
      <w:bodyDiv w:val="1"/>
      <w:marLeft w:val="0"/>
      <w:marRight w:val="0"/>
      <w:marTop w:val="0"/>
      <w:marBottom w:val="0"/>
      <w:divBdr>
        <w:top w:val="none" w:sz="0" w:space="0" w:color="auto"/>
        <w:left w:val="none" w:sz="0" w:space="0" w:color="auto"/>
        <w:bottom w:val="none" w:sz="0" w:space="0" w:color="auto"/>
        <w:right w:val="none" w:sz="0" w:space="0" w:color="auto"/>
      </w:divBdr>
    </w:div>
    <w:div w:id="1177425533">
      <w:bodyDiv w:val="1"/>
      <w:marLeft w:val="0"/>
      <w:marRight w:val="0"/>
      <w:marTop w:val="0"/>
      <w:marBottom w:val="0"/>
      <w:divBdr>
        <w:top w:val="none" w:sz="0" w:space="0" w:color="auto"/>
        <w:left w:val="none" w:sz="0" w:space="0" w:color="auto"/>
        <w:bottom w:val="none" w:sz="0" w:space="0" w:color="auto"/>
        <w:right w:val="none" w:sz="0" w:space="0" w:color="auto"/>
      </w:divBdr>
    </w:div>
    <w:div w:id="1177649126">
      <w:bodyDiv w:val="1"/>
      <w:marLeft w:val="0"/>
      <w:marRight w:val="0"/>
      <w:marTop w:val="0"/>
      <w:marBottom w:val="0"/>
      <w:divBdr>
        <w:top w:val="none" w:sz="0" w:space="0" w:color="auto"/>
        <w:left w:val="none" w:sz="0" w:space="0" w:color="auto"/>
        <w:bottom w:val="none" w:sz="0" w:space="0" w:color="auto"/>
        <w:right w:val="none" w:sz="0" w:space="0" w:color="auto"/>
      </w:divBdr>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180704657">
      <w:bodyDiv w:val="1"/>
      <w:marLeft w:val="0"/>
      <w:marRight w:val="0"/>
      <w:marTop w:val="0"/>
      <w:marBottom w:val="0"/>
      <w:divBdr>
        <w:top w:val="none" w:sz="0" w:space="0" w:color="auto"/>
        <w:left w:val="none" w:sz="0" w:space="0" w:color="auto"/>
        <w:bottom w:val="none" w:sz="0" w:space="0" w:color="auto"/>
        <w:right w:val="none" w:sz="0" w:space="0" w:color="auto"/>
      </w:divBdr>
    </w:div>
    <w:div w:id="1181970052">
      <w:bodyDiv w:val="1"/>
      <w:marLeft w:val="0"/>
      <w:marRight w:val="0"/>
      <w:marTop w:val="0"/>
      <w:marBottom w:val="0"/>
      <w:divBdr>
        <w:top w:val="none" w:sz="0" w:space="0" w:color="auto"/>
        <w:left w:val="none" w:sz="0" w:space="0" w:color="auto"/>
        <w:bottom w:val="none" w:sz="0" w:space="0" w:color="auto"/>
        <w:right w:val="none" w:sz="0" w:space="0" w:color="auto"/>
      </w:divBdr>
    </w:div>
    <w:div w:id="1183974498">
      <w:bodyDiv w:val="1"/>
      <w:marLeft w:val="0"/>
      <w:marRight w:val="0"/>
      <w:marTop w:val="0"/>
      <w:marBottom w:val="0"/>
      <w:divBdr>
        <w:top w:val="none" w:sz="0" w:space="0" w:color="auto"/>
        <w:left w:val="none" w:sz="0" w:space="0" w:color="auto"/>
        <w:bottom w:val="none" w:sz="0" w:space="0" w:color="auto"/>
        <w:right w:val="none" w:sz="0" w:space="0" w:color="auto"/>
      </w:divBdr>
    </w:div>
    <w:div w:id="1184245897">
      <w:bodyDiv w:val="1"/>
      <w:marLeft w:val="0"/>
      <w:marRight w:val="0"/>
      <w:marTop w:val="0"/>
      <w:marBottom w:val="0"/>
      <w:divBdr>
        <w:top w:val="none" w:sz="0" w:space="0" w:color="auto"/>
        <w:left w:val="none" w:sz="0" w:space="0" w:color="auto"/>
        <w:bottom w:val="none" w:sz="0" w:space="0" w:color="auto"/>
        <w:right w:val="none" w:sz="0" w:space="0" w:color="auto"/>
      </w:divBdr>
    </w:div>
    <w:div w:id="1184321136">
      <w:bodyDiv w:val="1"/>
      <w:marLeft w:val="0"/>
      <w:marRight w:val="0"/>
      <w:marTop w:val="0"/>
      <w:marBottom w:val="0"/>
      <w:divBdr>
        <w:top w:val="none" w:sz="0" w:space="0" w:color="auto"/>
        <w:left w:val="none" w:sz="0" w:space="0" w:color="auto"/>
        <w:bottom w:val="none" w:sz="0" w:space="0" w:color="auto"/>
        <w:right w:val="none" w:sz="0" w:space="0" w:color="auto"/>
      </w:divBdr>
    </w:div>
    <w:div w:id="1186676652">
      <w:bodyDiv w:val="1"/>
      <w:marLeft w:val="0"/>
      <w:marRight w:val="0"/>
      <w:marTop w:val="0"/>
      <w:marBottom w:val="0"/>
      <w:divBdr>
        <w:top w:val="none" w:sz="0" w:space="0" w:color="auto"/>
        <w:left w:val="none" w:sz="0" w:space="0" w:color="auto"/>
        <w:bottom w:val="none" w:sz="0" w:space="0" w:color="auto"/>
        <w:right w:val="none" w:sz="0" w:space="0" w:color="auto"/>
      </w:divBdr>
    </w:div>
    <w:div w:id="1187135600">
      <w:bodyDiv w:val="1"/>
      <w:marLeft w:val="0"/>
      <w:marRight w:val="0"/>
      <w:marTop w:val="0"/>
      <w:marBottom w:val="0"/>
      <w:divBdr>
        <w:top w:val="none" w:sz="0" w:space="0" w:color="auto"/>
        <w:left w:val="none" w:sz="0" w:space="0" w:color="auto"/>
        <w:bottom w:val="none" w:sz="0" w:space="0" w:color="auto"/>
        <w:right w:val="none" w:sz="0" w:space="0" w:color="auto"/>
      </w:divBdr>
    </w:div>
    <w:div w:id="1187791645">
      <w:bodyDiv w:val="1"/>
      <w:marLeft w:val="0"/>
      <w:marRight w:val="0"/>
      <w:marTop w:val="0"/>
      <w:marBottom w:val="0"/>
      <w:divBdr>
        <w:top w:val="none" w:sz="0" w:space="0" w:color="auto"/>
        <w:left w:val="none" w:sz="0" w:space="0" w:color="auto"/>
        <w:bottom w:val="none" w:sz="0" w:space="0" w:color="auto"/>
        <w:right w:val="none" w:sz="0" w:space="0" w:color="auto"/>
      </w:divBdr>
    </w:div>
    <w:div w:id="1188327010">
      <w:bodyDiv w:val="1"/>
      <w:marLeft w:val="0"/>
      <w:marRight w:val="0"/>
      <w:marTop w:val="0"/>
      <w:marBottom w:val="0"/>
      <w:divBdr>
        <w:top w:val="none" w:sz="0" w:space="0" w:color="auto"/>
        <w:left w:val="none" w:sz="0" w:space="0" w:color="auto"/>
        <w:bottom w:val="none" w:sz="0" w:space="0" w:color="auto"/>
        <w:right w:val="none" w:sz="0" w:space="0" w:color="auto"/>
      </w:divBdr>
    </w:div>
    <w:div w:id="1189877626">
      <w:bodyDiv w:val="1"/>
      <w:marLeft w:val="0"/>
      <w:marRight w:val="0"/>
      <w:marTop w:val="0"/>
      <w:marBottom w:val="0"/>
      <w:divBdr>
        <w:top w:val="none" w:sz="0" w:space="0" w:color="auto"/>
        <w:left w:val="none" w:sz="0" w:space="0" w:color="auto"/>
        <w:bottom w:val="none" w:sz="0" w:space="0" w:color="auto"/>
        <w:right w:val="none" w:sz="0" w:space="0" w:color="auto"/>
      </w:divBdr>
    </w:div>
    <w:div w:id="1192569335">
      <w:bodyDiv w:val="1"/>
      <w:marLeft w:val="0"/>
      <w:marRight w:val="0"/>
      <w:marTop w:val="0"/>
      <w:marBottom w:val="0"/>
      <w:divBdr>
        <w:top w:val="none" w:sz="0" w:space="0" w:color="auto"/>
        <w:left w:val="none" w:sz="0" w:space="0" w:color="auto"/>
        <w:bottom w:val="none" w:sz="0" w:space="0" w:color="auto"/>
        <w:right w:val="none" w:sz="0" w:space="0" w:color="auto"/>
      </w:divBdr>
    </w:div>
    <w:div w:id="1193030472">
      <w:bodyDiv w:val="1"/>
      <w:marLeft w:val="0"/>
      <w:marRight w:val="0"/>
      <w:marTop w:val="0"/>
      <w:marBottom w:val="0"/>
      <w:divBdr>
        <w:top w:val="none" w:sz="0" w:space="0" w:color="auto"/>
        <w:left w:val="none" w:sz="0" w:space="0" w:color="auto"/>
        <w:bottom w:val="none" w:sz="0" w:space="0" w:color="auto"/>
        <w:right w:val="none" w:sz="0" w:space="0" w:color="auto"/>
      </w:divBdr>
    </w:div>
    <w:div w:id="1193959385">
      <w:bodyDiv w:val="1"/>
      <w:marLeft w:val="0"/>
      <w:marRight w:val="0"/>
      <w:marTop w:val="0"/>
      <w:marBottom w:val="0"/>
      <w:divBdr>
        <w:top w:val="none" w:sz="0" w:space="0" w:color="auto"/>
        <w:left w:val="none" w:sz="0" w:space="0" w:color="auto"/>
        <w:bottom w:val="none" w:sz="0" w:space="0" w:color="auto"/>
        <w:right w:val="none" w:sz="0" w:space="0" w:color="auto"/>
      </w:divBdr>
    </w:div>
    <w:div w:id="1194608684">
      <w:bodyDiv w:val="1"/>
      <w:marLeft w:val="0"/>
      <w:marRight w:val="0"/>
      <w:marTop w:val="0"/>
      <w:marBottom w:val="0"/>
      <w:divBdr>
        <w:top w:val="none" w:sz="0" w:space="0" w:color="auto"/>
        <w:left w:val="none" w:sz="0" w:space="0" w:color="auto"/>
        <w:bottom w:val="none" w:sz="0" w:space="0" w:color="auto"/>
        <w:right w:val="none" w:sz="0" w:space="0" w:color="auto"/>
      </w:divBdr>
    </w:div>
    <w:div w:id="1195775960">
      <w:bodyDiv w:val="1"/>
      <w:marLeft w:val="0"/>
      <w:marRight w:val="0"/>
      <w:marTop w:val="0"/>
      <w:marBottom w:val="0"/>
      <w:divBdr>
        <w:top w:val="none" w:sz="0" w:space="0" w:color="auto"/>
        <w:left w:val="none" w:sz="0" w:space="0" w:color="auto"/>
        <w:bottom w:val="none" w:sz="0" w:space="0" w:color="auto"/>
        <w:right w:val="none" w:sz="0" w:space="0" w:color="auto"/>
      </w:divBdr>
    </w:div>
    <w:div w:id="1198002611">
      <w:bodyDiv w:val="1"/>
      <w:marLeft w:val="0"/>
      <w:marRight w:val="0"/>
      <w:marTop w:val="0"/>
      <w:marBottom w:val="0"/>
      <w:divBdr>
        <w:top w:val="none" w:sz="0" w:space="0" w:color="auto"/>
        <w:left w:val="none" w:sz="0" w:space="0" w:color="auto"/>
        <w:bottom w:val="none" w:sz="0" w:space="0" w:color="auto"/>
        <w:right w:val="none" w:sz="0" w:space="0" w:color="auto"/>
      </w:divBdr>
    </w:div>
    <w:div w:id="1201364008">
      <w:bodyDiv w:val="1"/>
      <w:marLeft w:val="0"/>
      <w:marRight w:val="0"/>
      <w:marTop w:val="0"/>
      <w:marBottom w:val="0"/>
      <w:divBdr>
        <w:top w:val="none" w:sz="0" w:space="0" w:color="auto"/>
        <w:left w:val="none" w:sz="0" w:space="0" w:color="auto"/>
        <w:bottom w:val="none" w:sz="0" w:space="0" w:color="auto"/>
        <w:right w:val="none" w:sz="0" w:space="0" w:color="auto"/>
      </w:divBdr>
    </w:div>
    <w:div w:id="1201934784">
      <w:bodyDiv w:val="1"/>
      <w:marLeft w:val="0"/>
      <w:marRight w:val="0"/>
      <w:marTop w:val="0"/>
      <w:marBottom w:val="0"/>
      <w:divBdr>
        <w:top w:val="none" w:sz="0" w:space="0" w:color="auto"/>
        <w:left w:val="none" w:sz="0" w:space="0" w:color="auto"/>
        <w:bottom w:val="none" w:sz="0" w:space="0" w:color="auto"/>
        <w:right w:val="none" w:sz="0" w:space="0" w:color="auto"/>
      </w:divBdr>
    </w:div>
    <w:div w:id="1202210912">
      <w:bodyDiv w:val="1"/>
      <w:marLeft w:val="0"/>
      <w:marRight w:val="0"/>
      <w:marTop w:val="0"/>
      <w:marBottom w:val="0"/>
      <w:divBdr>
        <w:top w:val="none" w:sz="0" w:space="0" w:color="auto"/>
        <w:left w:val="none" w:sz="0" w:space="0" w:color="auto"/>
        <w:bottom w:val="none" w:sz="0" w:space="0" w:color="auto"/>
        <w:right w:val="none" w:sz="0" w:space="0" w:color="auto"/>
      </w:divBdr>
    </w:div>
    <w:div w:id="1204951562">
      <w:bodyDiv w:val="1"/>
      <w:marLeft w:val="0"/>
      <w:marRight w:val="0"/>
      <w:marTop w:val="0"/>
      <w:marBottom w:val="0"/>
      <w:divBdr>
        <w:top w:val="none" w:sz="0" w:space="0" w:color="auto"/>
        <w:left w:val="none" w:sz="0" w:space="0" w:color="auto"/>
        <w:bottom w:val="none" w:sz="0" w:space="0" w:color="auto"/>
        <w:right w:val="none" w:sz="0" w:space="0" w:color="auto"/>
      </w:divBdr>
    </w:div>
    <w:div w:id="1206060141">
      <w:bodyDiv w:val="1"/>
      <w:marLeft w:val="0"/>
      <w:marRight w:val="0"/>
      <w:marTop w:val="0"/>
      <w:marBottom w:val="0"/>
      <w:divBdr>
        <w:top w:val="none" w:sz="0" w:space="0" w:color="auto"/>
        <w:left w:val="none" w:sz="0" w:space="0" w:color="auto"/>
        <w:bottom w:val="none" w:sz="0" w:space="0" w:color="auto"/>
        <w:right w:val="none" w:sz="0" w:space="0" w:color="auto"/>
      </w:divBdr>
    </w:div>
    <w:div w:id="1206136936">
      <w:bodyDiv w:val="1"/>
      <w:marLeft w:val="0"/>
      <w:marRight w:val="0"/>
      <w:marTop w:val="0"/>
      <w:marBottom w:val="0"/>
      <w:divBdr>
        <w:top w:val="none" w:sz="0" w:space="0" w:color="auto"/>
        <w:left w:val="none" w:sz="0" w:space="0" w:color="auto"/>
        <w:bottom w:val="none" w:sz="0" w:space="0" w:color="auto"/>
        <w:right w:val="none" w:sz="0" w:space="0" w:color="auto"/>
      </w:divBdr>
    </w:div>
    <w:div w:id="1208637873">
      <w:bodyDiv w:val="1"/>
      <w:marLeft w:val="0"/>
      <w:marRight w:val="0"/>
      <w:marTop w:val="0"/>
      <w:marBottom w:val="0"/>
      <w:divBdr>
        <w:top w:val="none" w:sz="0" w:space="0" w:color="auto"/>
        <w:left w:val="none" w:sz="0" w:space="0" w:color="auto"/>
        <w:bottom w:val="none" w:sz="0" w:space="0" w:color="auto"/>
        <w:right w:val="none" w:sz="0" w:space="0" w:color="auto"/>
      </w:divBdr>
    </w:div>
    <w:div w:id="1209297690">
      <w:bodyDiv w:val="1"/>
      <w:marLeft w:val="0"/>
      <w:marRight w:val="0"/>
      <w:marTop w:val="0"/>
      <w:marBottom w:val="0"/>
      <w:divBdr>
        <w:top w:val="none" w:sz="0" w:space="0" w:color="auto"/>
        <w:left w:val="none" w:sz="0" w:space="0" w:color="auto"/>
        <w:bottom w:val="none" w:sz="0" w:space="0" w:color="auto"/>
        <w:right w:val="none" w:sz="0" w:space="0" w:color="auto"/>
      </w:divBdr>
    </w:div>
    <w:div w:id="1210414138">
      <w:bodyDiv w:val="1"/>
      <w:marLeft w:val="0"/>
      <w:marRight w:val="0"/>
      <w:marTop w:val="0"/>
      <w:marBottom w:val="0"/>
      <w:divBdr>
        <w:top w:val="none" w:sz="0" w:space="0" w:color="auto"/>
        <w:left w:val="none" w:sz="0" w:space="0" w:color="auto"/>
        <w:bottom w:val="none" w:sz="0" w:space="0" w:color="auto"/>
        <w:right w:val="none" w:sz="0" w:space="0" w:color="auto"/>
      </w:divBdr>
    </w:div>
    <w:div w:id="1211190563">
      <w:bodyDiv w:val="1"/>
      <w:marLeft w:val="0"/>
      <w:marRight w:val="0"/>
      <w:marTop w:val="0"/>
      <w:marBottom w:val="0"/>
      <w:divBdr>
        <w:top w:val="none" w:sz="0" w:space="0" w:color="auto"/>
        <w:left w:val="none" w:sz="0" w:space="0" w:color="auto"/>
        <w:bottom w:val="none" w:sz="0" w:space="0" w:color="auto"/>
        <w:right w:val="none" w:sz="0" w:space="0" w:color="auto"/>
      </w:divBdr>
    </w:div>
    <w:div w:id="1211841455">
      <w:bodyDiv w:val="1"/>
      <w:marLeft w:val="0"/>
      <w:marRight w:val="0"/>
      <w:marTop w:val="0"/>
      <w:marBottom w:val="0"/>
      <w:divBdr>
        <w:top w:val="none" w:sz="0" w:space="0" w:color="auto"/>
        <w:left w:val="none" w:sz="0" w:space="0" w:color="auto"/>
        <w:bottom w:val="none" w:sz="0" w:space="0" w:color="auto"/>
        <w:right w:val="none" w:sz="0" w:space="0" w:color="auto"/>
      </w:divBdr>
    </w:div>
    <w:div w:id="1211919948">
      <w:bodyDiv w:val="1"/>
      <w:marLeft w:val="0"/>
      <w:marRight w:val="0"/>
      <w:marTop w:val="0"/>
      <w:marBottom w:val="0"/>
      <w:divBdr>
        <w:top w:val="none" w:sz="0" w:space="0" w:color="auto"/>
        <w:left w:val="none" w:sz="0" w:space="0" w:color="auto"/>
        <w:bottom w:val="none" w:sz="0" w:space="0" w:color="auto"/>
        <w:right w:val="none" w:sz="0" w:space="0" w:color="auto"/>
      </w:divBdr>
    </w:div>
    <w:div w:id="1212158149">
      <w:bodyDiv w:val="1"/>
      <w:marLeft w:val="0"/>
      <w:marRight w:val="0"/>
      <w:marTop w:val="0"/>
      <w:marBottom w:val="0"/>
      <w:divBdr>
        <w:top w:val="none" w:sz="0" w:space="0" w:color="auto"/>
        <w:left w:val="none" w:sz="0" w:space="0" w:color="auto"/>
        <w:bottom w:val="none" w:sz="0" w:space="0" w:color="auto"/>
        <w:right w:val="none" w:sz="0" w:space="0" w:color="auto"/>
      </w:divBdr>
    </w:div>
    <w:div w:id="1212231344">
      <w:bodyDiv w:val="1"/>
      <w:marLeft w:val="0"/>
      <w:marRight w:val="0"/>
      <w:marTop w:val="0"/>
      <w:marBottom w:val="0"/>
      <w:divBdr>
        <w:top w:val="none" w:sz="0" w:space="0" w:color="auto"/>
        <w:left w:val="none" w:sz="0" w:space="0" w:color="auto"/>
        <w:bottom w:val="none" w:sz="0" w:space="0" w:color="auto"/>
        <w:right w:val="none" w:sz="0" w:space="0" w:color="auto"/>
      </w:divBdr>
    </w:div>
    <w:div w:id="1212881815">
      <w:bodyDiv w:val="1"/>
      <w:marLeft w:val="0"/>
      <w:marRight w:val="0"/>
      <w:marTop w:val="0"/>
      <w:marBottom w:val="0"/>
      <w:divBdr>
        <w:top w:val="none" w:sz="0" w:space="0" w:color="auto"/>
        <w:left w:val="none" w:sz="0" w:space="0" w:color="auto"/>
        <w:bottom w:val="none" w:sz="0" w:space="0" w:color="auto"/>
        <w:right w:val="none" w:sz="0" w:space="0" w:color="auto"/>
      </w:divBdr>
    </w:div>
    <w:div w:id="1213081294">
      <w:bodyDiv w:val="1"/>
      <w:marLeft w:val="0"/>
      <w:marRight w:val="0"/>
      <w:marTop w:val="0"/>
      <w:marBottom w:val="0"/>
      <w:divBdr>
        <w:top w:val="none" w:sz="0" w:space="0" w:color="auto"/>
        <w:left w:val="none" w:sz="0" w:space="0" w:color="auto"/>
        <w:bottom w:val="none" w:sz="0" w:space="0" w:color="auto"/>
        <w:right w:val="none" w:sz="0" w:space="0" w:color="auto"/>
      </w:divBdr>
    </w:div>
    <w:div w:id="1214074571">
      <w:bodyDiv w:val="1"/>
      <w:marLeft w:val="0"/>
      <w:marRight w:val="0"/>
      <w:marTop w:val="0"/>
      <w:marBottom w:val="0"/>
      <w:divBdr>
        <w:top w:val="none" w:sz="0" w:space="0" w:color="auto"/>
        <w:left w:val="none" w:sz="0" w:space="0" w:color="auto"/>
        <w:bottom w:val="none" w:sz="0" w:space="0" w:color="auto"/>
        <w:right w:val="none" w:sz="0" w:space="0" w:color="auto"/>
      </w:divBdr>
    </w:div>
    <w:div w:id="1214080307">
      <w:bodyDiv w:val="1"/>
      <w:marLeft w:val="0"/>
      <w:marRight w:val="0"/>
      <w:marTop w:val="0"/>
      <w:marBottom w:val="0"/>
      <w:divBdr>
        <w:top w:val="none" w:sz="0" w:space="0" w:color="auto"/>
        <w:left w:val="none" w:sz="0" w:space="0" w:color="auto"/>
        <w:bottom w:val="none" w:sz="0" w:space="0" w:color="auto"/>
        <w:right w:val="none" w:sz="0" w:space="0" w:color="auto"/>
      </w:divBdr>
    </w:div>
    <w:div w:id="1215122890">
      <w:bodyDiv w:val="1"/>
      <w:marLeft w:val="0"/>
      <w:marRight w:val="0"/>
      <w:marTop w:val="0"/>
      <w:marBottom w:val="0"/>
      <w:divBdr>
        <w:top w:val="none" w:sz="0" w:space="0" w:color="auto"/>
        <w:left w:val="none" w:sz="0" w:space="0" w:color="auto"/>
        <w:bottom w:val="none" w:sz="0" w:space="0" w:color="auto"/>
        <w:right w:val="none" w:sz="0" w:space="0" w:color="auto"/>
      </w:divBdr>
    </w:div>
    <w:div w:id="1216769585">
      <w:bodyDiv w:val="1"/>
      <w:marLeft w:val="0"/>
      <w:marRight w:val="0"/>
      <w:marTop w:val="0"/>
      <w:marBottom w:val="0"/>
      <w:divBdr>
        <w:top w:val="none" w:sz="0" w:space="0" w:color="auto"/>
        <w:left w:val="none" w:sz="0" w:space="0" w:color="auto"/>
        <w:bottom w:val="none" w:sz="0" w:space="0" w:color="auto"/>
        <w:right w:val="none" w:sz="0" w:space="0" w:color="auto"/>
      </w:divBdr>
    </w:div>
    <w:div w:id="1218517219">
      <w:bodyDiv w:val="1"/>
      <w:marLeft w:val="0"/>
      <w:marRight w:val="0"/>
      <w:marTop w:val="0"/>
      <w:marBottom w:val="0"/>
      <w:divBdr>
        <w:top w:val="none" w:sz="0" w:space="0" w:color="auto"/>
        <w:left w:val="none" w:sz="0" w:space="0" w:color="auto"/>
        <w:bottom w:val="none" w:sz="0" w:space="0" w:color="auto"/>
        <w:right w:val="none" w:sz="0" w:space="0" w:color="auto"/>
      </w:divBdr>
    </w:div>
    <w:div w:id="1221096048">
      <w:bodyDiv w:val="1"/>
      <w:marLeft w:val="0"/>
      <w:marRight w:val="0"/>
      <w:marTop w:val="0"/>
      <w:marBottom w:val="0"/>
      <w:divBdr>
        <w:top w:val="none" w:sz="0" w:space="0" w:color="auto"/>
        <w:left w:val="none" w:sz="0" w:space="0" w:color="auto"/>
        <w:bottom w:val="none" w:sz="0" w:space="0" w:color="auto"/>
        <w:right w:val="none" w:sz="0" w:space="0" w:color="auto"/>
      </w:divBdr>
    </w:div>
    <w:div w:id="1222250666">
      <w:bodyDiv w:val="1"/>
      <w:marLeft w:val="0"/>
      <w:marRight w:val="0"/>
      <w:marTop w:val="0"/>
      <w:marBottom w:val="0"/>
      <w:divBdr>
        <w:top w:val="none" w:sz="0" w:space="0" w:color="auto"/>
        <w:left w:val="none" w:sz="0" w:space="0" w:color="auto"/>
        <w:bottom w:val="none" w:sz="0" w:space="0" w:color="auto"/>
        <w:right w:val="none" w:sz="0" w:space="0" w:color="auto"/>
      </w:divBdr>
    </w:div>
    <w:div w:id="1223367859">
      <w:bodyDiv w:val="1"/>
      <w:marLeft w:val="0"/>
      <w:marRight w:val="0"/>
      <w:marTop w:val="0"/>
      <w:marBottom w:val="0"/>
      <w:divBdr>
        <w:top w:val="none" w:sz="0" w:space="0" w:color="auto"/>
        <w:left w:val="none" w:sz="0" w:space="0" w:color="auto"/>
        <w:bottom w:val="none" w:sz="0" w:space="0" w:color="auto"/>
        <w:right w:val="none" w:sz="0" w:space="0" w:color="auto"/>
      </w:divBdr>
    </w:div>
    <w:div w:id="1224175861">
      <w:bodyDiv w:val="1"/>
      <w:marLeft w:val="0"/>
      <w:marRight w:val="0"/>
      <w:marTop w:val="0"/>
      <w:marBottom w:val="0"/>
      <w:divBdr>
        <w:top w:val="none" w:sz="0" w:space="0" w:color="auto"/>
        <w:left w:val="none" w:sz="0" w:space="0" w:color="auto"/>
        <w:bottom w:val="none" w:sz="0" w:space="0" w:color="auto"/>
        <w:right w:val="none" w:sz="0" w:space="0" w:color="auto"/>
      </w:divBdr>
    </w:div>
    <w:div w:id="1224558329">
      <w:bodyDiv w:val="1"/>
      <w:marLeft w:val="0"/>
      <w:marRight w:val="0"/>
      <w:marTop w:val="0"/>
      <w:marBottom w:val="0"/>
      <w:divBdr>
        <w:top w:val="none" w:sz="0" w:space="0" w:color="auto"/>
        <w:left w:val="none" w:sz="0" w:space="0" w:color="auto"/>
        <w:bottom w:val="none" w:sz="0" w:space="0" w:color="auto"/>
        <w:right w:val="none" w:sz="0" w:space="0" w:color="auto"/>
      </w:divBdr>
    </w:div>
    <w:div w:id="1224752499">
      <w:bodyDiv w:val="1"/>
      <w:marLeft w:val="0"/>
      <w:marRight w:val="0"/>
      <w:marTop w:val="0"/>
      <w:marBottom w:val="0"/>
      <w:divBdr>
        <w:top w:val="none" w:sz="0" w:space="0" w:color="auto"/>
        <w:left w:val="none" w:sz="0" w:space="0" w:color="auto"/>
        <w:bottom w:val="none" w:sz="0" w:space="0" w:color="auto"/>
        <w:right w:val="none" w:sz="0" w:space="0" w:color="auto"/>
      </w:divBdr>
    </w:div>
    <w:div w:id="1224758619">
      <w:bodyDiv w:val="1"/>
      <w:marLeft w:val="0"/>
      <w:marRight w:val="0"/>
      <w:marTop w:val="0"/>
      <w:marBottom w:val="0"/>
      <w:divBdr>
        <w:top w:val="none" w:sz="0" w:space="0" w:color="auto"/>
        <w:left w:val="none" w:sz="0" w:space="0" w:color="auto"/>
        <w:bottom w:val="none" w:sz="0" w:space="0" w:color="auto"/>
        <w:right w:val="none" w:sz="0" w:space="0" w:color="auto"/>
      </w:divBdr>
    </w:div>
    <w:div w:id="1226719475">
      <w:bodyDiv w:val="1"/>
      <w:marLeft w:val="0"/>
      <w:marRight w:val="0"/>
      <w:marTop w:val="0"/>
      <w:marBottom w:val="0"/>
      <w:divBdr>
        <w:top w:val="none" w:sz="0" w:space="0" w:color="auto"/>
        <w:left w:val="none" w:sz="0" w:space="0" w:color="auto"/>
        <w:bottom w:val="none" w:sz="0" w:space="0" w:color="auto"/>
        <w:right w:val="none" w:sz="0" w:space="0" w:color="auto"/>
      </w:divBdr>
    </w:div>
    <w:div w:id="1227957814">
      <w:bodyDiv w:val="1"/>
      <w:marLeft w:val="0"/>
      <w:marRight w:val="0"/>
      <w:marTop w:val="0"/>
      <w:marBottom w:val="0"/>
      <w:divBdr>
        <w:top w:val="none" w:sz="0" w:space="0" w:color="auto"/>
        <w:left w:val="none" w:sz="0" w:space="0" w:color="auto"/>
        <w:bottom w:val="none" w:sz="0" w:space="0" w:color="auto"/>
        <w:right w:val="none" w:sz="0" w:space="0" w:color="auto"/>
      </w:divBdr>
    </w:div>
    <w:div w:id="1229342566">
      <w:bodyDiv w:val="1"/>
      <w:marLeft w:val="0"/>
      <w:marRight w:val="0"/>
      <w:marTop w:val="0"/>
      <w:marBottom w:val="0"/>
      <w:divBdr>
        <w:top w:val="none" w:sz="0" w:space="0" w:color="auto"/>
        <w:left w:val="none" w:sz="0" w:space="0" w:color="auto"/>
        <w:bottom w:val="none" w:sz="0" w:space="0" w:color="auto"/>
        <w:right w:val="none" w:sz="0" w:space="0" w:color="auto"/>
      </w:divBdr>
    </w:div>
    <w:div w:id="1230072888">
      <w:bodyDiv w:val="1"/>
      <w:marLeft w:val="0"/>
      <w:marRight w:val="0"/>
      <w:marTop w:val="0"/>
      <w:marBottom w:val="0"/>
      <w:divBdr>
        <w:top w:val="none" w:sz="0" w:space="0" w:color="auto"/>
        <w:left w:val="none" w:sz="0" w:space="0" w:color="auto"/>
        <w:bottom w:val="none" w:sz="0" w:space="0" w:color="auto"/>
        <w:right w:val="none" w:sz="0" w:space="0" w:color="auto"/>
      </w:divBdr>
    </w:div>
    <w:div w:id="1230771126">
      <w:bodyDiv w:val="1"/>
      <w:marLeft w:val="0"/>
      <w:marRight w:val="0"/>
      <w:marTop w:val="0"/>
      <w:marBottom w:val="0"/>
      <w:divBdr>
        <w:top w:val="none" w:sz="0" w:space="0" w:color="auto"/>
        <w:left w:val="none" w:sz="0" w:space="0" w:color="auto"/>
        <w:bottom w:val="none" w:sz="0" w:space="0" w:color="auto"/>
        <w:right w:val="none" w:sz="0" w:space="0" w:color="auto"/>
      </w:divBdr>
    </w:div>
    <w:div w:id="1231036517">
      <w:bodyDiv w:val="1"/>
      <w:marLeft w:val="0"/>
      <w:marRight w:val="0"/>
      <w:marTop w:val="0"/>
      <w:marBottom w:val="0"/>
      <w:divBdr>
        <w:top w:val="none" w:sz="0" w:space="0" w:color="auto"/>
        <w:left w:val="none" w:sz="0" w:space="0" w:color="auto"/>
        <w:bottom w:val="none" w:sz="0" w:space="0" w:color="auto"/>
        <w:right w:val="none" w:sz="0" w:space="0" w:color="auto"/>
      </w:divBdr>
    </w:div>
    <w:div w:id="1232305974">
      <w:bodyDiv w:val="1"/>
      <w:marLeft w:val="0"/>
      <w:marRight w:val="0"/>
      <w:marTop w:val="0"/>
      <w:marBottom w:val="0"/>
      <w:divBdr>
        <w:top w:val="none" w:sz="0" w:space="0" w:color="auto"/>
        <w:left w:val="none" w:sz="0" w:space="0" w:color="auto"/>
        <w:bottom w:val="none" w:sz="0" w:space="0" w:color="auto"/>
        <w:right w:val="none" w:sz="0" w:space="0" w:color="auto"/>
      </w:divBdr>
    </w:div>
    <w:div w:id="1235311305">
      <w:bodyDiv w:val="1"/>
      <w:marLeft w:val="0"/>
      <w:marRight w:val="0"/>
      <w:marTop w:val="0"/>
      <w:marBottom w:val="0"/>
      <w:divBdr>
        <w:top w:val="none" w:sz="0" w:space="0" w:color="auto"/>
        <w:left w:val="none" w:sz="0" w:space="0" w:color="auto"/>
        <w:bottom w:val="none" w:sz="0" w:space="0" w:color="auto"/>
        <w:right w:val="none" w:sz="0" w:space="0" w:color="auto"/>
      </w:divBdr>
    </w:div>
    <w:div w:id="1236166639">
      <w:bodyDiv w:val="1"/>
      <w:marLeft w:val="0"/>
      <w:marRight w:val="0"/>
      <w:marTop w:val="0"/>
      <w:marBottom w:val="0"/>
      <w:divBdr>
        <w:top w:val="none" w:sz="0" w:space="0" w:color="auto"/>
        <w:left w:val="none" w:sz="0" w:space="0" w:color="auto"/>
        <w:bottom w:val="none" w:sz="0" w:space="0" w:color="auto"/>
        <w:right w:val="none" w:sz="0" w:space="0" w:color="auto"/>
      </w:divBdr>
    </w:div>
    <w:div w:id="1237596601">
      <w:bodyDiv w:val="1"/>
      <w:marLeft w:val="0"/>
      <w:marRight w:val="0"/>
      <w:marTop w:val="0"/>
      <w:marBottom w:val="0"/>
      <w:divBdr>
        <w:top w:val="none" w:sz="0" w:space="0" w:color="auto"/>
        <w:left w:val="none" w:sz="0" w:space="0" w:color="auto"/>
        <w:bottom w:val="none" w:sz="0" w:space="0" w:color="auto"/>
        <w:right w:val="none" w:sz="0" w:space="0" w:color="auto"/>
      </w:divBdr>
    </w:div>
    <w:div w:id="1237865180">
      <w:bodyDiv w:val="1"/>
      <w:marLeft w:val="0"/>
      <w:marRight w:val="0"/>
      <w:marTop w:val="0"/>
      <w:marBottom w:val="0"/>
      <w:divBdr>
        <w:top w:val="none" w:sz="0" w:space="0" w:color="auto"/>
        <w:left w:val="none" w:sz="0" w:space="0" w:color="auto"/>
        <w:bottom w:val="none" w:sz="0" w:space="0" w:color="auto"/>
        <w:right w:val="none" w:sz="0" w:space="0" w:color="auto"/>
      </w:divBdr>
    </w:div>
    <w:div w:id="1238444700">
      <w:bodyDiv w:val="1"/>
      <w:marLeft w:val="0"/>
      <w:marRight w:val="0"/>
      <w:marTop w:val="0"/>
      <w:marBottom w:val="0"/>
      <w:divBdr>
        <w:top w:val="none" w:sz="0" w:space="0" w:color="auto"/>
        <w:left w:val="none" w:sz="0" w:space="0" w:color="auto"/>
        <w:bottom w:val="none" w:sz="0" w:space="0" w:color="auto"/>
        <w:right w:val="none" w:sz="0" w:space="0" w:color="auto"/>
      </w:divBdr>
    </w:div>
    <w:div w:id="1239024340">
      <w:bodyDiv w:val="1"/>
      <w:marLeft w:val="0"/>
      <w:marRight w:val="0"/>
      <w:marTop w:val="0"/>
      <w:marBottom w:val="0"/>
      <w:divBdr>
        <w:top w:val="none" w:sz="0" w:space="0" w:color="auto"/>
        <w:left w:val="none" w:sz="0" w:space="0" w:color="auto"/>
        <w:bottom w:val="none" w:sz="0" w:space="0" w:color="auto"/>
        <w:right w:val="none" w:sz="0" w:space="0" w:color="auto"/>
      </w:divBdr>
    </w:div>
    <w:div w:id="1239050023">
      <w:bodyDiv w:val="1"/>
      <w:marLeft w:val="0"/>
      <w:marRight w:val="0"/>
      <w:marTop w:val="0"/>
      <w:marBottom w:val="0"/>
      <w:divBdr>
        <w:top w:val="none" w:sz="0" w:space="0" w:color="auto"/>
        <w:left w:val="none" w:sz="0" w:space="0" w:color="auto"/>
        <w:bottom w:val="none" w:sz="0" w:space="0" w:color="auto"/>
        <w:right w:val="none" w:sz="0" w:space="0" w:color="auto"/>
      </w:divBdr>
    </w:div>
    <w:div w:id="1239361830">
      <w:bodyDiv w:val="1"/>
      <w:marLeft w:val="0"/>
      <w:marRight w:val="0"/>
      <w:marTop w:val="0"/>
      <w:marBottom w:val="0"/>
      <w:divBdr>
        <w:top w:val="none" w:sz="0" w:space="0" w:color="auto"/>
        <w:left w:val="none" w:sz="0" w:space="0" w:color="auto"/>
        <w:bottom w:val="none" w:sz="0" w:space="0" w:color="auto"/>
        <w:right w:val="none" w:sz="0" w:space="0" w:color="auto"/>
      </w:divBdr>
    </w:div>
    <w:div w:id="1240359503">
      <w:bodyDiv w:val="1"/>
      <w:marLeft w:val="0"/>
      <w:marRight w:val="0"/>
      <w:marTop w:val="0"/>
      <w:marBottom w:val="0"/>
      <w:divBdr>
        <w:top w:val="none" w:sz="0" w:space="0" w:color="auto"/>
        <w:left w:val="none" w:sz="0" w:space="0" w:color="auto"/>
        <w:bottom w:val="none" w:sz="0" w:space="0" w:color="auto"/>
        <w:right w:val="none" w:sz="0" w:space="0" w:color="auto"/>
      </w:divBdr>
    </w:div>
    <w:div w:id="1241403237">
      <w:bodyDiv w:val="1"/>
      <w:marLeft w:val="0"/>
      <w:marRight w:val="0"/>
      <w:marTop w:val="0"/>
      <w:marBottom w:val="0"/>
      <w:divBdr>
        <w:top w:val="none" w:sz="0" w:space="0" w:color="auto"/>
        <w:left w:val="none" w:sz="0" w:space="0" w:color="auto"/>
        <w:bottom w:val="none" w:sz="0" w:space="0" w:color="auto"/>
        <w:right w:val="none" w:sz="0" w:space="0" w:color="auto"/>
      </w:divBdr>
    </w:div>
    <w:div w:id="1241523234">
      <w:bodyDiv w:val="1"/>
      <w:marLeft w:val="0"/>
      <w:marRight w:val="0"/>
      <w:marTop w:val="0"/>
      <w:marBottom w:val="0"/>
      <w:divBdr>
        <w:top w:val="none" w:sz="0" w:space="0" w:color="auto"/>
        <w:left w:val="none" w:sz="0" w:space="0" w:color="auto"/>
        <w:bottom w:val="none" w:sz="0" w:space="0" w:color="auto"/>
        <w:right w:val="none" w:sz="0" w:space="0" w:color="auto"/>
      </w:divBdr>
    </w:div>
    <w:div w:id="1242250004">
      <w:bodyDiv w:val="1"/>
      <w:marLeft w:val="0"/>
      <w:marRight w:val="0"/>
      <w:marTop w:val="0"/>
      <w:marBottom w:val="0"/>
      <w:divBdr>
        <w:top w:val="none" w:sz="0" w:space="0" w:color="auto"/>
        <w:left w:val="none" w:sz="0" w:space="0" w:color="auto"/>
        <w:bottom w:val="none" w:sz="0" w:space="0" w:color="auto"/>
        <w:right w:val="none" w:sz="0" w:space="0" w:color="auto"/>
      </w:divBdr>
    </w:div>
    <w:div w:id="1242329833">
      <w:bodyDiv w:val="1"/>
      <w:marLeft w:val="0"/>
      <w:marRight w:val="0"/>
      <w:marTop w:val="0"/>
      <w:marBottom w:val="0"/>
      <w:divBdr>
        <w:top w:val="none" w:sz="0" w:space="0" w:color="auto"/>
        <w:left w:val="none" w:sz="0" w:space="0" w:color="auto"/>
        <w:bottom w:val="none" w:sz="0" w:space="0" w:color="auto"/>
        <w:right w:val="none" w:sz="0" w:space="0" w:color="auto"/>
      </w:divBdr>
    </w:div>
    <w:div w:id="1242907615">
      <w:bodyDiv w:val="1"/>
      <w:marLeft w:val="0"/>
      <w:marRight w:val="0"/>
      <w:marTop w:val="0"/>
      <w:marBottom w:val="0"/>
      <w:divBdr>
        <w:top w:val="none" w:sz="0" w:space="0" w:color="auto"/>
        <w:left w:val="none" w:sz="0" w:space="0" w:color="auto"/>
        <w:bottom w:val="none" w:sz="0" w:space="0" w:color="auto"/>
        <w:right w:val="none" w:sz="0" w:space="0" w:color="auto"/>
      </w:divBdr>
    </w:div>
    <w:div w:id="1246570695">
      <w:bodyDiv w:val="1"/>
      <w:marLeft w:val="0"/>
      <w:marRight w:val="0"/>
      <w:marTop w:val="0"/>
      <w:marBottom w:val="0"/>
      <w:divBdr>
        <w:top w:val="none" w:sz="0" w:space="0" w:color="auto"/>
        <w:left w:val="none" w:sz="0" w:space="0" w:color="auto"/>
        <w:bottom w:val="none" w:sz="0" w:space="0" w:color="auto"/>
        <w:right w:val="none" w:sz="0" w:space="0" w:color="auto"/>
      </w:divBdr>
    </w:div>
    <w:div w:id="1246762542">
      <w:bodyDiv w:val="1"/>
      <w:marLeft w:val="0"/>
      <w:marRight w:val="0"/>
      <w:marTop w:val="0"/>
      <w:marBottom w:val="0"/>
      <w:divBdr>
        <w:top w:val="none" w:sz="0" w:space="0" w:color="auto"/>
        <w:left w:val="none" w:sz="0" w:space="0" w:color="auto"/>
        <w:bottom w:val="none" w:sz="0" w:space="0" w:color="auto"/>
        <w:right w:val="none" w:sz="0" w:space="0" w:color="auto"/>
      </w:divBdr>
    </w:div>
    <w:div w:id="1246888366">
      <w:bodyDiv w:val="1"/>
      <w:marLeft w:val="0"/>
      <w:marRight w:val="0"/>
      <w:marTop w:val="0"/>
      <w:marBottom w:val="0"/>
      <w:divBdr>
        <w:top w:val="none" w:sz="0" w:space="0" w:color="auto"/>
        <w:left w:val="none" w:sz="0" w:space="0" w:color="auto"/>
        <w:bottom w:val="none" w:sz="0" w:space="0" w:color="auto"/>
        <w:right w:val="none" w:sz="0" w:space="0" w:color="auto"/>
      </w:divBdr>
    </w:div>
    <w:div w:id="1247227905">
      <w:bodyDiv w:val="1"/>
      <w:marLeft w:val="0"/>
      <w:marRight w:val="0"/>
      <w:marTop w:val="0"/>
      <w:marBottom w:val="0"/>
      <w:divBdr>
        <w:top w:val="none" w:sz="0" w:space="0" w:color="auto"/>
        <w:left w:val="none" w:sz="0" w:space="0" w:color="auto"/>
        <w:bottom w:val="none" w:sz="0" w:space="0" w:color="auto"/>
        <w:right w:val="none" w:sz="0" w:space="0" w:color="auto"/>
      </w:divBdr>
    </w:div>
    <w:div w:id="1248880625">
      <w:bodyDiv w:val="1"/>
      <w:marLeft w:val="0"/>
      <w:marRight w:val="0"/>
      <w:marTop w:val="0"/>
      <w:marBottom w:val="0"/>
      <w:divBdr>
        <w:top w:val="none" w:sz="0" w:space="0" w:color="auto"/>
        <w:left w:val="none" w:sz="0" w:space="0" w:color="auto"/>
        <w:bottom w:val="none" w:sz="0" w:space="0" w:color="auto"/>
        <w:right w:val="none" w:sz="0" w:space="0" w:color="auto"/>
      </w:divBdr>
    </w:div>
    <w:div w:id="1250430089">
      <w:bodyDiv w:val="1"/>
      <w:marLeft w:val="0"/>
      <w:marRight w:val="0"/>
      <w:marTop w:val="0"/>
      <w:marBottom w:val="0"/>
      <w:divBdr>
        <w:top w:val="none" w:sz="0" w:space="0" w:color="auto"/>
        <w:left w:val="none" w:sz="0" w:space="0" w:color="auto"/>
        <w:bottom w:val="none" w:sz="0" w:space="0" w:color="auto"/>
        <w:right w:val="none" w:sz="0" w:space="0" w:color="auto"/>
      </w:divBdr>
    </w:div>
    <w:div w:id="1251699694">
      <w:bodyDiv w:val="1"/>
      <w:marLeft w:val="0"/>
      <w:marRight w:val="0"/>
      <w:marTop w:val="0"/>
      <w:marBottom w:val="0"/>
      <w:divBdr>
        <w:top w:val="none" w:sz="0" w:space="0" w:color="auto"/>
        <w:left w:val="none" w:sz="0" w:space="0" w:color="auto"/>
        <w:bottom w:val="none" w:sz="0" w:space="0" w:color="auto"/>
        <w:right w:val="none" w:sz="0" w:space="0" w:color="auto"/>
      </w:divBdr>
    </w:div>
    <w:div w:id="1251818876">
      <w:bodyDiv w:val="1"/>
      <w:marLeft w:val="0"/>
      <w:marRight w:val="0"/>
      <w:marTop w:val="0"/>
      <w:marBottom w:val="0"/>
      <w:divBdr>
        <w:top w:val="none" w:sz="0" w:space="0" w:color="auto"/>
        <w:left w:val="none" w:sz="0" w:space="0" w:color="auto"/>
        <w:bottom w:val="none" w:sz="0" w:space="0" w:color="auto"/>
        <w:right w:val="none" w:sz="0" w:space="0" w:color="auto"/>
      </w:divBdr>
    </w:div>
    <w:div w:id="1253586224">
      <w:bodyDiv w:val="1"/>
      <w:marLeft w:val="0"/>
      <w:marRight w:val="0"/>
      <w:marTop w:val="0"/>
      <w:marBottom w:val="0"/>
      <w:divBdr>
        <w:top w:val="none" w:sz="0" w:space="0" w:color="auto"/>
        <w:left w:val="none" w:sz="0" w:space="0" w:color="auto"/>
        <w:bottom w:val="none" w:sz="0" w:space="0" w:color="auto"/>
        <w:right w:val="none" w:sz="0" w:space="0" w:color="auto"/>
      </w:divBdr>
    </w:div>
    <w:div w:id="1253970694">
      <w:bodyDiv w:val="1"/>
      <w:marLeft w:val="0"/>
      <w:marRight w:val="0"/>
      <w:marTop w:val="0"/>
      <w:marBottom w:val="0"/>
      <w:divBdr>
        <w:top w:val="none" w:sz="0" w:space="0" w:color="auto"/>
        <w:left w:val="none" w:sz="0" w:space="0" w:color="auto"/>
        <w:bottom w:val="none" w:sz="0" w:space="0" w:color="auto"/>
        <w:right w:val="none" w:sz="0" w:space="0" w:color="auto"/>
      </w:divBdr>
    </w:div>
    <w:div w:id="1255364078">
      <w:bodyDiv w:val="1"/>
      <w:marLeft w:val="0"/>
      <w:marRight w:val="0"/>
      <w:marTop w:val="0"/>
      <w:marBottom w:val="0"/>
      <w:divBdr>
        <w:top w:val="none" w:sz="0" w:space="0" w:color="auto"/>
        <w:left w:val="none" w:sz="0" w:space="0" w:color="auto"/>
        <w:bottom w:val="none" w:sz="0" w:space="0" w:color="auto"/>
        <w:right w:val="none" w:sz="0" w:space="0" w:color="auto"/>
      </w:divBdr>
    </w:div>
    <w:div w:id="1255819301">
      <w:bodyDiv w:val="1"/>
      <w:marLeft w:val="0"/>
      <w:marRight w:val="0"/>
      <w:marTop w:val="0"/>
      <w:marBottom w:val="0"/>
      <w:divBdr>
        <w:top w:val="none" w:sz="0" w:space="0" w:color="auto"/>
        <w:left w:val="none" w:sz="0" w:space="0" w:color="auto"/>
        <w:bottom w:val="none" w:sz="0" w:space="0" w:color="auto"/>
        <w:right w:val="none" w:sz="0" w:space="0" w:color="auto"/>
      </w:divBdr>
    </w:div>
    <w:div w:id="125586925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61062583">
      <w:bodyDiv w:val="1"/>
      <w:marLeft w:val="0"/>
      <w:marRight w:val="0"/>
      <w:marTop w:val="0"/>
      <w:marBottom w:val="0"/>
      <w:divBdr>
        <w:top w:val="none" w:sz="0" w:space="0" w:color="auto"/>
        <w:left w:val="none" w:sz="0" w:space="0" w:color="auto"/>
        <w:bottom w:val="none" w:sz="0" w:space="0" w:color="auto"/>
        <w:right w:val="none" w:sz="0" w:space="0" w:color="auto"/>
      </w:divBdr>
    </w:div>
    <w:div w:id="1261063652">
      <w:bodyDiv w:val="1"/>
      <w:marLeft w:val="0"/>
      <w:marRight w:val="0"/>
      <w:marTop w:val="0"/>
      <w:marBottom w:val="0"/>
      <w:divBdr>
        <w:top w:val="none" w:sz="0" w:space="0" w:color="auto"/>
        <w:left w:val="none" w:sz="0" w:space="0" w:color="auto"/>
        <w:bottom w:val="none" w:sz="0" w:space="0" w:color="auto"/>
        <w:right w:val="none" w:sz="0" w:space="0" w:color="auto"/>
      </w:divBdr>
    </w:div>
    <w:div w:id="1261184034">
      <w:bodyDiv w:val="1"/>
      <w:marLeft w:val="0"/>
      <w:marRight w:val="0"/>
      <w:marTop w:val="0"/>
      <w:marBottom w:val="0"/>
      <w:divBdr>
        <w:top w:val="none" w:sz="0" w:space="0" w:color="auto"/>
        <w:left w:val="none" w:sz="0" w:space="0" w:color="auto"/>
        <w:bottom w:val="none" w:sz="0" w:space="0" w:color="auto"/>
        <w:right w:val="none" w:sz="0" w:space="0" w:color="auto"/>
      </w:divBdr>
    </w:div>
    <w:div w:id="1262296446">
      <w:bodyDiv w:val="1"/>
      <w:marLeft w:val="0"/>
      <w:marRight w:val="0"/>
      <w:marTop w:val="0"/>
      <w:marBottom w:val="0"/>
      <w:divBdr>
        <w:top w:val="none" w:sz="0" w:space="0" w:color="auto"/>
        <w:left w:val="none" w:sz="0" w:space="0" w:color="auto"/>
        <w:bottom w:val="none" w:sz="0" w:space="0" w:color="auto"/>
        <w:right w:val="none" w:sz="0" w:space="0" w:color="auto"/>
      </w:divBdr>
    </w:div>
    <w:div w:id="1262834210">
      <w:bodyDiv w:val="1"/>
      <w:marLeft w:val="0"/>
      <w:marRight w:val="0"/>
      <w:marTop w:val="0"/>
      <w:marBottom w:val="0"/>
      <w:divBdr>
        <w:top w:val="none" w:sz="0" w:space="0" w:color="auto"/>
        <w:left w:val="none" w:sz="0" w:space="0" w:color="auto"/>
        <w:bottom w:val="none" w:sz="0" w:space="0" w:color="auto"/>
        <w:right w:val="none" w:sz="0" w:space="0" w:color="auto"/>
      </w:divBdr>
    </w:div>
    <w:div w:id="1266763776">
      <w:bodyDiv w:val="1"/>
      <w:marLeft w:val="0"/>
      <w:marRight w:val="0"/>
      <w:marTop w:val="0"/>
      <w:marBottom w:val="0"/>
      <w:divBdr>
        <w:top w:val="none" w:sz="0" w:space="0" w:color="auto"/>
        <w:left w:val="none" w:sz="0" w:space="0" w:color="auto"/>
        <w:bottom w:val="none" w:sz="0" w:space="0" w:color="auto"/>
        <w:right w:val="none" w:sz="0" w:space="0" w:color="auto"/>
      </w:divBdr>
    </w:div>
    <w:div w:id="1267077011">
      <w:bodyDiv w:val="1"/>
      <w:marLeft w:val="0"/>
      <w:marRight w:val="0"/>
      <w:marTop w:val="0"/>
      <w:marBottom w:val="0"/>
      <w:divBdr>
        <w:top w:val="none" w:sz="0" w:space="0" w:color="auto"/>
        <w:left w:val="none" w:sz="0" w:space="0" w:color="auto"/>
        <w:bottom w:val="none" w:sz="0" w:space="0" w:color="auto"/>
        <w:right w:val="none" w:sz="0" w:space="0" w:color="auto"/>
      </w:divBdr>
    </w:div>
    <w:div w:id="1267427020">
      <w:bodyDiv w:val="1"/>
      <w:marLeft w:val="0"/>
      <w:marRight w:val="0"/>
      <w:marTop w:val="0"/>
      <w:marBottom w:val="0"/>
      <w:divBdr>
        <w:top w:val="none" w:sz="0" w:space="0" w:color="auto"/>
        <w:left w:val="none" w:sz="0" w:space="0" w:color="auto"/>
        <w:bottom w:val="none" w:sz="0" w:space="0" w:color="auto"/>
        <w:right w:val="none" w:sz="0" w:space="0" w:color="auto"/>
      </w:divBdr>
    </w:div>
    <w:div w:id="1267929606">
      <w:bodyDiv w:val="1"/>
      <w:marLeft w:val="0"/>
      <w:marRight w:val="0"/>
      <w:marTop w:val="0"/>
      <w:marBottom w:val="0"/>
      <w:divBdr>
        <w:top w:val="none" w:sz="0" w:space="0" w:color="auto"/>
        <w:left w:val="none" w:sz="0" w:space="0" w:color="auto"/>
        <w:bottom w:val="none" w:sz="0" w:space="0" w:color="auto"/>
        <w:right w:val="none" w:sz="0" w:space="0" w:color="auto"/>
      </w:divBdr>
    </w:div>
    <w:div w:id="1268388149">
      <w:bodyDiv w:val="1"/>
      <w:marLeft w:val="0"/>
      <w:marRight w:val="0"/>
      <w:marTop w:val="0"/>
      <w:marBottom w:val="0"/>
      <w:divBdr>
        <w:top w:val="none" w:sz="0" w:space="0" w:color="auto"/>
        <w:left w:val="none" w:sz="0" w:space="0" w:color="auto"/>
        <w:bottom w:val="none" w:sz="0" w:space="0" w:color="auto"/>
        <w:right w:val="none" w:sz="0" w:space="0" w:color="auto"/>
      </w:divBdr>
    </w:div>
    <w:div w:id="1268999148">
      <w:bodyDiv w:val="1"/>
      <w:marLeft w:val="0"/>
      <w:marRight w:val="0"/>
      <w:marTop w:val="0"/>
      <w:marBottom w:val="0"/>
      <w:divBdr>
        <w:top w:val="none" w:sz="0" w:space="0" w:color="auto"/>
        <w:left w:val="none" w:sz="0" w:space="0" w:color="auto"/>
        <w:bottom w:val="none" w:sz="0" w:space="0" w:color="auto"/>
        <w:right w:val="none" w:sz="0" w:space="0" w:color="auto"/>
      </w:divBdr>
    </w:div>
    <w:div w:id="1269506934">
      <w:bodyDiv w:val="1"/>
      <w:marLeft w:val="0"/>
      <w:marRight w:val="0"/>
      <w:marTop w:val="0"/>
      <w:marBottom w:val="0"/>
      <w:divBdr>
        <w:top w:val="none" w:sz="0" w:space="0" w:color="auto"/>
        <w:left w:val="none" w:sz="0" w:space="0" w:color="auto"/>
        <w:bottom w:val="none" w:sz="0" w:space="0" w:color="auto"/>
        <w:right w:val="none" w:sz="0" w:space="0" w:color="auto"/>
      </w:divBdr>
    </w:div>
    <w:div w:id="1270695022">
      <w:bodyDiv w:val="1"/>
      <w:marLeft w:val="0"/>
      <w:marRight w:val="0"/>
      <w:marTop w:val="0"/>
      <w:marBottom w:val="0"/>
      <w:divBdr>
        <w:top w:val="none" w:sz="0" w:space="0" w:color="auto"/>
        <w:left w:val="none" w:sz="0" w:space="0" w:color="auto"/>
        <w:bottom w:val="none" w:sz="0" w:space="0" w:color="auto"/>
        <w:right w:val="none" w:sz="0" w:space="0" w:color="auto"/>
      </w:divBdr>
    </w:div>
    <w:div w:id="1270771483">
      <w:bodyDiv w:val="1"/>
      <w:marLeft w:val="0"/>
      <w:marRight w:val="0"/>
      <w:marTop w:val="0"/>
      <w:marBottom w:val="0"/>
      <w:divBdr>
        <w:top w:val="none" w:sz="0" w:space="0" w:color="auto"/>
        <w:left w:val="none" w:sz="0" w:space="0" w:color="auto"/>
        <w:bottom w:val="none" w:sz="0" w:space="0" w:color="auto"/>
        <w:right w:val="none" w:sz="0" w:space="0" w:color="auto"/>
      </w:divBdr>
    </w:div>
    <w:div w:id="1273593701">
      <w:bodyDiv w:val="1"/>
      <w:marLeft w:val="0"/>
      <w:marRight w:val="0"/>
      <w:marTop w:val="0"/>
      <w:marBottom w:val="0"/>
      <w:divBdr>
        <w:top w:val="none" w:sz="0" w:space="0" w:color="auto"/>
        <w:left w:val="none" w:sz="0" w:space="0" w:color="auto"/>
        <w:bottom w:val="none" w:sz="0" w:space="0" w:color="auto"/>
        <w:right w:val="none" w:sz="0" w:space="0" w:color="auto"/>
      </w:divBdr>
    </w:div>
    <w:div w:id="1274745566">
      <w:bodyDiv w:val="1"/>
      <w:marLeft w:val="0"/>
      <w:marRight w:val="0"/>
      <w:marTop w:val="0"/>
      <w:marBottom w:val="0"/>
      <w:divBdr>
        <w:top w:val="none" w:sz="0" w:space="0" w:color="auto"/>
        <w:left w:val="none" w:sz="0" w:space="0" w:color="auto"/>
        <w:bottom w:val="none" w:sz="0" w:space="0" w:color="auto"/>
        <w:right w:val="none" w:sz="0" w:space="0" w:color="auto"/>
      </w:divBdr>
    </w:div>
    <w:div w:id="1276404687">
      <w:bodyDiv w:val="1"/>
      <w:marLeft w:val="0"/>
      <w:marRight w:val="0"/>
      <w:marTop w:val="0"/>
      <w:marBottom w:val="0"/>
      <w:divBdr>
        <w:top w:val="none" w:sz="0" w:space="0" w:color="auto"/>
        <w:left w:val="none" w:sz="0" w:space="0" w:color="auto"/>
        <w:bottom w:val="none" w:sz="0" w:space="0" w:color="auto"/>
        <w:right w:val="none" w:sz="0" w:space="0" w:color="auto"/>
      </w:divBdr>
    </w:div>
    <w:div w:id="1278607577">
      <w:bodyDiv w:val="1"/>
      <w:marLeft w:val="0"/>
      <w:marRight w:val="0"/>
      <w:marTop w:val="0"/>
      <w:marBottom w:val="0"/>
      <w:divBdr>
        <w:top w:val="none" w:sz="0" w:space="0" w:color="auto"/>
        <w:left w:val="none" w:sz="0" w:space="0" w:color="auto"/>
        <w:bottom w:val="none" w:sz="0" w:space="0" w:color="auto"/>
        <w:right w:val="none" w:sz="0" w:space="0" w:color="auto"/>
      </w:divBdr>
    </w:div>
    <w:div w:id="1278681515">
      <w:bodyDiv w:val="1"/>
      <w:marLeft w:val="0"/>
      <w:marRight w:val="0"/>
      <w:marTop w:val="0"/>
      <w:marBottom w:val="0"/>
      <w:divBdr>
        <w:top w:val="none" w:sz="0" w:space="0" w:color="auto"/>
        <w:left w:val="none" w:sz="0" w:space="0" w:color="auto"/>
        <w:bottom w:val="none" w:sz="0" w:space="0" w:color="auto"/>
        <w:right w:val="none" w:sz="0" w:space="0" w:color="auto"/>
      </w:divBdr>
    </w:div>
    <w:div w:id="1279408002">
      <w:bodyDiv w:val="1"/>
      <w:marLeft w:val="0"/>
      <w:marRight w:val="0"/>
      <w:marTop w:val="0"/>
      <w:marBottom w:val="0"/>
      <w:divBdr>
        <w:top w:val="none" w:sz="0" w:space="0" w:color="auto"/>
        <w:left w:val="none" w:sz="0" w:space="0" w:color="auto"/>
        <w:bottom w:val="none" w:sz="0" w:space="0" w:color="auto"/>
        <w:right w:val="none" w:sz="0" w:space="0" w:color="auto"/>
      </w:divBdr>
    </w:div>
    <w:div w:id="1280523972">
      <w:bodyDiv w:val="1"/>
      <w:marLeft w:val="0"/>
      <w:marRight w:val="0"/>
      <w:marTop w:val="0"/>
      <w:marBottom w:val="0"/>
      <w:divBdr>
        <w:top w:val="none" w:sz="0" w:space="0" w:color="auto"/>
        <w:left w:val="none" w:sz="0" w:space="0" w:color="auto"/>
        <w:bottom w:val="none" w:sz="0" w:space="0" w:color="auto"/>
        <w:right w:val="none" w:sz="0" w:space="0" w:color="auto"/>
      </w:divBdr>
    </w:div>
    <w:div w:id="1282539587">
      <w:bodyDiv w:val="1"/>
      <w:marLeft w:val="0"/>
      <w:marRight w:val="0"/>
      <w:marTop w:val="0"/>
      <w:marBottom w:val="0"/>
      <w:divBdr>
        <w:top w:val="none" w:sz="0" w:space="0" w:color="auto"/>
        <w:left w:val="none" w:sz="0" w:space="0" w:color="auto"/>
        <w:bottom w:val="none" w:sz="0" w:space="0" w:color="auto"/>
        <w:right w:val="none" w:sz="0" w:space="0" w:color="auto"/>
      </w:divBdr>
    </w:div>
    <w:div w:id="1283610674">
      <w:bodyDiv w:val="1"/>
      <w:marLeft w:val="0"/>
      <w:marRight w:val="0"/>
      <w:marTop w:val="0"/>
      <w:marBottom w:val="0"/>
      <w:divBdr>
        <w:top w:val="none" w:sz="0" w:space="0" w:color="auto"/>
        <w:left w:val="none" w:sz="0" w:space="0" w:color="auto"/>
        <w:bottom w:val="none" w:sz="0" w:space="0" w:color="auto"/>
        <w:right w:val="none" w:sz="0" w:space="0" w:color="auto"/>
      </w:divBdr>
    </w:div>
    <w:div w:id="1284464810">
      <w:bodyDiv w:val="1"/>
      <w:marLeft w:val="0"/>
      <w:marRight w:val="0"/>
      <w:marTop w:val="0"/>
      <w:marBottom w:val="0"/>
      <w:divBdr>
        <w:top w:val="none" w:sz="0" w:space="0" w:color="auto"/>
        <w:left w:val="none" w:sz="0" w:space="0" w:color="auto"/>
        <w:bottom w:val="none" w:sz="0" w:space="0" w:color="auto"/>
        <w:right w:val="none" w:sz="0" w:space="0" w:color="auto"/>
      </w:divBdr>
    </w:div>
    <w:div w:id="1285699662">
      <w:bodyDiv w:val="1"/>
      <w:marLeft w:val="0"/>
      <w:marRight w:val="0"/>
      <w:marTop w:val="0"/>
      <w:marBottom w:val="0"/>
      <w:divBdr>
        <w:top w:val="none" w:sz="0" w:space="0" w:color="auto"/>
        <w:left w:val="none" w:sz="0" w:space="0" w:color="auto"/>
        <w:bottom w:val="none" w:sz="0" w:space="0" w:color="auto"/>
        <w:right w:val="none" w:sz="0" w:space="0" w:color="auto"/>
      </w:divBdr>
    </w:div>
    <w:div w:id="1287736645">
      <w:bodyDiv w:val="1"/>
      <w:marLeft w:val="0"/>
      <w:marRight w:val="0"/>
      <w:marTop w:val="0"/>
      <w:marBottom w:val="0"/>
      <w:divBdr>
        <w:top w:val="none" w:sz="0" w:space="0" w:color="auto"/>
        <w:left w:val="none" w:sz="0" w:space="0" w:color="auto"/>
        <w:bottom w:val="none" w:sz="0" w:space="0" w:color="auto"/>
        <w:right w:val="none" w:sz="0" w:space="0" w:color="auto"/>
      </w:divBdr>
    </w:div>
    <w:div w:id="1287814261">
      <w:bodyDiv w:val="1"/>
      <w:marLeft w:val="0"/>
      <w:marRight w:val="0"/>
      <w:marTop w:val="0"/>
      <w:marBottom w:val="0"/>
      <w:divBdr>
        <w:top w:val="none" w:sz="0" w:space="0" w:color="auto"/>
        <w:left w:val="none" w:sz="0" w:space="0" w:color="auto"/>
        <w:bottom w:val="none" w:sz="0" w:space="0" w:color="auto"/>
        <w:right w:val="none" w:sz="0" w:space="0" w:color="auto"/>
      </w:divBdr>
    </w:div>
    <w:div w:id="1288048779">
      <w:bodyDiv w:val="1"/>
      <w:marLeft w:val="0"/>
      <w:marRight w:val="0"/>
      <w:marTop w:val="0"/>
      <w:marBottom w:val="0"/>
      <w:divBdr>
        <w:top w:val="none" w:sz="0" w:space="0" w:color="auto"/>
        <w:left w:val="none" w:sz="0" w:space="0" w:color="auto"/>
        <w:bottom w:val="none" w:sz="0" w:space="0" w:color="auto"/>
        <w:right w:val="none" w:sz="0" w:space="0" w:color="auto"/>
      </w:divBdr>
    </w:div>
    <w:div w:id="1288119353">
      <w:bodyDiv w:val="1"/>
      <w:marLeft w:val="0"/>
      <w:marRight w:val="0"/>
      <w:marTop w:val="0"/>
      <w:marBottom w:val="0"/>
      <w:divBdr>
        <w:top w:val="none" w:sz="0" w:space="0" w:color="auto"/>
        <w:left w:val="none" w:sz="0" w:space="0" w:color="auto"/>
        <w:bottom w:val="none" w:sz="0" w:space="0" w:color="auto"/>
        <w:right w:val="none" w:sz="0" w:space="0" w:color="auto"/>
      </w:divBdr>
    </w:div>
    <w:div w:id="1288200572">
      <w:bodyDiv w:val="1"/>
      <w:marLeft w:val="0"/>
      <w:marRight w:val="0"/>
      <w:marTop w:val="0"/>
      <w:marBottom w:val="0"/>
      <w:divBdr>
        <w:top w:val="none" w:sz="0" w:space="0" w:color="auto"/>
        <w:left w:val="none" w:sz="0" w:space="0" w:color="auto"/>
        <w:bottom w:val="none" w:sz="0" w:space="0" w:color="auto"/>
        <w:right w:val="none" w:sz="0" w:space="0" w:color="auto"/>
      </w:divBdr>
    </w:div>
    <w:div w:id="1291472921">
      <w:bodyDiv w:val="1"/>
      <w:marLeft w:val="0"/>
      <w:marRight w:val="0"/>
      <w:marTop w:val="0"/>
      <w:marBottom w:val="0"/>
      <w:divBdr>
        <w:top w:val="none" w:sz="0" w:space="0" w:color="auto"/>
        <w:left w:val="none" w:sz="0" w:space="0" w:color="auto"/>
        <w:bottom w:val="none" w:sz="0" w:space="0" w:color="auto"/>
        <w:right w:val="none" w:sz="0" w:space="0" w:color="auto"/>
      </w:divBdr>
    </w:div>
    <w:div w:id="1293902174">
      <w:bodyDiv w:val="1"/>
      <w:marLeft w:val="0"/>
      <w:marRight w:val="0"/>
      <w:marTop w:val="0"/>
      <w:marBottom w:val="0"/>
      <w:divBdr>
        <w:top w:val="none" w:sz="0" w:space="0" w:color="auto"/>
        <w:left w:val="none" w:sz="0" w:space="0" w:color="auto"/>
        <w:bottom w:val="none" w:sz="0" w:space="0" w:color="auto"/>
        <w:right w:val="none" w:sz="0" w:space="0" w:color="auto"/>
      </w:divBdr>
    </w:div>
    <w:div w:id="1296182640">
      <w:bodyDiv w:val="1"/>
      <w:marLeft w:val="0"/>
      <w:marRight w:val="0"/>
      <w:marTop w:val="0"/>
      <w:marBottom w:val="0"/>
      <w:divBdr>
        <w:top w:val="none" w:sz="0" w:space="0" w:color="auto"/>
        <w:left w:val="none" w:sz="0" w:space="0" w:color="auto"/>
        <w:bottom w:val="none" w:sz="0" w:space="0" w:color="auto"/>
        <w:right w:val="none" w:sz="0" w:space="0" w:color="auto"/>
      </w:divBdr>
    </w:div>
    <w:div w:id="1296569624">
      <w:bodyDiv w:val="1"/>
      <w:marLeft w:val="0"/>
      <w:marRight w:val="0"/>
      <w:marTop w:val="0"/>
      <w:marBottom w:val="0"/>
      <w:divBdr>
        <w:top w:val="none" w:sz="0" w:space="0" w:color="auto"/>
        <w:left w:val="none" w:sz="0" w:space="0" w:color="auto"/>
        <w:bottom w:val="none" w:sz="0" w:space="0" w:color="auto"/>
        <w:right w:val="none" w:sz="0" w:space="0" w:color="auto"/>
      </w:divBdr>
    </w:div>
    <w:div w:id="1298491821">
      <w:bodyDiv w:val="1"/>
      <w:marLeft w:val="0"/>
      <w:marRight w:val="0"/>
      <w:marTop w:val="0"/>
      <w:marBottom w:val="0"/>
      <w:divBdr>
        <w:top w:val="none" w:sz="0" w:space="0" w:color="auto"/>
        <w:left w:val="none" w:sz="0" w:space="0" w:color="auto"/>
        <w:bottom w:val="none" w:sz="0" w:space="0" w:color="auto"/>
        <w:right w:val="none" w:sz="0" w:space="0" w:color="auto"/>
      </w:divBdr>
    </w:div>
    <w:div w:id="1298727584">
      <w:bodyDiv w:val="1"/>
      <w:marLeft w:val="0"/>
      <w:marRight w:val="0"/>
      <w:marTop w:val="0"/>
      <w:marBottom w:val="0"/>
      <w:divBdr>
        <w:top w:val="none" w:sz="0" w:space="0" w:color="auto"/>
        <w:left w:val="none" w:sz="0" w:space="0" w:color="auto"/>
        <w:bottom w:val="none" w:sz="0" w:space="0" w:color="auto"/>
        <w:right w:val="none" w:sz="0" w:space="0" w:color="auto"/>
      </w:divBdr>
    </w:div>
    <w:div w:id="1298875140">
      <w:bodyDiv w:val="1"/>
      <w:marLeft w:val="0"/>
      <w:marRight w:val="0"/>
      <w:marTop w:val="0"/>
      <w:marBottom w:val="0"/>
      <w:divBdr>
        <w:top w:val="none" w:sz="0" w:space="0" w:color="auto"/>
        <w:left w:val="none" w:sz="0" w:space="0" w:color="auto"/>
        <w:bottom w:val="none" w:sz="0" w:space="0" w:color="auto"/>
        <w:right w:val="none" w:sz="0" w:space="0" w:color="auto"/>
      </w:divBdr>
    </w:div>
    <w:div w:id="1299454864">
      <w:bodyDiv w:val="1"/>
      <w:marLeft w:val="0"/>
      <w:marRight w:val="0"/>
      <w:marTop w:val="0"/>
      <w:marBottom w:val="0"/>
      <w:divBdr>
        <w:top w:val="none" w:sz="0" w:space="0" w:color="auto"/>
        <w:left w:val="none" w:sz="0" w:space="0" w:color="auto"/>
        <w:bottom w:val="none" w:sz="0" w:space="0" w:color="auto"/>
        <w:right w:val="none" w:sz="0" w:space="0" w:color="auto"/>
      </w:divBdr>
    </w:div>
    <w:div w:id="1299607935">
      <w:bodyDiv w:val="1"/>
      <w:marLeft w:val="0"/>
      <w:marRight w:val="0"/>
      <w:marTop w:val="0"/>
      <w:marBottom w:val="0"/>
      <w:divBdr>
        <w:top w:val="none" w:sz="0" w:space="0" w:color="auto"/>
        <w:left w:val="none" w:sz="0" w:space="0" w:color="auto"/>
        <w:bottom w:val="none" w:sz="0" w:space="0" w:color="auto"/>
        <w:right w:val="none" w:sz="0" w:space="0" w:color="auto"/>
      </w:divBdr>
    </w:div>
    <w:div w:id="1300066373">
      <w:bodyDiv w:val="1"/>
      <w:marLeft w:val="0"/>
      <w:marRight w:val="0"/>
      <w:marTop w:val="0"/>
      <w:marBottom w:val="0"/>
      <w:divBdr>
        <w:top w:val="none" w:sz="0" w:space="0" w:color="auto"/>
        <w:left w:val="none" w:sz="0" w:space="0" w:color="auto"/>
        <w:bottom w:val="none" w:sz="0" w:space="0" w:color="auto"/>
        <w:right w:val="none" w:sz="0" w:space="0" w:color="auto"/>
      </w:divBdr>
    </w:div>
    <w:div w:id="1300920665">
      <w:bodyDiv w:val="1"/>
      <w:marLeft w:val="0"/>
      <w:marRight w:val="0"/>
      <w:marTop w:val="0"/>
      <w:marBottom w:val="0"/>
      <w:divBdr>
        <w:top w:val="none" w:sz="0" w:space="0" w:color="auto"/>
        <w:left w:val="none" w:sz="0" w:space="0" w:color="auto"/>
        <w:bottom w:val="none" w:sz="0" w:space="0" w:color="auto"/>
        <w:right w:val="none" w:sz="0" w:space="0" w:color="auto"/>
      </w:divBdr>
    </w:div>
    <w:div w:id="1302031503">
      <w:bodyDiv w:val="1"/>
      <w:marLeft w:val="0"/>
      <w:marRight w:val="0"/>
      <w:marTop w:val="0"/>
      <w:marBottom w:val="0"/>
      <w:divBdr>
        <w:top w:val="none" w:sz="0" w:space="0" w:color="auto"/>
        <w:left w:val="none" w:sz="0" w:space="0" w:color="auto"/>
        <w:bottom w:val="none" w:sz="0" w:space="0" w:color="auto"/>
        <w:right w:val="none" w:sz="0" w:space="0" w:color="auto"/>
      </w:divBdr>
    </w:div>
    <w:div w:id="1302232722">
      <w:bodyDiv w:val="1"/>
      <w:marLeft w:val="0"/>
      <w:marRight w:val="0"/>
      <w:marTop w:val="0"/>
      <w:marBottom w:val="0"/>
      <w:divBdr>
        <w:top w:val="none" w:sz="0" w:space="0" w:color="auto"/>
        <w:left w:val="none" w:sz="0" w:space="0" w:color="auto"/>
        <w:bottom w:val="none" w:sz="0" w:space="0" w:color="auto"/>
        <w:right w:val="none" w:sz="0" w:space="0" w:color="auto"/>
      </w:divBdr>
    </w:div>
    <w:div w:id="1302344428">
      <w:bodyDiv w:val="1"/>
      <w:marLeft w:val="0"/>
      <w:marRight w:val="0"/>
      <w:marTop w:val="0"/>
      <w:marBottom w:val="0"/>
      <w:divBdr>
        <w:top w:val="none" w:sz="0" w:space="0" w:color="auto"/>
        <w:left w:val="none" w:sz="0" w:space="0" w:color="auto"/>
        <w:bottom w:val="none" w:sz="0" w:space="0" w:color="auto"/>
        <w:right w:val="none" w:sz="0" w:space="0" w:color="auto"/>
      </w:divBdr>
    </w:div>
    <w:div w:id="1302349471">
      <w:bodyDiv w:val="1"/>
      <w:marLeft w:val="0"/>
      <w:marRight w:val="0"/>
      <w:marTop w:val="0"/>
      <w:marBottom w:val="0"/>
      <w:divBdr>
        <w:top w:val="none" w:sz="0" w:space="0" w:color="auto"/>
        <w:left w:val="none" w:sz="0" w:space="0" w:color="auto"/>
        <w:bottom w:val="none" w:sz="0" w:space="0" w:color="auto"/>
        <w:right w:val="none" w:sz="0" w:space="0" w:color="auto"/>
      </w:divBdr>
    </w:div>
    <w:div w:id="1306164293">
      <w:bodyDiv w:val="1"/>
      <w:marLeft w:val="0"/>
      <w:marRight w:val="0"/>
      <w:marTop w:val="0"/>
      <w:marBottom w:val="0"/>
      <w:divBdr>
        <w:top w:val="none" w:sz="0" w:space="0" w:color="auto"/>
        <w:left w:val="none" w:sz="0" w:space="0" w:color="auto"/>
        <w:bottom w:val="none" w:sz="0" w:space="0" w:color="auto"/>
        <w:right w:val="none" w:sz="0" w:space="0" w:color="auto"/>
      </w:divBdr>
    </w:div>
    <w:div w:id="1307124604">
      <w:bodyDiv w:val="1"/>
      <w:marLeft w:val="0"/>
      <w:marRight w:val="0"/>
      <w:marTop w:val="0"/>
      <w:marBottom w:val="0"/>
      <w:divBdr>
        <w:top w:val="none" w:sz="0" w:space="0" w:color="auto"/>
        <w:left w:val="none" w:sz="0" w:space="0" w:color="auto"/>
        <w:bottom w:val="none" w:sz="0" w:space="0" w:color="auto"/>
        <w:right w:val="none" w:sz="0" w:space="0" w:color="auto"/>
      </w:divBdr>
    </w:div>
    <w:div w:id="1309281927">
      <w:bodyDiv w:val="1"/>
      <w:marLeft w:val="0"/>
      <w:marRight w:val="0"/>
      <w:marTop w:val="0"/>
      <w:marBottom w:val="0"/>
      <w:divBdr>
        <w:top w:val="none" w:sz="0" w:space="0" w:color="auto"/>
        <w:left w:val="none" w:sz="0" w:space="0" w:color="auto"/>
        <w:bottom w:val="none" w:sz="0" w:space="0" w:color="auto"/>
        <w:right w:val="none" w:sz="0" w:space="0" w:color="auto"/>
      </w:divBdr>
    </w:div>
    <w:div w:id="1310985676">
      <w:bodyDiv w:val="1"/>
      <w:marLeft w:val="0"/>
      <w:marRight w:val="0"/>
      <w:marTop w:val="0"/>
      <w:marBottom w:val="0"/>
      <w:divBdr>
        <w:top w:val="none" w:sz="0" w:space="0" w:color="auto"/>
        <w:left w:val="none" w:sz="0" w:space="0" w:color="auto"/>
        <w:bottom w:val="none" w:sz="0" w:space="0" w:color="auto"/>
        <w:right w:val="none" w:sz="0" w:space="0" w:color="auto"/>
      </w:divBdr>
    </w:div>
    <w:div w:id="1314867395">
      <w:bodyDiv w:val="1"/>
      <w:marLeft w:val="0"/>
      <w:marRight w:val="0"/>
      <w:marTop w:val="0"/>
      <w:marBottom w:val="0"/>
      <w:divBdr>
        <w:top w:val="none" w:sz="0" w:space="0" w:color="auto"/>
        <w:left w:val="none" w:sz="0" w:space="0" w:color="auto"/>
        <w:bottom w:val="none" w:sz="0" w:space="0" w:color="auto"/>
        <w:right w:val="none" w:sz="0" w:space="0" w:color="auto"/>
      </w:divBdr>
    </w:div>
    <w:div w:id="1315065702">
      <w:bodyDiv w:val="1"/>
      <w:marLeft w:val="0"/>
      <w:marRight w:val="0"/>
      <w:marTop w:val="0"/>
      <w:marBottom w:val="0"/>
      <w:divBdr>
        <w:top w:val="none" w:sz="0" w:space="0" w:color="auto"/>
        <w:left w:val="none" w:sz="0" w:space="0" w:color="auto"/>
        <w:bottom w:val="none" w:sz="0" w:space="0" w:color="auto"/>
        <w:right w:val="none" w:sz="0" w:space="0" w:color="auto"/>
      </w:divBdr>
    </w:div>
    <w:div w:id="1315179572">
      <w:bodyDiv w:val="1"/>
      <w:marLeft w:val="0"/>
      <w:marRight w:val="0"/>
      <w:marTop w:val="0"/>
      <w:marBottom w:val="0"/>
      <w:divBdr>
        <w:top w:val="none" w:sz="0" w:space="0" w:color="auto"/>
        <w:left w:val="none" w:sz="0" w:space="0" w:color="auto"/>
        <w:bottom w:val="none" w:sz="0" w:space="0" w:color="auto"/>
        <w:right w:val="none" w:sz="0" w:space="0" w:color="auto"/>
      </w:divBdr>
    </w:div>
    <w:div w:id="1315598320">
      <w:bodyDiv w:val="1"/>
      <w:marLeft w:val="0"/>
      <w:marRight w:val="0"/>
      <w:marTop w:val="0"/>
      <w:marBottom w:val="0"/>
      <w:divBdr>
        <w:top w:val="none" w:sz="0" w:space="0" w:color="auto"/>
        <w:left w:val="none" w:sz="0" w:space="0" w:color="auto"/>
        <w:bottom w:val="none" w:sz="0" w:space="0" w:color="auto"/>
        <w:right w:val="none" w:sz="0" w:space="0" w:color="auto"/>
      </w:divBdr>
    </w:div>
    <w:div w:id="1316641422">
      <w:bodyDiv w:val="1"/>
      <w:marLeft w:val="0"/>
      <w:marRight w:val="0"/>
      <w:marTop w:val="0"/>
      <w:marBottom w:val="0"/>
      <w:divBdr>
        <w:top w:val="none" w:sz="0" w:space="0" w:color="auto"/>
        <w:left w:val="none" w:sz="0" w:space="0" w:color="auto"/>
        <w:bottom w:val="none" w:sz="0" w:space="0" w:color="auto"/>
        <w:right w:val="none" w:sz="0" w:space="0" w:color="auto"/>
      </w:divBdr>
    </w:div>
    <w:div w:id="1317688727">
      <w:bodyDiv w:val="1"/>
      <w:marLeft w:val="0"/>
      <w:marRight w:val="0"/>
      <w:marTop w:val="0"/>
      <w:marBottom w:val="0"/>
      <w:divBdr>
        <w:top w:val="none" w:sz="0" w:space="0" w:color="auto"/>
        <w:left w:val="none" w:sz="0" w:space="0" w:color="auto"/>
        <w:bottom w:val="none" w:sz="0" w:space="0" w:color="auto"/>
        <w:right w:val="none" w:sz="0" w:space="0" w:color="auto"/>
      </w:divBdr>
    </w:div>
    <w:div w:id="1319185506">
      <w:bodyDiv w:val="1"/>
      <w:marLeft w:val="0"/>
      <w:marRight w:val="0"/>
      <w:marTop w:val="0"/>
      <w:marBottom w:val="0"/>
      <w:divBdr>
        <w:top w:val="none" w:sz="0" w:space="0" w:color="auto"/>
        <w:left w:val="none" w:sz="0" w:space="0" w:color="auto"/>
        <w:bottom w:val="none" w:sz="0" w:space="0" w:color="auto"/>
        <w:right w:val="none" w:sz="0" w:space="0" w:color="auto"/>
      </w:divBdr>
    </w:div>
    <w:div w:id="1319384155">
      <w:bodyDiv w:val="1"/>
      <w:marLeft w:val="0"/>
      <w:marRight w:val="0"/>
      <w:marTop w:val="0"/>
      <w:marBottom w:val="0"/>
      <w:divBdr>
        <w:top w:val="none" w:sz="0" w:space="0" w:color="auto"/>
        <w:left w:val="none" w:sz="0" w:space="0" w:color="auto"/>
        <w:bottom w:val="none" w:sz="0" w:space="0" w:color="auto"/>
        <w:right w:val="none" w:sz="0" w:space="0" w:color="auto"/>
      </w:divBdr>
    </w:div>
    <w:div w:id="1320648154">
      <w:bodyDiv w:val="1"/>
      <w:marLeft w:val="0"/>
      <w:marRight w:val="0"/>
      <w:marTop w:val="0"/>
      <w:marBottom w:val="0"/>
      <w:divBdr>
        <w:top w:val="none" w:sz="0" w:space="0" w:color="auto"/>
        <w:left w:val="none" w:sz="0" w:space="0" w:color="auto"/>
        <w:bottom w:val="none" w:sz="0" w:space="0" w:color="auto"/>
        <w:right w:val="none" w:sz="0" w:space="0" w:color="auto"/>
      </w:divBdr>
    </w:div>
    <w:div w:id="1320813962">
      <w:bodyDiv w:val="1"/>
      <w:marLeft w:val="0"/>
      <w:marRight w:val="0"/>
      <w:marTop w:val="0"/>
      <w:marBottom w:val="0"/>
      <w:divBdr>
        <w:top w:val="none" w:sz="0" w:space="0" w:color="auto"/>
        <w:left w:val="none" w:sz="0" w:space="0" w:color="auto"/>
        <w:bottom w:val="none" w:sz="0" w:space="0" w:color="auto"/>
        <w:right w:val="none" w:sz="0" w:space="0" w:color="auto"/>
      </w:divBdr>
    </w:div>
    <w:div w:id="1321427004">
      <w:bodyDiv w:val="1"/>
      <w:marLeft w:val="0"/>
      <w:marRight w:val="0"/>
      <w:marTop w:val="0"/>
      <w:marBottom w:val="0"/>
      <w:divBdr>
        <w:top w:val="none" w:sz="0" w:space="0" w:color="auto"/>
        <w:left w:val="none" w:sz="0" w:space="0" w:color="auto"/>
        <w:bottom w:val="none" w:sz="0" w:space="0" w:color="auto"/>
        <w:right w:val="none" w:sz="0" w:space="0" w:color="auto"/>
      </w:divBdr>
    </w:div>
    <w:div w:id="1321814572">
      <w:bodyDiv w:val="1"/>
      <w:marLeft w:val="0"/>
      <w:marRight w:val="0"/>
      <w:marTop w:val="0"/>
      <w:marBottom w:val="0"/>
      <w:divBdr>
        <w:top w:val="none" w:sz="0" w:space="0" w:color="auto"/>
        <w:left w:val="none" w:sz="0" w:space="0" w:color="auto"/>
        <w:bottom w:val="none" w:sz="0" w:space="0" w:color="auto"/>
        <w:right w:val="none" w:sz="0" w:space="0" w:color="auto"/>
      </w:divBdr>
    </w:div>
    <w:div w:id="1323200329">
      <w:bodyDiv w:val="1"/>
      <w:marLeft w:val="0"/>
      <w:marRight w:val="0"/>
      <w:marTop w:val="0"/>
      <w:marBottom w:val="0"/>
      <w:divBdr>
        <w:top w:val="none" w:sz="0" w:space="0" w:color="auto"/>
        <w:left w:val="none" w:sz="0" w:space="0" w:color="auto"/>
        <w:bottom w:val="none" w:sz="0" w:space="0" w:color="auto"/>
        <w:right w:val="none" w:sz="0" w:space="0" w:color="auto"/>
      </w:divBdr>
    </w:div>
    <w:div w:id="1323509568">
      <w:bodyDiv w:val="1"/>
      <w:marLeft w:val="0"/>
      <w:marRight w:val="0"/>
      <w:marTop w:val="0"/>
      <w:marBottom w:val="0"/>
      <w:divBdr>
        <w:top w:val="none" w:sz="0" w:space="0" w:color="auto"/>
        <w:left w:val="none" w:sz="0" w:space="0" w:color="auto"/>
        <w:bottom w:val="none" w:sz="0" w:space="0" w:color="auto"/>
        <w:right w:val="none" w:sz="0" w:space="0" w:color="auto"/>
      </w:divBdr>
    </w:div>
    <w:div w:id="1324234640">
      <w:bodyDiv w:val="1"/>
      <w:marLeft w:val="0"/>
      <w:marRight w:val="0"/>
      <w:marTop w:val="0"/>
      <w:marBottom w:val="0"/>
      <w:divBdr>
        <w:top w:val="none" w:sz="0" w:space="0" w:color="auto"/>
        <w:left w:val="none" w:sz="0" w:space="0" w:color="auto"/>
        <w:bottom w:val="none" w:sz="0" w:space="0" w:color="auto"/>
        <w:right w:val="none" w:sz="0" w:space="0" w:color="auto"/>
      </w:divBdr>
    </w:div>
    <w:div w:id="1325160699">
      <w:bodyDiv w:val="1"/>
      <w:marLeft w:val="0"/>
      <w:marRight w:val="0"/>
      <w:marTop w:val="0"/>
      <w:marBottom w:val="0"/>
      <w:divBdr>
        <w:top w:val="none" w:sz="0" w:space="0" w:color="auto"/>
        <w:left w:val="none" w:sz="0" w:space="0" w:color="auto"/>
        <w:bottom w:val="none" w:sz="0" w:space="0" w:color="auto"/>
        <w:right w:val="none" w:sz="0" w:space="0" w:color="auto"/>
      </w:divBdr>
    </w:div>
    <w:div w:id="1326010476">
      <w:bodyDiv w:val="1"/>
      <w:marLeft w:val="0"/>
      <w:marRight w:val="0"/>
      <w:marTop w:val="0"/>
      <w:marBottom w:val="0"/>
      <w:divBdr>
        <w:top w:val="none" w:sz="0" w:space="0" w:color="auto"/>
        <w:left w:val="none" w:sz="0" w:space="0" w:color="auto"/>
        <w:bottom w:val="none" w:sz="0" w:space="0" w:color="auto"/>
        <w:right w:val="none" w:sz="0" w:space="0" w:color="auto"/>
      </w:divBdr>
    </w:div>
    <w:div w:id="1327514211">
      <w:bodyDiv w:val="1"/>
      <w:marLeft w:val="0"/>
      <w:marRight w:val="0"/>
      <w:marTop w:val="0"/>
      <w:marBottom w:val="0"/>
      <w:divBdr>
        <w:top w:val="none" w:sz="0" w:space="0" w:color="auto"/>
        <w:left w:val="none" w:sz="0" w:space="0" w:color="auto"/>
        <w:bottom w:val="none" w:sz="0" w:space="0" w:color="auto"/>
        <w:right w:val="none" w:sz="0" w:space="0" w:color="auto"/>
      </w:divBdr>
    </w:div>
    <w:div w:id="1327705718">
      <w:bodyDiv w:val="1"/>
      <w:marLeft w:val="0"/>
      <w:marRight w:val="0"/>
      <w:marTop w:val="0"/>
      <w:marBottom w:val="0"/>
      <w:divBdr>
        <w:top w:val="none" w:sz="0" w:space="0" w:color="auto"/>
        <w:left w:val="none" w:sz="0" w:space="0" w:color="auto"/>
        <w:bottom w:val="none" w:sz="0" w:space="0" w:color="auto"/>
        <w:right w:val="none" w:sz="0" w:space="0" w:color="auto"/>
      </w:divBdr>
    </w:div>
    <w:div w:id="1327904614">
      <w:bodyDiv w:val="1"/>
      <w:marLeft w:val="0"/>
      <w:marRight w:val="0"/>
      <w:marTop w:val="0"/>
      <w:marBottom w:val="0"/>
      <w:divBdr>
        <w:top w:val="none" w:sz="0" w:space="0" w:color="auto"/>
        <w:left w:val="none" w:sz="0" w:space="0" w:color="auto"/>
        <w:bottom w:val="none" w:sz="0" w:space="0" w:color="auto"/>
        <w:right w:val="none" w:sz="0" w:space="0" w:color="auto"/>
      </w:divBdr>
    </w:div>
    <w:div w:id="1328555618">
      <w:bodyDiv w:val="1"/>
      <w:marLeft w:val="0"/>
      <w:marRight w:val="0"/>
      <w:marTop w:val="0"/>
      <w:marBottom w:val="0"/>
      <w:divBdr>
        <w:top w:val="none" w:sz="0" w:space="0" w:color="auto"/>
        <w:left w:val="none" w:sz="0" w:space="0" w:color="auto"/>
        <w:bottom w:val="none" w:sz="0" w:space="0" w:color="auto"/>
        <w:right w:val="none" w:sz="0" w:space="0" w:color="auto"/>
      </w:divBdr>
    </w:div>
    <w:div w:id="1329287560">
      <w:bodyDiv w:val="1"/>
      <w:marLeft w:val="0"/>
      <w:marRight w:val="0"/>
      <w:marTop w:val="0"/>
      <w:marBottom w:val="0"/>
      <w:divBdr>
        <w:top w:val="none" w:sz="0" w:space="0" w:color="auto"/>
        <w:left w:val="none" w:sz="0" w:space="0" w:color="auto"/>
        <w:bottom w:val="none" w:sz="0" w:space="0" w:color="auto"/>
        <w:right w:val="none" w:sz="0" w:space="0" w:color="auto"/>
      </w:divBdr>
    </w:div>
    <w:div w:id="1329359444">
      <w:bodyDiv w:val="1"/>
      <w:marLeft w:val="0"/>
      <w:marRight w:val="0"/>
      <w:marTop w:val="0"/>
      <w:marBottom w:val="0"/>
      <w:divBdr>
        <w:top w:val="none" w:sz="0" w:space="0" w:color="auto"/>
        <w:left w:val="none" w:sz="0" w:space="0" w:color="auto"/>
        <w:bottom w:val="none" w:sz="0" w:space="0" w:color="auto"/>
        <w:right w:val="none" w:sz="0" w:space="0" w:color="auto"/>
      </w:divBdr>
    </w:div>
    <w:div w:id="1329867447">
      <w:bodyDiv w:val="1"/>
      <w:marLeft w:val="0"/>
      <w:marRight w:val="0"/>
      <w:marTop w:val="0"/>
      <w:marBottom w:val="0"/>
      <w:divBdr>
        <w:top w:val="none" w:sz="0" w:space="0" w:color="auto"/>
        <w:left w:val="none" w:sz="0" w:space="0" w:color="auto"/>
        <w:bottom w:val="none" w:sz="0" w:space="0" w:color="auto"/>
        <w:right w:val="none" w:sz="0" w:space="0" w:color="auto"/>
      </w:divBdr>
    </w:div>
    <w:div w:id="1331372551">
      <w:bodyDiv w:val="1"/>
      <w:marLeft w:val="0"/>
      <w:marRight w:val="0"/>
      <w:marTop w:val="0"/>
      <w:marBottom w:val="0"/>
      <w:divBdr>
        <w:top w:val="none" w:sz="0" w:space="0" w:color="auto"/>
        <w:left w:val="none" w:sz="0" w:space="0" w:color="auto"/>
        <w:bottom w:val="none" w:sz="0" w:space="0" w:color="auto"/>
        <w:right w:val="none" w:sz="0" w:space="0" w:color="auto"/>
      </w:divBdr>
    </w:div>
    <w:div w:id="1332370017">
      <w:bodyDiv w:val="1"/>
      <w:marLeft w:val="0"/>
      <w:marRight w:val="0"/>
      <w:marTop w:val="0"/>
      <w:marBottom w:val="0"/>
      <w:divBdr>
        <w:top w:val="none" w:sz="0" w:space="0" w:color="auto"/>
        <w:left w:val="none" w:sz="0" w:space="0" w:color="auto"/>
        <w:bottom w:val="none" w:sz="0" w:space="0" w:color="auto"/>
        <w:right w:val="none" w:sz="0" w:space="0" w:color="auto"/>
      </w:divBdr>
    </w:div>
    <w:div w:id="1332875042">
      <w:bodyDiv w:val="1"/>
      <w:marLeft w:val="0"/>
      <w:marRight w:val="0"/>
      <w:marTop w:val="0"/>
      <w:marBottom w:val="0"/>
      <w:divBdr>
        <w:top w:val="none" w:sz="0" w:space="0" w:color="auto"/>
        <w:left w:val="none" w:sz="0" w:space="0" w:color="auto"/>
        <w:bottom w:val="none" w:sz="0" w:space="0" w:color="auto"/>
        <w:right w:val="none" w:sz="0" w:space="0" w:color="auto"/>
      </w:divBdr>
    </w:div>
    <w:div w:id="1335036019">
      <w:bodyDiv w:val="1"/>
      <w:marLeft w:val="0"/>
      <w:marRight w:val="0"/>
      <w:marTop w:val="0"/>
      <w:marBottom w:val="0"/>
      <w:divBdr>
        <w:top w:val="none" w:sz="0" w:space="0" w:color="auto"/>
        <w:left w:val="none" w:sz="0" w:space="0" w:color="auto"/>
        <w:bottom w:val="none" w:sz="0" w:space="0" w:color="auto"/>
        <w:right w:val="none" w:sz="0" w:space="0" w:color="auto"/>
      </w:divBdr>
    </w:div>
    <w:div w:id="1335840353">
      <w:bodyDiv w:val="1"/>
      <w:marLeft w:val="0"/>
      <w:marRight w:val="0"/>
      <w:marTop w:val="0"/>
      <w:marBottom w:val="0"/>
      <w:divBdr>
        <w:top w:val="none" w:sz="0" w:space="0" w:color="auto"/>
        <w:left w:val="none" w:sz="0" w:space="0" w:color="auto"/>
        <w:bottom w:val="none" w:sz="0" w:space="0" w:color="auto"/>
        <w:right w:val="none" w:sz="0" w:space="0" w:color="auto"/>
      </w:divBdr>
    </w:div>
    <w:div w:id="1336108348">
      <w:bodyDiv w:val="1"/>
      <w:marLeft w:val="0"/>
      <w:marRight w:val="0"/>
      <w:marTop w:val="0"/>
      <w:marBottom w:val="0"/>
      <w:divBdr>
        <w:top w:val="none" w:sz="0" w:space="0" w:color="auto"/>
        <w:left w:val="none" w:sz="0" w:space="0" w:color="auto"/>
        <w:bottom w:val="none" w:sz="0" w:space="0" w:color="auto"/>
        <w:right w:val="none" w:sz="0" w:space="0" w:color="auto"/>
      </w:divBdr>
    </w:div>
    <w:div w:id="1337225888">
      <w:bodyDiv w:val="1"/>
      <w:marLeft w:val="0"/>
      <w:marRight w:val="0"/>
      <w:marTop w:val="0"/>
      <w:marBottom w:val="0"/>
      <w:divBdr>
        <w:top w:val="none" w:sz="0" w:space="0" w:color="auto"/>
        <w:left w:val="none" w:sz="0" w:space="0" w:color="auto"/>
        <w:bottom w:val="none" w:sz="0" w:space="0" w:color="auto"/>
        <w:right w:val="none" w:sz="0" w:space="0" w:color="auto"/>
      </w:divBdr>
    </w:div>
    <w:div w:id="1338264061">
      <w:bodyDiv w:val="1"/>
      <w:marLeft w:val="0"/>
      <w:marRight w:val="0"/>
      <w:marTop w:val="0"/>
      <w:marBottom w:val="0"/>
      <w:divBdr>
        <w:top w:val="none" w:sz="0" w:space="0" w:color="auto"/>
        <w:left w:val="none" w:sz="0" w:space="0" w:color="auto"/>
        <w:bottom w:val="none" w:sz="0" w:space="0" w:color="auto"/>
        <w:right w:val="none" w:sz="0" w:space="0" w:color="auto"/>
      </w:divBdr>
    </w:div>
    <w:div w:id="1338268182">
      <w:bodyDiv w:val="1"/>
      <w:marLeft w:val="0"/>
      <w:marRight w:val="0"/>
      <w:marTop w:val="0"/>
      <w:marBottom w:val="0"/>
      <w:divBdr>
        <w:top w:val="none" w:sz="0" w:space="0" w:color="auto"/>
        <w:left w:val="none" w:sz="0" w:space="0" w:color="auto"/>
        <w:bottom w:val="none" w:sz="0" w:space="0" w:color="auto"/>
        <w:right w:val="none" w:sz="0" w:space="0" w:color="auto"/>
      </w:divBdr>
    </w:div>
    <w:div w:id="1339774740">
      <w:bodyDiv w:val="1"/>
      <w:marLeft w:val="0"/>
      <w:marRight w:val="0"/>
      <w:marTop w:val="0"/>
      <w:marBottom w:val="0"/>
      <w:divBdr>
        <w:top w:val="none" w:sz="0" w:space="0" w:color="auto"/>
        <w:left w:val="none" w:sz="0" w:space="0" w:color="auto"/>
        <w:bottom w:val="none" w:sz="0" w:space="0" w:color="auto"/>
        <w:right w:val="none" w:sz="0" w:space="0" w:color="auto"/>
      </w:divBdr>
    </w:div>
    <w:div w:id="1340892029">
      <w:bodyDiv w:val="1"/>
      <w:marLeft w:val="0"/>
      <w:marRight w:val="0"/>
      <w:marTop w:val="0"/>
      <w:marBottom w:val="0"/>
      <w:divBdr>
        <w:top w:val="none" w:sz="0" w:space="0" w:color="auto"/>
        <w:left w:val="none" w:sz="0" w:space="0" w:color="auto"/>
        <w:bottom w:val="none" w:sz="0" w:space="0" w:color="auto"/>
        <w:right w:val="none" w:sz="0" w:space="0" w:color="auto"/>
      </w:divBdr>
    </w:div>
    <w:div w:id="1341274365">
      <w:bodyDiv w:val="1"/>
      <w:marLeft w:val="0"/>
      <w:marRight w:val="0"/>
      <w:marTop w:val="0"/>
      <w:marBottom w:val="0"/>
      <w:divBdr>
        <w:top w:val="none" w:sz="0" w:space="0" w:color="auto"/>
        <w:left w:val="none" w:sz="0" w:space="0" w:color="auto"/>
        <w:bottom w:val="none" w:sz="0" w:space="0" w:color="auto"/>
        <w:right w:val="none" w:sz="0" w:space="0" w:color="auto"/>
      </w:divBdr>
    </w:div>
    <w:div w:id="1341275953">
      <w:bodyDiv w:val="1"/>
      <w:marLeft w:val="0"/>
      <w:marRight w:val="0"/>
      <w:marTop w:val="0"/>
      <w:marBottom w:val="0"/>
      <w:divBdr>
        <w:top w:val="none" w:sz="0" w:space="0" w:color="auto"/>
        <w:left w:val="none" w:sz="0" w:space="0" w:color="auto"/>
        <w:bottom w:val="none" w:sz="0" w:space="0" w:color="auto"/>
        <w:right w:val="none" w:sz="0" w:space="0" w:color="auto"/>
      </w:divBdr>
    </w:div>
    <w:div w:id="1341469355">
      <w:bodyDiv w:val="1"/>
      <w:marLeft w:val="0"/>
      <w:marRight w:val="0"/>
      <w:marTop w:val="0"/>
      <w:marBottom w:val="0"/>
      <w:divBdr>
        <w:top w:val="none" w:sz="0" w:space="0" w:color="auto"/>
        <w:left w:val="none" w:sz="0" w:space="0" w:color="auto"/>
        <w:bottom w:val="none" w:sz="0" w:space="0" w:color="auto"/>
        <w:right w:val="none" w:sz="0" w:space="0" w:color="auto"/>
      </w:divBdr>
    </w:div>
    <w:div w:id="1342001674">
      <w:bodyDiv w:val="1"/>
      <w:marLeft w:val="0"/>
      <w:marRight w:val="0"/>
      <w:marTop w:val="0"/>
      <w:marBottom w:val="0"/>
      <w:divBdr>
        <w:top w:val="none" w:sz="0" w:space="0" w:color="auto"/>
        <w:left w:val="none" w:sz="0" w:space="0" w:color="auto"/>
        <w:bottom w:val="none" w:sz="0" w:space="0" w:color="auto"/>
        <w:right w:val="none" w:sz="0" w:space="0" w:color="auto"/>
      </w:divBdr>
    </w:div>
    <w:div w:id="1343431613">
      <w:bodyDiv w:val="1"/>
      <w:marLeft w:val="0"/>
      <w:marRight w:val="0"/>
      <w:marTop w:val="0"/>
      <w:marBottom w:val="0"/>
      <w:divBdr>
        <w:top w:val="none" w:sz="0" w:space="0" w:color="auto"/>
        <w:left w:val="none" w:sz="0" w:space="0" w:color="auto"/>
        <w:bottom w:val="none" w:sz="0" w:space="0" w:color="auto"/>
        <w:right w:val="none" w:sz="0" w:space="0" w:color="auto"/>
      </w:divBdr>
    </w:div>
    <w:div w:id="1343624167">
      <w:bodyDiv w:val="1"/>
      <w:marLeft w:val="0"/>
      <w:marRight w:val="0"/>
      <w:marTop w:val="0"/>
      <w:marBottom w:val="0"/>
      <w:divBdr>
        <w:top w:val="none" w:sz="0" w:space="0" w:color="auto"/>
        <w:left w:val="none" w:sz="0" w:space="0" w:color="auto"/>
        <w:bottom w:val="none" w:sz="0" w:space="0" w:color="auto"/>
        <w:right w:val="none" w:sz="0" w:space="0" w:color="auto"/>
      </w:divBdr>
    </w:div>
    <w:div w:id="1343821858">
      <w:bodyDiv w:val="1"/>
      <w:marLeft w:val="0"/>
      <w:marRight w:val="0"/>
      <w:marTop w:val="0"/>
      <w:marBottom w:val="0"/>
      <w:divBdr>
        <w:top w:val="none" w:sz="0" w:space="0" w:color="auto"/>
        <w:left w:val="none" w:sz="0" w:space="0" w:color="auto"/>
        <w:bottom w:val="none" w:sz="0" w:space="0" w:color="auto"/>
        <w:right w:val="none" w:sz="0" w:space="0" w:color="auto"/>
      </w:divBdr>
    </w:div>
    <w:div w:id="1344360494">
      <w:bodyDiv w:val="1"/>
      <w:marLeft w:val="0"/>
      <w:marRight w:val="0"/>
      <w:marTop w:val="0"/>
      <w:marBottom w:val="0"/>
      <w:divBdr>
        <w:top w:val="none" w:sz="0" w:space="0" w:color="auto"/>
        <w:left w:val="none" w:sz="0" w:space="0" w:color="auto"/>
        <w:bottom w:val="none" w:sz="0" w:space="0" w:color="auto"/>
        <w:right w:val="none" w:sz="0" w:space="0" w:color="auto"/>
      </w:divBdr>
    </w:div>
    <w:div w:id="1344626431">
      <w:bodyDiv w:val="1"/>
      <w:marLeft w:val="0"/>
      <w:marRight w:val="0"/>
      <w:marTop w:val="0"/>
      <w:marBottom w:val="0"/>
      <w:divBdr>
        <w:top w:val="none" w:sz="0" w:space="0" w:color="auto"/>
        <w:left w:val="none" w:sz="0" w:space="0" w:color="auto"/>
        <w:bottom w:val="none" w:sz="0" w:space="0" w:color="auto"/>
        <w:right w:val="none" w:sz="0" w:space="0" w:color="auto"/>
      </w:divBdr>
    </w:div>
    <w:div w:id="1345010886">
      <w:bodyDiv w:val="1"/>
      <w:marLeft w:val="0"/>
      <w:marRight w:val="0"/>
      <w:marTop w:val="0"/>
      <w:marBottom w:val="0"/>
      <w:divBdr>
        <w:top w:val="none" w:sz="0" w:space="0" w:color="auto"/>
        <w:left w:val="none" w:sz="0" w:space="0" w:color="auto"/>
        <w:bottom w:val="none" w:sz="0" w:space="0" w:color="auto"/>
        <w:right w:val="none" w:sz="0" w:space="0" w:color="auto"/>
      </w:divBdr>
    </w:div>
    <w:div w:id="1345936957">
      <w:bodyDiv w:val="1"/>
      <w:marLeft w:val="0"/>
      <w:marRight w:val="0"/>
      <w:marTop w:val="0"/>
      <w:marBottom w:val="0"/>
      <w:divBdr>
        <w:top w:val="none" w:sz="0" w:space="0" w:color="auto"/>
        <w:left w:val="none" w:sz="0" w:space="0" w:color="auto"/>
        <w:bottom w:val="none" w:sz="0" w:space="0" w:color="auto"/>
        <w:right w:val="none" w:sz="0" w:space="0" w:color="auto"/>
      </w:divBdr>
    </w:div>
    <w:div w:id="1348678289">
      <w:bodyDiv w:val="1"/>
      <w:marLeft w:val="0"/>
      <w:marRight w:val="0"/>
      <w:marTop w:val="0"/>
      <w:marBottom w:val="0"/>
      <w:divBdr>
        <w:top w:val="none" w:sz="0" w:space="0" w:color="auto"/>
        <w:left w:val="none" w:sz="0" w:space="0" w:color="auto"/>
        <w:bottom w:val="none" w:sz="0" w:space="0" w:color="auto"/>
        <w:right w:val="none" w:sz="0" w:space="0" w:color="auto"/>
      </w:divBdr>
    </w:div>
    <w:div w:id="1349915781">
      <w:bodyDiv w:val="1"/>
      <w:marLeft w:val="0"/>
      <w:marRight w:val="0"/>
      <w:marTop w:val="0"/>
      <w:marBottom w:val="0"/>
      <w:divBdr>
        <w:top w:val="none" w:sz="0" w:space="0" w:color="auto"/>
        <w:left w:val="none" w:sz="0" w:space="0" w:color="auto"/>
        <w:bottom w:val="none" w:sz="0" w:space="0" w:color="auto"/>
        <w:right w:val="none" w:sz="0" w:space="0" w:color="auto"/>
      </w:divBdr>
    </w:div>
    <w:div w:id="1351374031">
      <w:bodyDiv w:val="1"/>
      <w:marLeft w:val="0"/>
      <w:marRight w:val="0"/>
      <w:marTop w:val="0"/>
      <w:marBottom w:val="0"/>
      <w:divBdr>
        <w:top w:val="none" w:sz="0" w:space="0" w:color="auto"/>
        <w:left w:val="none" w:sz="0" w:space="0" w:color="auto"/>
        <w:bottom w:val="none" w:sz="0" w:space="0" w:color="auto"/>
        <w:right w:val="none" w:sz="0" w:space="0" w:color="auto"/>
      </w:divBdr>
    </w:div>
    <w:div w:id="1352603528">
      <w:bodyDiv w:val="1"/>
      <w:marLeft w:val="0"/>
      <w:marRight w:val="0"/>
      <w:marTop w:val="0"/>
      <w:marBottom w:val="0"/>
      <w:divBdr>
        <w:top w:val="none" w:sz="0" w:space="0" w:color="auto"/>
        <w:left w:val="none" w:sz="0" w:space="0" w:color="auto"/>
        <w:bottom w:val="none" w:sz="0" w:space="0" w:color="auto"/>
        <w:right w:val="none" w:sz="0" w:space="0" w:color="auto"/>
      </w:divBdr>
    </w:div>
    <w:div w:id="1354576472">
      <w:bodyDiv w:val="1"/>
      <w:marLeft w:val="0"/>
      <w:marRight w:val="0"/>
      <w:marTop w:val="0"/>
      <w:marBottom w:val="0"/>
      <w:divBdr>
        <w:top w:val="none" w:sz="0" w:space="0" w:color="auto"/>
        <w:left w:val="none" w:sz="0" w:space="0" w:color="auto"/>
        <w:bottom w:val="none" w:sz="0" w:space="0" w:color="auto"/>
        <w:right w:val="none" w:sz="0" w:space="0" w:color="auto"/>
      </w:divBdr>
    </w:div>
    <w:div w:id="1354650172">
      <w:bodyDiv w:val="1"/>
      <w:marLeft w:val="0"/>
      <w:marRight w:val="0"/>
      <w:marTop w:val="0"/>
      <w:marBottom w:val="0"/>
      <w:divBdr>
        <w:top w:val="none" w:sz="0" w:space="0" w:color="auto"/>
        <w:left w:val="none" w:sz="0" w:space="0" w:color="auto"/>
        <w:bottom w:val="none" w:sz="0" w:space="0" w:color="auto"/>
        <w:right w:val="none" w:sz="0" w:space="0" w:color="auto"/>
      </w:divBdr>
    </w:div>
    <w:div w:id="1357120687">
      <w:bodyDiv w:val="1"/>
      <w:marLeft w:val="0"/>
      <w:marRight w:val="0"/>
      <w:marTop w:val="0"/>
      <w:marBottom w:val="0"/>
      <w:divBdr>
        <w:top w:val="none" w:sz="0" w:space="0" w:color="auto"/>
        <w:left w:val="none" w:sz="0" w:space="0" w:color="auto"/>
        <w:bottom w:val="none" w:sz="0" w:space="0" w:color="auto"/>
        <w:right w:val="none" w:sz="0" w:space="0" w:color="auto"/>
      </w:divBdr>
    </w:div>
    <w:div w:id="1357198660">
      <w:bodyDiv w:val="1"/>
      <w:marLeft w:val="0"/>
      <w:marRight w:val="0"/>
      <w:marTop w:val="0"/>
      <w:marBottom w:val="0"/>
      <w:divBdr>
        <w:top w:val="none" w:sz="0" w:space="0" w:color="auto"/>
        <w:left w:val="none" w:sz="0" w:space="0" w:color="auto"/>
        <w:bottom w:val="none" w:sz="0" w:space="0" w:color="auto"/>
        <w:right w:val="none" w:sz="0" w:space="0" w:color="auto"/>
      </w:divBdr>
    </w:div>
    <w:div w:id="1360163685">
      <w:bodyDiv w:val="1"/>
      <w:marLeft w:val="0"/>
      <w:marRight w:val="0"/>
      <w:marTop w:val="0"/>
      <w:marBottom w:val="0"/>
      <w:divBdr>
        <w:top w:val="none" w:sz="0" w:space="0" w:color="auto"/>
        <w:left w:val="none" w:sz="0" w:space="0" w:color="auto"/>
        <w:bottom w:val="none" w:sz="0" w:space="0" w:color="auto"/>
        <w:right w:val="none" w:sz="0" w:space="0" w:color="auto"/>
      </w:divBdr>
    </w:div>
    <w:div w:id="1360276559">
      <w:bodyDiv w:val="1"/>
      <w:marLeft w:val="0"/>
      <w:marRight w:val="0"/>
      <w:marTop w:val="0"/>
      <w:marBottom w:val="0"/>
      <w:divBdr>
        <w:top w:val="none" w:sz="0" w:space="0" w:color="auto"/>
        <w:left w:val="none" w:sz="0" w:space="0" w:color="auto"/>
        <w:bottom w:val="none" w:sz="0" w:space="0" w:color="auto"/>
        <w:right w:val="none" w:sz="0" w:space="0" w:color="auto"/>
      </w:divBdr>
    </w:div>
    <w:div w:id="1360550795">
      <w:bodyDiv w:val="1"/>
      <w:marLeft w:val="0"/>
      <w:marRight w:val="0"/>
      <w:marTop w:val="0"/>
      <w:marBottom w:val="0"/>
      <w:divBdr>
        <w:top w:val="none" w:sz="0" w:space="0" w:color="auto"/>
        <w:left w:val="none" w:sz="0" w:space="0" w:color="auto"/>
        <w:bottom w:val="none" w:sz="0" w:space="0" w:color="auto"/>
        <w:right w:val="none" w:sz="0" w:space="0" w:color="auto"/>
      </w:divBdr>
    </w:div>
    <w:div w:id="1361395781">
      <w:bodyDiv w:val="1"/>
      <w:marLeft w:val="0"/>
      <w:marRight w:val="0"/>
      <w:marTop w:val="0"/>
      <w:marBottom w:val="0"/>
      <w:divBdr>
        <w:top w:val="none" w:sz="0" w:space="0" w:color="auto"/>
        <w:left w:val="none" w:sz="0" w:space="0" w:color="auto"/>
        <w:bottom w:val="none" w:sz="0" w:space="0" w:color="auto"/>
        <w:right w:val="none" w:sz="0" w:space="0" w:color="auto"/>
      </w:divBdr>
    </w:div>
    <w:div w:id="1366253856">
      <w:bodyDiv w:val="1"/>
      <w:marLeft w:val="0"/>
      <w:marRight w:val="0"/>
      <w:marTop w:val="0"/>
      <w:marBottom w:val="0"/>
      <w:divBdr>
        <w:top w:val="none" w:sz="0" w:space="0" w:color="auto"/>
        <w:left w:val="none" w:sz="0" w:space="0" w:color="auto"/>
        <w:bottom w:val="none" w:sz="0" w:space="0" w:color="auto"/>
        <w:right w:val="none" w:sz="0" w:space="0" w:color="auto"/>
      </w:divBdr>
    </w:div>
    <w:div w:id="1366520912">
      <w:bodyDiv w:val="1"/>
      <w:marLeft w:val="0"/>
      <w:marRight w:val="0"/>
      <w:marTop w:val="0"/>
      <w:marBottom w:val="0"/>
      <w:divBdr>
        <w:top w:val="none" w:sz="0" w:space="0" w:color="auto"/>
        <w:left w:val="none" w:sz="0" w:space="0" w:color="auto"/>
        <w:bottom w:val="none" w:sz="0" w:space="0" w:color="auto"/>
        <w:right w:val="none" w:sz="0" w:space="0" w:color="auto"/>
      </w:divBdr>
    </w:div>
    <w:div w:id="1366708543">
      <w:bodyDiv w:val="1"/>
      <w:marLeft w:val="0"/>
      <w:marRight w:val="0"/>
      <w:marTop w:val="0"/>
      <w:marBottom w:val="0"/>
      <w:divBdr>
        <w:top w:val="none" w:sz="0" w:space="0" w:color="auto"/>
        <w:left w:val="none" w:sz="0" w:space="0" w:color="auto"/>
        <w:bottom w:val="none" w:sz="0" w:space="0" w:color="auto"/>
        <w:right w:val="none" w:sz="0" w:space="0" w:color="auto"/>
      </w:divBdr>
    </w:div>
    <w:div w:id="1368261139">
      <w:bodyDiv w:val="1"/>
      <w:marLeft w:val="0"/>
      <w:marRight w:val="0"/>
      <w:marTop w:val="0"/>
      <w:marBottom w:val="0"/>
      <w:divBdr>
        <w:top w:val="none" w:sz="0" w:space="0" w:color="auto"/>
        <w:left w:val="none" w:sz="0" w:space="0" w:color="auto"/>
        <w:bottom w:val="none" w:sz="0" w:space="0" w:color="auto"/>
        <w:right w:val="none" w:sz="0" w:space="0" w:color="auto"/>
      </w:divBdr>
    </w:div>
    <w:div w:id="1368608039">
      <w:bodyDiv w:val="1"/>
      <w:marLeft w:val="0"/>
      <w:marRight w:val="0"/>
      <w:marTop w:val="0"/>
      <w:marBottom w:val="0"/>
      <w:divBdr>
        <w:top w:val="none" w:sz="0" w:space="0" w:color="auto"/>
        <w:left w:val="none" w:sz="0" w:space="0" w:color="auto"/>
        <w:bottom w:val="none" w:sz="0" w:space="0" w:color="auto"/>
        <w:right w:val="none" w:sz="0" w:space="0" w:color="auto"/>
      </w:divBdr>
    </w:div>
    <w:div w:id="1369137789">
      <w:bodyDiv w:val="1"/>
      <w:marLeft w:val="0"/>
      <w:marRight w:val="0"/>
      <w:marTop w:val="0"/>
      <w:marBottom w:val="0"/>
      <w:divBdr>
        <w:top w:val="none" w:sz="0" w:space="0" w:color="auto"/>
        <w:left w:val="none" w:sz="0" w:space="0" w:color="auto"/>
        <w:bottom w:val="none" w:sz="0" w:space="0" w:color="auto"/>
        <w:right w:val="none" w:sz="0" w:space="0" w:color="auto"/>
      </w:divBdr>
    </w:div>
    <w:div w:id="1369833717">
      <w:bodyDiv w:val="1"/>
      <w:marLeft w:val="0"/>
      <w:marRight w:val="0"/>
      <w:marTop w:val="0"/>
      <w:marBottom w:val="0"/>
      <w:divBdr>
        <w:top w:val="none" w:sz="0" w:space="0" w:color="auto"/>
        <w:left w:val="none" w:sz="0" w:space="0" w:color="auto"/>
        <w:bottom w:val="none" w:sz="0" w:space="0" w:color="auto"/>
        <w:right w:val="none" w:sz="0" w:space="0" w:color="auto"/>
      </w:divBdr>
    </w:div>
    <w:div w:id="1371031140">
      <w:bodyDiv w:val="1"/>
      <w:marLeft w:val="0"/>
      <w:marRight w:val="0"/>
      <w:marTop w:val="0"/>
      <w:marBottom w:val="0"/>
      <w:divBdr>
        <w:top w:val="none" w:sz="0" w:space="0" w:color="auto"/>
        <w:left w:val="none" w:sz="0" w:space="0" w:color="auto"/>
        <w:bottom w:val="none" w:sz="0" w:space="0" w:color="auto"/>
        <w:right w:val="none" w:sz="0" w:space="0" w:color="auto"/>
      </w:divBdr>
    </w:div>
    <w:div w:id="1372028031">
      <w:bodyDiv w:val="1"/>
      <w:marLeft w:val="0"/>
      <w:marRight w:val="0"/>
      <w:marTop w:val="0"/>
      <w:marBottom w:val="0"/>
      <w:divBdr>
        <w:top w:val="none" w:sz="0" w:space="0" w:color="auto"/>
        <w:left w:val="none" w:sz="0" w:space="0" w:color="auto"/>
        <w:bottom w:val="none" w:sz="0" w:space="0" w:color="auto"/>
        <w:right w:val="none" w:sz="0" w:space="0" w:color="auto"/>
      </w:divBdr>
    </w:div>
    <w:div w:id="1373118483">
      <w:bodyDiv w:val="1"/>
      <w:marLeft w:val="0"/>
      <w:marRight w:val="0"/>
      <w:marTop w:val="0"/>
      <w:marBottom w:val="0"/>
      <w:divBdr>
        <w:top w:val="none" w:sz="0" w:space="0" w:color="auto"/>
        <w:left w:val="none" w:sz="0" w:space="0" w:color="auto"/>
        <w:bottom w:val="none" w:sz="0" w:space="0" w:color="auto"/>
        <w:right w:val="none" w:sz="0" w:space="0" w:color="auto"/>
      </w:divBdr>
    </w:div>
    <w:div w:id="1374380018">
      <w:bodyDiv w:val="1"/>
      <w:marLeft w:val="0"/>
      <w:marRight w:val="0"/>
      <w:marTop w:val="0"/>
      <w:marBottom w:val="0"/>
      <w:divBdr>
        <w:top w:val="none" w:sz="0" w:space="0" w:color="auto"/>
        <w:left w:val="none" w:sz="0" w:space="0" w:color="auto"/>
        <w:bottom w:val="none" w:sz="0" w:space="0" w:color="auto"/>
        <w:right w:val="none" w:sz="0" w:space="0" w:color="auto"/>
      </w:divBdr>
    </w:div>
    <w:div w:id="1374571392">
      <w:bodyDiv w:val="1"/>
      <w:marLeft w:val="0"/>
      <w:marRight w:val="0"/>
      <w:marTop w:val="0"/>
      <w:marBottom w:val="0"/>
      <w:divBdr>
        <w:top w:val="none" w:sz="0" w:space="0" w:color="auto"/>
        <w:left w:val="none" w:sz="0" w:space="0" w:color="auto"/>
        <w:bottom w:val="none" w:sz="0" w:space="0" w:color="auto"/>
        <w:right w:val="none" w:sz="0" w:space="0" w:color="auto"/>
      </w:divBdr>
    </w:div>
    <w:div w:id="1378093063">
      <w:bodyDiv w:val="1"/>
      <w:marLeft w:val="0"/>
      <w:marRight w:val="0"/>
      <w:marTop w:val="0"/>
      <w:marBottom w:val="0"/>
      <w:divBdr>
        <w:top w:val="none" w:sz="0" w:space="0" w:color="auto"/>
        <w:left w:val="none" w:sz="0" w:space="0" w:color="auto"/>
        <w:bottom w:val="none" w:sz="0" w:space="0" w:color="auto"/>
        <w:right w:val="none" w:sz="0" w:space="0" w:color="auto"/>
      </w:divBdr>
    </w:div>
    <w:div w:id="1379008572">
      <w:bodyDiv w:val="1"/>
      <w:marLeft w:val="0"/>
      <w:marRight w:val="0"/>
      <w:marTop w:val="0"/>
      <w:marBottom w:val="0"/>
      <w:divBdr>
        <w:top w:val="none" w:sz="0" w:space="0" w:color="auto"/>
        <w:left w:val="none" w:sz="0" w:space="0" w:color="auto"/>
        <w:bottom w:val="none" w:sz="0" w:space="0" w:color="auto"/>
        <w:right w:val="none" w:sz="0" w:space="0" w:color="auto"/>
      </w:divBdr>
    </w:div>
    <w:div w:id="1379012432">
      <w:bodyDiv w:val="1"/>
      <w:marLeft w:val="0"/>
      <w:marRight w:val="0"/>
      <w:marTop w:val="0"/>
      <w:marBottom w:val="0"/>
      <w:divBdr>
        <w:top w:val="none" w:sz="0" w:space="0" w:color="auto"/>
        <w:left w:val="none" w:sz="0" w:space="0" w:color="auto"/>
        <w:bottom w:val="none" w:sz="0" w:space="0" w:color="auto"/>
        <w:right w:val="none" w:sz="0" w:space="0" w:color="auto"/>
      </w:divBdr>
    </w:div>
    <w:div w:id="1379089503">
      <w:bodyDiv w:val="1"/>
      <w:marLeft w:val="0"/>
      <w:marRight w:val="0"/>
      <w:marTop w:val="0"/>
      <w:marBottom w:val="0"/>
      <w:divBdr>
        <w:top w:val="none" w:sz="0" w:space="0" w:color="auto"/>
        <w:left w:val="none" w:sz="0" w:space="0" w:color="auto"/>
        <w:bottom w:val="none" w:sz="0" w:space="0" w:color="auto"/>
        <w:right w:val="none" w:sz="0" w:space="0" w:color="auto"/>
      </w:divBdr>
    </w:div>
    <w:div w:id="1379432294">
      <w:bodyDiv w:val="1"/>
      <w:marLeft w:val="0"/>
      <w:marRight w:val="0"/>
      <w:marTop w:val="0"/>
      <w:marBottom w:val="0"/>
      <w:divBdr>
        <w:top w:val="none" w:sz="0" w:space="0" w:color="auto"/>
        <w:left w:val="none" w:sz="0" w:space="0" w:color="auto"/>
        <w:bottom w:val="none" w:sz="0" w:space="0" w:color="auto"/>
        <w:right w:val="none" w:sz="0" w:space="0" w:color="auto"/>
      </w:divBdr>
    </w:div>
    <w:div w:id="1379627621">
      <w:bodyDiv w:val="1"/>
      <w:marLeft w:val="0"/>
      <w:marRight w:val="0"/>
      <w:marTop w:val="0"/>
      <w:marBottom w:val="0"/>
      <w:divBdr>
        <w:top w:val="none" w:sz="0" w:space="0" w:color="auto"/>
        <w:left w:val="none" w:sz="0" w:space="0" w:color="auto"/>
        <w:bottom w:val="none" w:sz="0" w:space="0" w:color="auto"/>
        <w:right w:val="none" w:sz="0" w:space="0" w:color="auto"/>
      </w:divBdr>
    </w:div>
    <w:div w:id="1380520554">
      <w:bodyDiv w:val="1"/>
      <w:marLeft w:val="0"/>
      <w:marRight w:val="0"/>
      <w:marTop w:val="0"/>
      <w:marBottom w:val="0"/>
      <w:divBdr>
        <w:top w:val="none" w:sz="0" w:space="0" w:color="auto"/>
        <w:left w:val="none" w:sz="0" w:space="0" w:color="auto"/>
        <w:bottom w:val="none" w:sz="0" w:space="0" w:color="auto"/>
        <w:right w:val="none" w:sz="0" w:space="0" w:color="auto"/>
      </w:divBdr>
    </w:div>
    <w:div w:id="1382292837">
      <w:bodyDiv w:val="1"/>
      <w:marLeft w:val="0"/>
      <w:marRight w:val="0"/>
      <w:marTop w:val="0"/>
      <w:marBottom w:val="0"/>
      <w:divBdr>
        <w:top w:val="none" w:sz="0" w:space="0" w:color="auto"/>
        <w:left w:val="none" w:sz="0" w:space="0" w:color="auto"/>
        <w:bottom w:val="none" w:sz="0" w:space="0" w:color="auto"/>
        <w:right w:val="none" w:sz="0" w:space="0" w:color="auto"/>
      </w:divBdr>
    </w:div>
    <w:div w:id="1383555882">
      <w:bodyDiv w:val="1"/>
      <w:marLeft w:val="0"/>
      <w:marRight w:val="0"/>
      <w:marTop w:val="0"/>
      <w:marBottom w:val="0"/>
      <w:divBdr>
        <w:top w:val="none" w:sz="0" w:space="0" w:color="auto"/>
        <w:left w:val="none" w:sz="0" w:space="0" w:color="auto"/>
        <w:bottom w:val="none" w:sz="0" w:space="0" w:color="auto"/>
        <w:right w:val="none" w:sz="0" w:space="0" w:color="auto"/>
      </w:divBdr>
    </w:div>
    <w:div w:id="1383750534">
      <w:bodyDiv w:val="1"/>
      <w:marLeft w:val="0"/>
      <w:marRight w:val="0"/>
      <w:marTop w:val="0"/>
      <w:marBottom w:val="0"/>
      <w:divBdr>
        <w:top w:val="none" w:sz="0" w:space="0" w:color="auto"/>
        <w:left w:val="none" w:sz="0" w:space="0" w:color="auto"/>
        <w:bottom w:val="none" w:sz="0" w:space="0" w:color="auto"/>
        <w:right w:val="none" w:sz="0" w:space="0" w:color="auto"/>
      </w:divBdr>
    </w:div>
    <w:div w:id="1384059567">
      <w:bodyDiv w:val="1"/>
      <w:marLeft w:val="0"/>
      <w:marRight w:val="0"/>
      <w:marTop w:val="0"/>
      <w:marBottom w:val="0"/>
      <w:divBdr>
        <w:top w:val="none" w:sz="0" w:space="0" w:color="auto"/>
        <w:left w:val="none" w:sz="0" w:space="0" w:color="auto"/>
        <w:bottom w:val="none" w:sz="0" w:space="0" w:color="auto"/>
        <w:right w:val="none" w:sz="0" w:space="0" w:color="auto"/>
      </w:divBdr>
    </w:div>
    <w:div w:id="1384140234">
      <w:bodyDiv w:val="1"/>
      <w:marLeft w:val="0"/>
      <w:marRight w:val="0"/>
      <w:marTop w:val="0"/>
      <w:marBottom w:val="0"/>
      <w:divBdr>
        <w:top w:val="none" w:sz="0" w:space="0" w:color="auto"/>
        <w:left w:val="none" w:sz="0" w:space="0" w:color="auto"/>
        <w:bottom w:val="none" w:sz="0" w:space="0" w:color="auto"/>
        <w:right w:val="none" w:sz="0" w:space="0" w:color="auto"/>
      </w:divBdr>
    </w:div>
    <w:div w:id="1384601475">
      <w:bodyDiv w:val="1"/>
      <w:marLeft w:val="0"/>
      <w:marRight w:val="0"/>
      <w:marTop w:val="0"/>
      <w:marBottom w:val="0"/>
      <w:divBdr>
        <w:top w:val="none" w:sz="0" w:space="0" w:color="auto"/>
        <w:left w:val="none" w:sz="0" w:space="0" w:color="auto"/>
        <w:bottom w:val="none" w:sz="0" w:space="0" w:color="auto"/>
        <w:right w:val="none" w:sz="0" w:space="0" w:color="auto"/>
      </w:divBdr>
    </w:div>
    <w:div w:id="1384864656">
      <w:bodyDiv w:val="1"/>
      <w:marLeft w:val="0"/>
      <w:marRight w:val="0"/>
      <w:marTop w:val="0"/>
      <w:marBottom w:val="0"/>
      <w:divBdr>
        <w:top w:val="none" w:sz="0" w:space="0" w:color="auto"/>
        <w:left w:val="none" w:sz="0" w:space="0" w:color="auto"/>
        <w:bottom w:val="none" w:sz="0" w:space="0" w:color="auto"/>
        <w:right w:val="none" w:sz="0" w:space="0" w:color="auto"/>
      </w:divBdr>
    </w:div>
    <w:div w:id="1387222148">
      <w:bodyDiv w:val="1"/>
      <w:marLeft w:val="0"/>
      <w:marRight w:val="0"/>
      <w:marTop w:val="0"/>
      <w:marBottom w:val="0"/>
      <w:divBdr>
        <w:top w:val="none" w:sz="0" w:space="0" w:color="auto"/>
        <w:left w:val="none" w:sz="0" w:space="0" w:color="auto"/>
        <w:bottom w:val="none" w:sz="0" w:space="0" w:color="auto"/>
        <w:right w:val="none" w:sz="0" w:space="0" w:color="auto"/>
      </w:divBdr>
    </w:div>
    <w:div w:id="1388334617">
      <w:bodyDiv w:val="1"/>
      <w:marLeft w:val="0"/>
      <w:marRight w:val="0"/>
      <w:marTop w:val="0"/>
      <w:marBottom w:val="0"/>
      <w:divBdr>
        <w:top w:val="none" w:sz="0" w:space="0" w:color="auto"/>
        <w:left w:val="none" w:sz="0" w:space="0" w:color="auto"/>
        <w:bottom w:val="none" w:sz="0" w:space="0" w:color="auto"/>
        <w:right w:val="none" w:sz="0" w:space="0" w:color="auto"/>
      </w:divBdr>
    </w:div>
    <w:div w:id="1389188443">
      <w:bodyDiv w:val="1"/>
      <w:marLeft w:val="0"/>
      <w:marRight w:val="0"/>
      <w:marTop w:val="0"/>
      <w:marBottom w:val="0"/>
      <w:divBdr>
        <w:top w:val="none" w:sz="0" w:space="0" w:color="auto"/>
        <w:left w:val="none" w:sz="0" w:space="0" w:color="auto"/>
        <w:bottom w:val="none" w:sz="0" w:space="0" w:color="auto"/>
        <w:right w:val="none" w:sz="0" w:space="0" w:color="auto"/>
      </w:divBdr>
    </w:div>
    <w:div w:id="1390609623">
      <w:bodyDiv w:val="1"/>
      <w:marLeft w:val="0"/>
      <w:marRight w:val="0"/>
      <w:marTop w:val="0"/>
      <w:marBottom w:val="0"/>
      <w:divBdr>
        <w:top w:val="none" w:sz="0" w:space="0" w:color="auto"/>
        <w:left w:val="none" w:sz="0" w:space="0" w:color="auto"/>
        <w:bottom w:val="none" w:sz="0" w:space="0" w:color="auto"/>
        <w:right w:val="none" w:sz="0" w:space="0" w:color="auto"/>
      </w:divBdr>
    </w:div>
    <w:div w:id="1391221837">
      <w:bodyDiv w:val="1"/>
      <w:marLeft w:val="0"/>
      <w:marRight w:val="0"/>
      <w:marTop w:val="0"/>
      <w:marBottom w:val="0"/>
      <w:divBdr>
        <w:top w:val="none" w:sz="0" w:space="0" w:color="auto"/>
        <w:left w:val="none" w:sz="0" w:space="0" w:color="auto"/>
        <w:bottom w:val="none" w:sz="0" w:space="0" w:color="auto"/>
        <w:right w:val="none" w:sz="0" w:space="0" w:color="auto"/>
      </w:divBdr>
    </w:div>
    <w:div w:id="1391415914">
      <w:bodyDiv w:val="1"/>
      <w:marLeft w:val="0"/>
      <w:marRight w:val="0"/>
      <w:marTop w:val="0"/>
      <w:marBottom w:val="0"/>
      <w:divBdr>
        <w:top w:val="none" w:sz="0" w:space="0" w:color="auto"/>
        <w:left w:val="none" w:sz="0" w:space="0" w:color="auto"/>
        <w:bottom w:val="none" w:sz="0" w:space="0" w:color="auto"/>
        <w:right w:val="none" w:sz="0" w:space="0" w:color="auto"/>
      </w:divBdr>
    </w:div>
    <w:div w:id="1391801632">
      <w:bodyDiv w:val="1"/>
      <w:marLeft w:val="0"/>
      <w:marRight w:val="0"/>
      <w:marTop w:val="0"/>
      <w:marBottom w:val="0"/>
      <w:divBdr>
        <w:top w:val="none" w:sz="0" w:space="0" w:color="auto"/>
        <w:left w:val="none" w:sz="0" w:space="0" w:color="auto"/>
        <w:bottom w:val="none" w:sz="0" w:space="0" w:color="auto"/>
        <w:right w:val="none" w:sz="0" w:space="0" w:color="auto"/>
      </w:divBdr>
    </w:div>
    <w:div w:id="1391997631">
      <w:bodyDiv w:val="1"/>
      <w:marLeft w:val="0"/>
      <w:marRight w:val="0"/>
      <w:marTop w:val="0"/>
      <w:marBottom w:val="0"/>
      <w:divBdr>
        <w:top w:val="none" w:sz="0" w:space="0" w:color="auto"/>
        <w:left w:val="none" w:sz="0" w:space="0" w:color="auto"/>
        <w:bottom w:val="none" w:sz="0" w:space="0" w:color="auto"/>
        <w:right w:val="none" w:sz="0" w:space="0" w:color="auto"/>
      </w:divBdr>
    </w:div>
    <w:div w:id="1394546683">
      <w:bodyDiv w:val="1"/>
      <w:marLeft w:val="0"/>
      <w:marRight w:val="0"/>
      <w:marTop w:val="0"/>
      <w:marBottom w:val="0"/>
      <w:divBdr>
        <w:top w:val="none" w:sz="0" w:space="0" w:color="auto"/>
        <w:left w:val="none" w:sz="0" w:space="0" w:color="auto"/>
        <w:bottom w:val="none" w:sz="0" w:space="0" w:color="auto"/>
        <w:right w:val="none" w:sz="0" w:space="0" w:color="auto"/>
      </w:divBdr>
    </w:div>
    <w:div w:id="1394739586">
      <w:bodyDiv w:val="1"/>
      <w:marLeft w:val="0"/>
      <w:marRight w:val="0"/>
      <w:marTop w:val="0"/>
      <w:marBottom w:val="0"/>
      <w:divBdr>
        <w:top w:val="none" w:sz="0" w:space="0" w:color="auto"/>
        <w:left w:val="none" w:sz="0" w:space="0" w:color="auto"/>
        <w:bottom w:val="none" w:sz="0" w:space="0" w:color="auto"/>
        <w:right w:val="none" w:sz="0" w:space="0" w:color="auto"/>
      </w:divBdr>
    </w:div>
    <w:div w:id="1395930877">
      <w:bodyDiv w:val="1"/>
      <w:marLeft w:val="0"/>
      <w:marRight w:val="0"/>
      <w:marTop w:val="0"/>
      <w:marBottom w:val="0"/>
      <w:divBdr>
        <w:top w:val="none" w:sz="0" w:space="0" w:color="auto"/>
        <w:left w:val="none" w:sz="0" w:space="0" w:color="auto"/>
        <w:bottom w:val="none" w:sz="0" w:space="0" w:color="auto"/>
        <w:right w:val="none" w:sz="0" w:space="0" w:color="auto"/>
      </w:divBdr>
    </w:div>
    <w:div w:id="1396394956">
      <w:bodyDiv w:val="1"/>
      <w:marLeft w:val="0"/>
      <w:marRight w:val="0"/>
      <w:marTop w:val="0"/>
      <w:marBottom w:val="0"/>
      <w:divBdr>
        <w:top w:val="none" w:sz="0" w:space="0" w:color="auto"/>
        <w:left w:val="none" w:sz="0" w:space="0" w:color="auto"/>
        <w:bottom w:val="none" w:sz="0" w:space="0" w:color="auto"/>
        <w:right w:val="none" w:sz="0" w:space="0" w:color="auto"/>
      </w:divBdr>
    </w:div>
    <w:div w:id="1396658263">
      <w:bodyDiv w:val="1"/>
      <w:marLeft w:val="0"/>
      <w:marRight w:val="0"/>
      <w:marTop w:val="0"/>
      <w:marBottom w:val="0"/>
      <w:divBdr>
        <w:top w:val="none" w:sz="0" w:space="0" w:color="auto"/>
        <w:left w:val="none" w:sz="0" w:space="0" w:color="auto"/>
        <w:bottom w:val="none" w:sz="0" w:space="0" w:color="auto"/>
        <w:right w:val="none" w:sz="0" w:space="0" w:color="auto"/>
      </w:divBdr>
    </w:div>
    <w:div w:id="1397318625">
      <w:bodyDiv w:val="1"/>
      <w:marLeft w:val="0"/>
      <w:marRight w:val="0"/>
      <w:marTop w:val="0"/>
      <w:marBottom w:val="0"/>
      <w:divBdr>
        <w:top w:val="none" w:sz="0" w:space="0" w:color="auto"/>
        <w:left w:val="none" w:sz="0" w:space="0" w:color="auto"/>
        <w:bottom w:val="none" w:sz="0" w:space="0" w:color="auto"/>
        <w:right w:val="none" w:sz="0" w:space="0" w:color="auto"/>
      </w:divBdr>
    </w:div>
    <w:div w:id="1397360110">
      <w:bodyDiv w:val="1"/>
      <w:marLeft w:val="0"/>
      <w:marRight w:val="0"/>
      <w:marTop w:val="0"/>
      <w:marBottom w:val="0"/>
      <w:divBdr>
        <w:top w:val="none" w:sz="0" w:space="0" w:color="auto"/>
        <w:left w:val="none" w:sz="0" w:space="0" w:color="auto"/>
        <w:bottom w:val="none" w:sz="0" w:space="0" w:color="auto"/>
        <w:right w:val="none" w:sz="0" w:space="0" w:color="auto"/>
      </w:divBdr>
    </w:div>
    <w:div w:id="1398279893">
      <w:bodyDiv w:val="1"/>
      <w:marLeft w:val="0"/>
      <w:marRight w:val="0"/>
      <w:marTop w:val="0"/>
      <w:marBottom w:val="0"/>
      <w:divBdr>
        <w:top w:val="none" w:sz="0" w:space="0" w:color="auto"/>
        <w:left w:val="none" w:sz="0" w:space="0" w:color="auto"/>
        <w:bottom w:val="none" w:sz="0" w:space="0" w:color="auto"/>
        <w:right w:val="none" w:sz="0" w:space="0" w:color="auto"/>
      </w:divBdr>
    </w:div>
    <w:div w:id="1400591127">
      <w:bodyDiv w:val="1"/>
      <w:marLeft w:val="0"/>
      <w:marRight w:val="0"/>
      <w:marTop w:val="0"/>
      <w:marBottom w:val="0"/>
      <w:divBdr>
        <w:top w:val="none" w:sz="0" w:space="0" w:color="auto"/>
        <w:left w:val="none" w:sz="0" w:space="0" w:color="auto"/>
        <w:bottom w:val="none" w:sz="0" w:space="0" w:color="auto"/>
        <w:right w:val="none" w:sz="0" w:space="0" w:color="auto"/>
      </w:divBdr>
    </w:div>
    <w:div w:id="1401368047">
      <w:bodyDiv w:val="1"/>
      <w:marLeft w:val="0"/>
      <w:marRight w:val="0"/>
      <w:marTop w:val="0"/>
      <w:marBottom w:val="0"/>
      <w:divBdr>
        <w:top w:val="none" w:sz="0" w:space="0" w:color="auto"/>
        <w:left w:val="none" w:sz="0" w:space="0" w:color="auto"/>
        <w:bottom w:val="none" w:sz="0" w:space="0" w:color="auto"/>
        <w:right w:val="none" w:sz="0" w:space="0" w:color="auto"/>
      </w:divBdr>
    </w:div>
    <w:div w:id="1401512714">
      <w:bodyDiv w:val="1"/>
      <w:marLeft w:val="0"/>
      <w:marRight w:val="0"/>
      <w:marTop w:val="0"/>
      <w:marBottom w:val="0"/>
      <w:divBdr>
        <w:top w:val="none" w:sz="0" w:space="0" w:color="auto"/>
        <w:left w:val="none" w:sz="0" w:space="0" w:color="auto"/>
        <w:bottom w:val="none" w:sz="0" w:space="0" w:color="auto"/>
        <w:right w:val="none" w:sz="0" w:space="0" w:color="auto"/>
      </w:divBdr>
    </w:div>
    <w:div w:id="1402291262">
      <w:bodyDiv w:val="1"/>
      <w:marLeft w:val="0"/>
      <w:marRight w:val="0"/>
      <w:marTop w:val="0"/>
      <w:marBottom w:val="0"/>
      <w:divBdr>
        <w:top w:val="none" w:sz="0" w:space="0" w:color="auto"/>
        <w:left w:val="none" w:sz="0" w:space="0" w:color="auto"/>
        <w:bottom w:val="none" w:sz="0" w:space="0" w:color="auto"/>
        <w:right w:val="none" w:sz="0" w:space="0" w:color="auto"/>
      </w:divBdr>
    </w:div>
    <w:div w:id="1402482405">
      <w:bodyDiv w:val="1"/>
      <w:marLeft w:val="0"/>
      <w:marRight w:val="0"/>
      <w:marTop w:val="0"/>
      <w:marBottom w:val="0"/>
      <w:divBdr>
        <w:top w:val="none" w:sz="0" w:space="0" w:color="auto"/>
        <w:left w:val="none" w:sz="0" w:space="0" w:color="auto"/>
        <w:bottom w:val="none" w:sz="0" w:space="0" w:color="auto"/>
        <w:right w:val="none" w:sz="0" w:space="0" w:color="auto"/>
      </w:divBdr>
    </w:div>
    <w:div w:id="1403025850">
      <w:bodyDiv w:val="1"/>
      <w:marLeft w:val="0"/>
      <w:marRight w:val="0"/>
      <w:marTop w:val="0"/>
      <w:marBottom w:val="0"/>
      <w:divBdr>
        <w:top w:val="none" w:sz="0" w:space="0" w:color="auto"/>
        <w:left w:val="none" w:sz="0" w:space="0" w:color="auto"/>
        <w:bottom w:val="none" w:sz="0" w:space="0" w:color="auto"/>
        <w:right w:val="none" w:sz="0" w:space="0" w:color="auto"/>
      </w:divBdr>
    </w:div>
    <w:div w:id="1403912857">
      <w:bodyDiv w:val="1"/>
      <w:marLeft w:val="0"/>
      <w:marRight w:val="0"/>
      <w:marTop w:val="0"/>
      <w:marBottom w:val="0"/>
      <w:divBdr>
        <w:top w:val="none" w:sz="0" w:space="0" w:color="auto"/>
        <w:left w:val="none" w:sz="0" w:space="0" w:color="auto"/>
        <w:bottom w:val="none" w:sz="0" w:space="0" w:color="auto"/>
        <w:right w:val="none" w:sz="0" w:space="0" w:color="auto"/>
      </w:divBdr>
    </w:div>
    <w:div w:id="1404446964">
      <w:bodyDiv w:val="1"/>
      <w:marLeft w:val="0"/>
      <w:marRight w:val="0"/>
      <w:marTop w:val="0"/>
      <w:marBottom w:val="0"/>
      <w:divBdr>
        <w:top w:val="none" w:sz="0" w:space="0" w:color="auto"/>
        <w:left w:val="none" w:sz="0" w:space="0" w:color="auto"/>
        <w:bottom w:val="none" w:sz="0" w:space="0" w:color="auto"/>
        <w:right w:val="none" w:sz="0" w:space="0" w:color="auto"/>
      </w:divBdr>
    </w:div>
    <w:div w:id="1406758688">
      <w:bodyDiv w:val="1"/>
      <w:marLeft w:val="0"/>
      <w:marRight w:val="0"/>
      <w:marTop w:val="0"/>
      <w:marBottom w:val="0"/>
      <w:divBdr>
        <w:top w:val="none" w:sz="0" w:space="0" w:color="auto"/>
        <w:left w:val="none" w:sz="0" w:space="0" w:color="auto"/>
        <w:bottom w:val="none" w:sz="0" w:space="0" w:color="auto"/>
        <w:right w:val="none" w:sz="0" w:space="0" w:color="auto"/>
      </w:divBdr>
    </w:div>
    <w:div w:id="1407652886">
      <w:bodyDiv w:val="1"/>
      <w:marLeft w:val="0"/>
      <w:marRight w:val="0"/>
      <w:marTop w:val="0"/>
      <w:marBottom w:val="0"/>
      <w:divBdr>
        <w:top w:val="none" w:sz="0" w:space="0" w:color="auto"/>
        <w:left w:val="none" w:sz="0" w:space="0" w:color="auto"/>
        <w:bottom w:val="none" w:sz="0" w:space="0" w:color="auto"/>
        <w:right w:val="none" w:sz="0" w:space="0" w:color="auto"/>
      </w:divBdr>
    </w:div>
    <w:div w:id="1408722631">
      <w:bodyDiv w:val="1"/>
      <w:marLeft w:val="0"/>
      <w:marRight w:val="0"/>
      <w:marTop w:val="0"/>
      <w:marBottom w:val="0"/>
      <w:divBdr>
        <w:top w:val="none" w:sz="0" w:space="0" w:color="auto"/>
        <w:left w:val="none" w:sz="0" w:space="0" w:color="auto"/>
        <w:bottom w:val="none" w:sz="0" w:space="0" w:color="auto"/>
        <w:right w:val="none" w:sz="0" w:space="0" w:color="auto"/>
      </w:divBdr>
    </w:div>
    <w:div w:id="1410276564">
      <w:bodyDiv w:val="1"/>
      <w:marLeft w:val="0"/>
      <w:marRight w:val="0"/>
      <w:marTop w:val="0"/>
      <w:marBottom w:val="0"/>
      <w:divBdr>
        <w:top w:val="none" w:sz="0" w:space="0" w:color="auto"/>
        <w:left w:val="none" w:sz="0" w:space="0" w:color="auto"/>
        <w:bottom w:val="none" w:sz="0" w:space="0" w:color="auto"/>
        <w:right w:val="none" w:sz="0" w:space="0" w:color="auto"/>
      </w:divBdr>
    </w:div>
    <w:div w:id="1411075533">
      <w:bodyDiv w:val="1"/>
      <w:marLeft w:val="0"/>
      <w:marRight w:val="0"/>
      <w:marTop w:val="0"/>
      <w:marBottom w:val="0"/>
      <w:divBdr>
        <w:top w:val="none" w:sz="0" w:space="0" w:color="auto"/>
        <w:left w:val="none" w:sz="0" w:space="0" w:color="auto"/>
        <w:bottom w:val="none" w:sz="0" w:space="0" w:color="auto"/>
        <w:right w:val="none" w:sz="0" w:space="0" w:color="auto"/>
      </w:divBdr>
    </w:div>
    <w:div w:id="1412040766">
      <w:bodyDiv w:val="1"/>
      <w:marLeft w:val="0"/>
      <w:marRight w:val="0"/>
      <w:marTop w:val="0"/>
      <w:marBottom w:val="0"/>
      <w:divBdr>
        <w:top w:val="none" w:sz="0" w:space="0" w:color="auto"/>
        <w:left w:val="none" w:sz="0" w:space="0" w:color="auto"/>
        <w:bottom w:val="none" w:sz="0" w:space="0" w:color="auto"/>
        <w:right w:val="none" w:sz="0" w:space="0" w:color="auto"/>
      </w:divBdr>
    </w:div>
    <w:div w:id="1412435221">
      <w:bodyDiv w:val="1"/>
      <w:marLeft w:val="0"/>
      <w:marRight w:val="0"/>
      <w:marTop w:val="0"/>
      <w:marBottom w:val="0"/>
      <w:divBdr>
        <w:top w:val="none" w:sz="0" w:space="0" w:color="auto"/>
        <w:left w:val="none" w:sz="0" w:space="0" w:color="auto"/>
        <w:bottom w:val="none" w:sz="0" w:space="0" w:color="auto"/>
        <w:right w:val="none" w:sz="0" w:space="0" w:color="auto"/>
      </w:divBdr>
    </w:div>
    <w:div w:id="1412777556">
      <w:bodyDiv w:val="1"/>
      <w:marLeft w:val="0"/>
      <w:marRight w:val="0"/>
      <w:marTop w:val="0"/>
      <w:marBottom w:val="0"/>
      <w:divBdr>
        <w:top w:val="none" w:sz="0" w:space="0" w:color="auto"/>
        <w:left w:val="none" w:sz="0" w:space="0" w:color="auto"/>
        <w:bottom w:val="none" w:sz="0" w:space="0" w:color="auto"/>
        <w:right w:val="none" w:sz="0" w:space="0" w:color="auto"/>
      </w:divBdr>
    </w:div>
    <w:div w:id="1414665821">
      <w:bodyDiv w:val="1"/>
      <w:marLeft w:val="0"/>
      <w:marRight w:val="0"/>
      <w:marTop w:val="0"/>
      <w:marBottom w:val="0"/>
      <w:divBdr>
        <w:top w:val="none" w:sz="0" w:space="0" w:color="auto"/>
        <w:left w:val="none" w:sz="0" w:space="0" w:color="auto"/>
        <w:bottom w:val="none" w:sz="0" w:space="0" w:color="auto"/>
        <w:right w:val="none" w:sz="0" w:space="0" w:color="auto"/>
      </w:divBdr>
    </w:div>
    <w:div w:id="1414818553">
      <w:bodyDiv w:val="1"/>
      <w:marLeft w:val="0"/>
      <w:marRight w:val="0"/>
      <w:marTop w:val="0"/>
      <w:marBottom w:val="0"/>
      <w:divBdr>
        <w:top w:val="none" w:sz="0" w:space="0" w:color="auto"/>
        <w:left w:val="none" w:sz="0" w:space="0" w:color="auto"/>
        <w:bottom w:val="none" w:sz="0" w:space="0" w:color="auto"/>
        <w:right w:val="none" w:sz="0" w:space="0" w:color="auto"/>
      </w:divBdr>
    </w:div>
    <w:div w:id="1417899823">
      <w:bodyDiv w:val="1"/>
      <w:marLeft w:val="0"/>
      <w:marRight w:val="0"/>
      <w:marTop w:val="0"/>
      <w:marBottom w:val="0"/>
      <w:divBdr>
        <w:top w:val="none" w:sz="0" w:space="0" w:color="auto"/>
        <w:left w:val="none" w:sz="0" w:space="0" w:color="auto"/>
        <w:bottom w:val="none" w:sz="0" w:space="0" w:color="auto"/>
        <w:right w:val="none" w:sz="0" w:space="0" w:color="auto"/>
      </w:divBdr>
    </w:div>
    <w:div w:id="1418405005">
      <w:bodyDiv w:val="1"/>
      <w:marLeft w:val="0"/>
      <w:marRight w:val="0"/>
      <w:marTop w:val="0"/>
      <w:marBottom w:val="0"/>
      <w:divBdr>
        <w:top w:val="none" w:sz="0" w:space="0" w:color="auto"/>
        <w:left w:val="none" w:sz="0" w:space="0" w:color="auto"/>
        <w:bottom w:val="none" w:sz="0" w:space="0" w:color="auto"/>
        <w:right w:val="none" w:sz="0" w:space="0" w:color="auto"/>
      </w:divBdr>
    </w:div>
    <w:div w:id="1419324809">
      <w:bodyDiv w:val="1"/>
      <w:marLeft w:val="0"/>
      <w:marRight w:val="0"/>
      <w:marTop w:val="0"/>
      <w:marBottom w:val="0"/>
      <w:divBdr>
        <w:top w:val="none" w:sz="0" w:space="0" w:color="auto"/>
        <w:left w:val="none" w:sz="0" w:space="0" w:color="auto"/>
        <w:bottom w:val="none" w:sz="0" w:space="0" w:color="auto"/>
        <w:right w:val="none" w:sz="0" w:space="0" w:color="auto"/>
      </w:divBdr>
    </w:div>
    <w:div w:id="1419325145">
      <w:bodyDiv w:val="1"/>
      <w:marLeft w:val="0"/>
      <w:marRight w:val="0"/>
      <w:marTop w:val="0"/>
      <w:marBottom w:val="0"/>
      <w:divBdr>
        <w:top w:val="none" w:sz="0" w:space="0" w:color="auto"/>
        <w:left w:val="none" w:sz="0" w:space="0" w:color="auto"/>
        <w:bottom w:val="none" w:sz="0" w:space="0" w:color="auto"/>
        <w:right w:val="none" w:sz="0" w:space="0" w:color="auto"/>
      </w:divBdr>
    </w:div>
    <w:div w:id="1419641146">
      <w:bodyDiv w:val="1"/>
      <w:marLeft w:val="0"/>
      <w:marRight w:val="0"/>
      <w:marTop w:val="0"/>
      <w:marBottom w:val="0"/>
      <w:divBdr>
        <w:top w:val="none" w:sz="0" w:space="0" w:color="auto"/>
        <w:left w:val="none" w:sz="0" w:space="0" w:color="auto"/>
        <w:bottom w:val="none" w:sz="0" w:space="0" w:color="auto"/>
        <w:right w:val="none" w:sz="0" w:space="0" w:color="auto"/>
      </w:divBdr>
    </w:div>
    <w:div w:id="1420565035">
      <w:bodyDiv w:val="1"/>
      <w:marLeft w:val="0"/>
      <w:marRight w:val="0"/>
      <w:marTop w:val="0"/>
      <w:marBottom w:val="0"/>
      <w:divBdr>
        <w:top w:val="none" w:sz="0" w:space="0" w:color="auto"/>
        <w:left w:val="none" w:sz="0" w:space="0" w:color="auto"/>
        <w:bottom w:val="none" w:sz="0" w:space="0" w:color="auto"/>
        <w:right w:val="none" w:sz="0" w:space="0" w:color="auto"/>
      </w:divBdr>
    </w:div>
    <w:div w:id="1421295265">
      <w:bodyDiv w:val="1"/>
      <w:marLeft w:val="0"/>
      <w:marRight w:val="0"/>
      <w:marTop w:val="0"/>
      <w:marBottom w:val="0"/>
      <w:divBdr>
        <w:top w:val="none" w:sz="0" w:space="0" w:color="auto"/>
        <w:left w:val="none" w:sz="0" w:space="0" w:color="auto"/>
        <w:bottom w:val="none" w:sz="0" w:space="0" w:color="auto"/>
        <w:right w:val="none" w:sz="0" w:space="0" w:color="auto"/>
      </w:divBdr>
    </w:div>
    <w:div w:id="1423142384">
      <w:bodyDiv w:val="1"/>
      <w:marLeft w:val="0"/>
      <w:marRight w:val="0"/>
      <w:marTop w:val="0"/>
      <w:marBottom w:val="0"/>
      <w:divBdr>
        <w:top w:val="none" w:sz="0" w:space="0" w:color="auto"/>
        <w:left w:val="none" w:sz="0" w:space="0" w:color="auto"/>
        <w:bottom w:val="none" w:sz="0" w:space="0" w:color="auto"/>
        <w:right w:val="none" w:sz="0" w:space="0" w:color="auto"/>
      </w:divBdr>
    </w:div>
    <w:div w:id="1425226112">
      <w:bodyDiv w:val="1"/>
      <w:marLeft w:val="0"/>
      <w:marRight w:val="0"/>
      <w:marTop w:val="0"/>
      <w:marBottom w:val="0"/>
      <w:divBdr>
        <w:top w:val="none" w:sz="0" w:space="0" w:color="auto"/>
        <w:left w:val="none" w:sz="0" w:space="0" w:color="auto"/>
        <w:bottom w:val="none" w:sz="0" w:space="0" w:color="auto"/>
        <w:right w:val="none" w:sz="0" w:space="0" w:color="auto"/>
      </w:divBdr>
    </w:div>
    <w:div w:id="1426804008">
      <w:bodyDiv w:val="1"/>
      <w:marLeft w:val="0"/>
      <w:marRight w:val="0"/>
      <w:marTop w:val="0"/>
      <w:marBottom w:val="0"/>
      <w:divBdr>
        <w:top w:val="none" w:sz="0" w:space="0" w:color="auto"/>
        <w:left w:val="none" w:sz="0" w:space="0" w:color="auto"/>
        <w:bottom w:val="none" w:sz="0" w:space="0" w:color="auto"/>
        <w:right w:val="none" w:sz="0" w:space="0" w:color="auto"/>
      </w:divBdr>
    </w:div>
    <w:div w:id="1427648685">
      <w:bodyDiv w:val="1"/>
      <w:marLeft w:val="0"/>
      <w:marRight w:val="0"/>
      <w:marTop w:val="0"/>
      <w:marBottom w:val="0"/>
      <w:divBdr>
        <w:top w:val="none" w:sz="0" w:space="0" w:color="auto"/>
        <w:left w:val="none" w:sz="0" w:space="0" w:color="auto"/>
        <w:bottom w:val="none" w:sz="0" w:space="0" w:color="auto"/>
        <w:right w:val="none" w:sz="0" w:space="0" w:color="auto"/>
      </w:divBdr>
    </w:div>
    <w:div w:id="1428692879">
      <w:bodyDiv w:val="1"/>
      <w:marLeft w:val="0"/>
      <w:marRight w:val="0"/>
      <w:marTop w:val="0"/>
      <w:marBottom w:val="0"/>
      <w:divBdr>
        <w:top w:val="none" w:sz="0" w:space="0" w:color="auto"/>
        <w:left w:val="none" w:sz="0" w:space="0" w:color="auto"/>
        <w:bottom w:val="none" w:sz="0" w:space="0" w:color="auto"/>
        <w:right w:val="none" w:sz="0" w:space="0" w:color="auto"/>
      </w:divBdr>
    </w:div>
    <w:div w:id="1428841548">
      <w:bodyDiv w:val="1"/>
      <w:marLeft w:val="0"/>
      <w:marRight w:val="0"/>
      <w:marTop w:val="0"/>
      <w:marBottom w:val="0"/>
      <w:divBdr>
        <w:top w:val="none" w:sz="0" w:space="0" w:color="auto"/>
        <w:left w:val="none" w:sz="0" w:space="0" w:color="auto"/>
        <w:bottom w:val="none" w:sz="0" w:space="0" w:color="auto"/>
        <w:right w:val="none" w:sz="0" w:space="0" w:color="auto"/>
      </w:divBdr>
    </w:div>
    <w:div w:id="1428883737">
      <w:bodyDiv w:val="1"/>
      <w:marLeft w:val="0"/>
      <w:marRight w:val="0"/>
      <w:marTop w:val="0"/>
      <w:marBottom w:val="0"/>
      <w:divBdr>
        <w:top w:val="none" w:sz="0" w:space="0" w:color="auto"/>
        <w:left w:val="none" w:sz="0" w:space="0" w:color="auto"/>
        <w:bottom w:val="none" w:sz="0" w:space="0" w:color="auto"/>
        <w:right w:val="none" w:sz="0" w:space="0" w:color="auto"/>
      </w:divBdr>
    </w:div>
    <w:div w:id="1429694765">
      <w:bodyDiv w:val="1"/>
      <w:marLeft w:val="0"/>
      <w:marRight w:val="0"/>
      <w:marTop w:val="0"/>
      <w:marBottom w:val="0"/>
      <w:divBdr>
        <w:top w:val="none" w:sz="0" w:space="0" w:color="auto"/>
        <w:left w:val="none" w:sz="0" w:space="0" w:color="auto"/>
        <w:bottom w:val="none" w:sz="0" w:space="0" w:color="auto"/>
        <w:right w:val="none" w:sz="0" w:space="0" w:color="auto"/>
      </w:divBdr>
    </w:div>
    <w:div w:id="1430157426">
      <w:bodyDiv w:val="1"/>
      <w:marLeft w:val="0"/>
      <w:marRight w:val="0"/>
      <w:marTop w:val="0"/>
      <w:marBottom w:val="0"/>
      <w:divBdr>
        <w:top w:val="none" w:sz="0" w:space="0" w:color="auto"/>
        <w:left w:val="none" w:sz="0" w:space="0" w:color="auto"/>
        <w:bottom w:val="none" w:sz="0" w:space="0" w:color="auto"/>
        <w:right w:val="none" w:sz="0" w:space="0" w:color="auto"/>
      </w:divBdr>
    </w:div>
    <w:div w:id="1430201838">
      <w:bodyDiv w:val="1"/>
      <w:marLeft w:val="0"/>
      <w:marRight w:val="0"/>
      <w:marTop w:val="0"/>
      <w:marBottom w:val="0"/>
      <w:divBdr>
        <w:top w:val="none" w:sz="0" w:space="0" w:color="auto"/>
        <w:left w:val="none" w:sz="0" w:space="0" w:color="auto"/>
        <w:bottom w:val="none" w:sz="0" w:space="0" w:color="auto"/>
        <w:right w:val="none" w:sz="0" w:space="0" w:color="auto"/>
      </w:divBdr>
    </w:div>
    <w:div w:id="1431243186">
      <w:bodyDiv w:val="1"/>
      <w:marLeft w:val="0"/>
      <w:marRight w:val="0"/>
      <w:marTop w:val="0"/>
      <w:marBottom w:val="0"/>
      <w:divBdr>
        <w:top w:val="none" w:sz="0" w:space="0" w:color="auto"/>
        <w:left w:val="none" w:sz="0" w:space="0" w:color="auto"/>
        <w:bottom w:val="none" w:sz="0" w:space="0" w:color="auto"/>
        <w:right w:val="none" w:sz="0" w:space="0" w:color="auto"/>
      </w:divBdr>
    </w:div>
    <w:div w:id="1433286432">
      <w:bodyDiv w:val="1"/>
      <w:marLeft w:val="0"/>
      <w:marRight w:val="0"/>
      <w:marTop w:val="0"/>
      <w:marBottom w:val="0"/>
      <w:divBdr>
        <w:top w:val="none" w:sz="0" w:space="0" w:color="auto"/>
        <w:left w:val="none" w:sz="0" w:space="0" w:color="auto"/>
        <w:bottom w:val="none" w:sz="0" w:space="0" w:color="auto"/>
        <w:right w:val="none" w:sz="0" w:space="0" w:color="auto"/>
      </w:divBdr>
    </w:div>
    <w:div w:id="1433741414">
      <w:bodyDiv w:val="1"/>
      <w:marLeft w:val="0"/>
      <w:marRight w:val="0"/>
      <w:marTop w:val="0"/>
      <w:marBottom w:val="0"/>
      <w:divBdr>
        <w:top w:val="none" w:sz="0" w:space="0" w:color="auto"/>
        <w:left w:val="none" w:sz="0" w:space="0" w:color="auto"/>
        <w:bottom w:val="none" w:sz="0" w:space="0" w:color="auto"/>
        <w:right w:val="none" w:sz="0" w:space="0" w:color="auto"/>
      </w:divBdr>
    </w:div>
    <w:div w:id="1434325180">
      <w:bodyDiv w:val="1"/>
      <w:marLeft w:val="0"/>
      <w:marRight w:val="0"/>
      <w:marTop w:val="0"/>
      <w:marBottom w:val="0"/>
      <w:divBdr>
        <w:top w:val="none" w:sz="0" w:space="0" w:color="auto"/>
        <w:left w:val="none" w:sz="0" w:space="0" w:color="auto"/>
        <w:bottom w:val="none" w:sz="0" w:space="0" w:color="auto"/>
        <w:right w:val="none" w:sz="0" w:space="0" w:color="auto"/>
      </w:divBdr>
    </w:div>
    <w:div w:id="1435780637">
      <w:bodyDiv w:val="1"/>
      <w:marLeft w:val="0"/>
      <w:marRight w:val="0"/>
      <w:marTop w:val="0"/>
      <w:marBottom w:val="0"/>
      <w:divBdr>
        <w:top w:val="none" w:sz="0" w:space="0" w:color="auto"/>
        <w:left w:val="none" w:sz="0" w:space="0" w:color="auto"/>
        <w:bottom w:val="none" w:sz="0" w:space="0" w:color="auto"/>
        <w:right w:val="none" w:sz="0" w:space="0" w:color="auto"/>
      </w:divBdr>
    </w:div>
    <w:div w:id="1436171109">
      <w:bodyDiv w:val="1"/>
      <w:marLeft w:val="0"/>
      <w:marRight w:val="0"/>
      <w:marTop w:val="0"/>
      <w:marBottom w:val="0"/>
      <w:divBdr>
        <w:top w:val="none" w:sz="0" w:space="0" w:color="auto"/>
        <w:left w:val="none" w:sz="0" w:space="0" w:color="auto"/>
        <w:bottom w:val="none" w:sz="0" w:space="0" w:color="auto"/>
        <w:right w:val="none" w:sz="0" w:space="0" w:color="auto"/>
      </w:divBdr>
    </w:div>
    <w:div w:id="1436438832">
      <w:bodyDiv w:val="1"/>
      <w:marLeft w:val="0"/>
      <w:marRight w:val="0"/>
      <w:marTop w:val="0"/>
      <w:marBottom w:val="0"/>
      <w:divBdr>
        <w:top w:val="none" w:sz="0" w:space="0" w:color="auto"/>
        <w:left w:val="none" w:sz="0" w:space="0" w:color="auto"/>
        <w:bottom w:val="none" w:sz="0" w:space="0" w:color="auto"/>
        <w:right w:val="none" w:sz="0" w:space="0" w:color="auto"/>
      </w:divBdr>
    </w:div>
    <w:div w:id="1436631413">
      <w:bodyDiv w:val="1"/>
      <w:marLeft w:val="0"/>
      <w:marRight w:val="0"/>
      <w:marTop w:val="0"/>
      <w:marBottom w:val="0"/>
      <w:divBdr>
        <w:top w:val="none" w:sz="0" w:space="0" w:color="auto"/>
        <w:left w:val="none" w:sz="0" w:space="0" w:color="auto"/>
        <w:bottom w:val="none" w:sz="0" w:space="0" w:color="auto"/>
        <w:right w:val="none" w:sz="0" w:space="0" w:color="auto"/>
      </w:divBdr>
    </w:div>
    <w:div w:id="1437166297">
      <w:bodyDiv w:val="1"/>
      <w:marLeft w:val="0"/>
      <w:marRight w:val="0"/>
      <w:marTop w:val="0"/>
      <w:marBottom w:val="0"/>
      <w:divBdr>
        <w:top w:val="none" w:sz="0" w:space="0" w:color="auto"/>
        <w:left w:val="none" w:sz="0" w:space="0" w:color="auto"/>
        <w:bottom w:val="none" w:sz="0" w:space="0" w:color="auto"/>
        <w:right w:val="none" w:sz="0" w:space="0" w:color="auto"/>
      </w:divBdr>
    </w:div>
    <w:div w:id="1437410398">
      <w:bodyDiv w:val="1"/>
      <w:marLeft w:val="0"/>
      <w:marRight w:val="0"/>
      <w:marTop w:val="0"/>
      <w:marBottom w:val="0"/>
      <w:divBdr>
        <w:top w:val="none" w:sz="0" w:space="0" w:color="auto"/>
        <w:left w:val="none" w:sz="0" w:space="0" w:color="auto"/>
        <w:bottom w:val="none" w:sz="0" w:space="0" w:color="auto"/>
        <w:right w:val="none" w:sz="0" w:space="0" w:color="auto"/>
      </w:divBdr>
    </w:div>
    <w:div w:id="1437485551">
      <w:bodyDiv w:val="1"/>
      <w:marLeft w:val="0"/>
      <w:marRight w:val="0"/>
      <w:marTop w:val="0"/>
      <w:marBottom w:val="0"/>
      <w:divBdr>
        <w:top w:val="none" w:sz="0" w:space="0" w:color="auto"/>
        <w:left w:val="none" w:sz="0" w:space="0" w:color="auto"/>
        <w:bottom w:val="none" w:sz="0" w:space="0" w:color="auto"/>
        <w:right w:val="none" w:sz="0" w:space="0" w:color="auto"/>
      </w:divBdr>
    </w:div>
    <w:div w:id="1437870040">
      <w:bodyDiv w:val="1"/>
      <w:marLeft w:val="0"/>
      <w:marRight w:val="0"/>
      <w:marTop w:val="0"/>
      <w:marBottom w:val="0"/>
      <w:divBdr>
        <w:top w:val="none" w:sz="0" w:space="0" w:color="auto"/>
        <w:left w:val="none" w:sz="0" w:space="0" w:color="auto"/>
        <w:bottom w:val="none" w:sz="0" w:space="0" w:color="auto"/>
        <w:right w:val="none" w:sz="0" w:space="0" w:color="auto"/>
      </w:divBdr>
    </w:div>
    <w:div w:id="1438255319">
      <w:bodyDiv w:val="1"/>
      <w:marLeft w:val="0"/>
      <w:marRight w:val="0"/>
      <w:marTop w:val="0"/>
      <w:marBottom w:val="0"/>
      <w:divBdr>
        <w:top w:val="none" w:sz="0" w:space="0" w:color="auto"/>
        <w:left w:val="none" w:sz="0" w:space="0" w:color="auto"/>
        <w:bottom w:val="none" w:sz="0" w:space="0" w:color="auto"/>
        <w:right w:val="none" w:sz="0" w:space="0" w:color="auto"/>
      </w:divBdr>
    </w:div>
    <w:div w:id="1438334679">
      <w:bodyDiv w:val="1"/>
      <w:marLeft w:val="0"/>
      <w:marRight w:val="0"/>
      <w:marTop w:val="0"/>
      <w:marBottom w:val="0"/>
      <w:divBdr>
        <w:top w:val="none" w:sz="0" w:space="0" w:color="auto"/>
        <w:left w:val="none" w:sz="0" w:space="0" w:color="auto"/>
        <w:bottom w:val="none" w:sz="0" w:space="0" w:color="auto"/>
        <w:right w:val="none" w:sz="0" w:space="0" w:color="auto"/>
      </w:divBdr>
    </w:div>
    <w:div w:id="1439131766">
      <w:bodyDiv w:val="1"/>
      <w:marLeft w:val="0"/>
      <w:marRight w:val="0"/>
      <w:marTop w:val="0"/>
      <w:marBottom w:val="0"/>
      <w:divBdr>
        <w:top w:val="none" w:sz="0" w:space="0" w:color="auto"/>
        <w:left w:val="none" w:sz="0" w:space="0" w:color="auto"/>
        <w:bottom w:val="none" w:sz="0" w:space="0" w:color="auto"/>
        <w:right w:val="none" w:sz="0" w:space="0" w:color="auto"/>
      </w:divBdr>
    </w:div>
    <w:div w:id="1440948196">
      <w:bodyDiv w:val="1"/>
      <w:marLeft w:val="0"/>
      <w:marRight w:val="0"/>
      <w:marTop w:val="0"/>
      <w:marBottom w:val="0"/>
      <w:divBdr>
        <w:top w:val="none" w:sz="0" w:space="0" w:color="auto"/>
        <w:left w:val="none" w:sz="0" w:space="0" w:color="auto"/>
        <w:bottom w:val="none" w:sz="0" w:space="0" w:color="auto"/>
        <w:right w:val="none" w:sz="0" w:space="0" w:color="auto"/>
      </w:divBdr>
    </w:div>
    <w:div w:id="1443265693">
      <w:bodyDiv w:val="1"/>
      <w:marLeft w:val="0"/>
      <w:marRight w:val="0"/>
      <w:marTop w:val="0"/>
      <w:marBottom w:val="0"/>
      <w:divBdr>
        <w:top w:val="none" w:sz="0" w:space="0" w:color="auto"/>
        <w:left w:val="none" w:sz="0" w:space="0" w:color="auto"/>
        <w:bottom w:val="none" w:sz="0" w:space="0" w:color="auto"/>
        <w:right w:val="none" w:sz="0" w:space="0" w:color="auto"/>
      </w:divBdr>
    </w:div>
    <w:div w:id="1443569950">
      <w:bodyDiv w:val="1"/>
      <w:marLeft w:val="0"/>
      <w:marRight w:val="0"/>
      <w:marTop w:val="0"/>
      <w:marBottom w:val="0"/>
      <w:divBdr>
        <w:top w:val="none" w:sz="0" w:space="0" w:color="auto"/>
        <w:left w:val="none" w:sz="0" w:space="0" w:color="auto"/>
        <w:bottom w:val="none" w:sz="0" w:space="0" w:color="auto"/>
        <w:right w:val="none" w:sz="0" w:space="0" w:color="auto"/>
      </w:divBdr>
    </w:div>
    <w:div w:id="1443916126">
      <w:bodyDiv w:val="1"/>
      <w:marLeft w:val="0"/>
      <w:marRight w:val="0"/>
      <w:marTop w:val="0"/>
      <w:marBottom w:val="0"/>
      <w:divBdr>
        <w:top w:val="none" w:sz="0" w:space="0" w:color="auto"/>
        <w:left w:val="none" w:sz="0" w:space="0" w:color="auto"/>
        <w:bottom w:val="none" w:sz="0" w:space="0" w:color="auto"/>
        <w:right w:val="none" w:sz="0" w:space="0" w:color="auto"/>
      </w:divBdr>
    </w:div>
    <w:div w:id="1443920338">
      <w:bodyDiv w:val="1"/>
      <w:marLeft w:val="0"/>
      <w:marRight w:val="0"/>
      <w:marTop w:val="0"/>
      <w:marBottom w:val="0"/>
      <w:divBdr>
        <w:top w:val="none" w:sz="0" w:space="0" w:color="auto"/>
        <w:left w:val="none" w:sz="0" w:space="0" w:color="auto"/>
        <w:bottom w:val="none" w:sz="0" w:space="0" w:color="auto"/>
        <w:right w:val="none" w:sz="0" w:space="0" w:color="auto"/>
      </w:divBdr>
    </w:div>
    <w:div w:id="1444618849">
      <w:bodyDiv w:val="1"/>
      <w:marLeft w:val="0"/>
      <w:marRight w:val="0"/>
      <w:marTop w:val="0"/>
      <w:marBottom w:val="0"/>
      <w:divBdr>
        <w:top w:val="none" w:sz="0" w:space="0" w:color="auto"/>
        <w:left w:val="none" w:sz="0" w:space="0" w:color="auto"/>
        <w:bottom w:val="none" w:sz="0" w:space="0" w:color="auto"/>
        <w:right w:val="none" w:sz="0" w:space="0" w:color="auto"/>
      </w:divBdr>
    </w:div>
    <w:div w:id="1445735338">
      <w:bodyDiv w:val="1"/>
      <w:marLeft w:val="0"/>
      <w:marRight w:val="0"/>
      <w:marTop w:val="0"/>
      <w:marBottom w:val="0"/>
      <w:divBdr>
        <w:top w:val="none" w:sz="0" w:space="0" w:color="auto"/>
        <w:left w:val="none" w:sz="0" w:space="0" w:color="auto"/>
        <w:bottom w:val="none" w:sz="0" w:space="0" w:color="auto"/>
        <w:right w:val="none" w:sz="0" w:space="0" w:color="auto"/>
      </w:divBdr>
    </w:div>
    <w:div w:id="1445998002">
      <w:bodyDiv w:val="1"/>
      <w:marLeft w:val="0"/>
      <w:marRight w:val="0"/>
      <w:marTop w:val="0"/>
      <w:marBottom w:val="0"/>
      <w:divBdr>
        <w:top w:val="none" w:sz="0" w:space="0" w:color="auto"/>
        <w:left w:val="none" w:sz="0" w:space="0" w:color="auto"/>
        <w:bottom w:val="none" w:sz="0" w:space="0" w:color="auto"/>
        <w:right w:val="none" w:sz="0" w:space="0" w:color="auto"/>
      </w:divBdr>
    </w:div>
    <w:div w:id="1446002747">
      <w:bodyDiv w:val="1"/>
      <w:marLeft w:val="0"/>
      <w:marRight w:val="0"/>
      <w:marTop w:val="0"/>
      <w:marBottom w:val="0"/>
      <w:divBdr>
        <w:top w:val="none" w:sz="0" w:space="0" w:color="auto"/>
        <w:left w:val="none" w:sz="0" w:space="0" w:color="auto"/>
        <w:bottom w:val="none" w:sz="0" w:space="0" w:color="auto"/>
        <w:right w:val="none" w:sz="0" w:space="0" w:color="auto"/>
      </w:divBdr>
    </w:div>
    <w:div w:id="1448155793">
      <w:bodyDiv w:val="1"/>
      <w:marLeft w:val="0"/>
      <w:marRight w:val="0"/>
      <w:marTop w:val="0"/>
      <w:marBottom w:val="0"/>
      <w:divBdr>
        <w:top w:val="none" w:sz="0" w:space="0" w:color="auto"/>
        <w:left w:val="none" w:sz="0" w:space="0" w:color="auto"/>
        <w:bottom w:val="none" w:sz="0" w:space="0" w:color="auto"/>
        <w:right w:val="none" w:sz="0" w:space="0" w:color="auto"/>
      </w:divBdr>
    </w:div>
    <w:div w:id="1449280574">
      <w:bodyDiv w:val="1"/>
      <w:marLeft w:val="0"/>
      <w:marRight w:val="0"/>
      <w:marTop w:val="0"/>
      <w:marBottom w:val="0"/>
      <w:divBdr>
        <w:top w:val="none" w:sz="0" w:space="0" w:color="auto"/>
        <w:left w:val="none" w:sz="0" w:space="0" w:color="auto"/>
        <w:bottom w:val="none" w:sz="0" w:space="0" w:color="auto"/>
        <w:right w:val="none" w:sz="0" w:space="0" w:color="auto"/>
      </w:divBdr>
    </w:div>
    <w:div w:id="1449281557">
      <w:bodyDiv w:val="1"/>
      <w:marLeft w:val="0"/>
      <w:marRight w:val="0"/>
      <w:marTop w:val="0"/>
      <w:marBottom w:val="0"/>
      <w:divBdr>
        <w:top w:val="none" w:sz="0" w:space="0" w:color="auto"/>
        <w:left w:val="none" w:sz="0" w:space="0" w:color="auto"/>
        <w:bottom w:val="none" w:sz="0" w:space="0" w:color="auto"/>
        <w:right w:val="none" w:sz="0" w:space="0" w:color="auto"/>
      </w:divBdr>
    </w:div>
    <w:div w:id="1450052143">
      <w:bodyDiv w:val="1"/>
      <w:marLeft w:val="0"/>
      <w:marRight w:val="0"/>
      <w:marTop w:val="0"/>
      <w:marBottom w:val="0"/>
      <w:divBdr>
        <w:top w:val="none" w:sz="0" w:space="0" w:color="auto"/>
        <w:left w:val="none" w:sz="0" w:space="0" w:color="auto"/>
        <w:bottom w:val="none" w:sz="0" w:space="0" w:color="auto"/>
        <w:right w:val="none" w:sz="0" w:space="0" w:color="auto"/>
      </w:divBdr>
    </w:div>
    <w:div w:id="1451581892">
      <w:bodyDiv w:val="1"/>
      <w:marLeft w:val="0"/>
      <w:marRight w:val="0"/>
      <w:marTop w:val="0"/>
      <w:marBottom w:val="0"/>
      <w:divBdr>
        <w:top w:val="none" w:sz="0" w:space="0" w:color="auto"/>
        <w:left w:val="none" w:sz="0" w:space="0" w:color="auto"/>
        <w:bottom w:val="none" w:sz="0" w:space="0" w:color="auto"/>
        <w:right w:val="none" w:sz="0" w:space="0" w:color="auto"/>
      </w:divBdr>
    </w:div>
    <w:div w:id="1451775983">
      <w:bodyDiv w:val="1"/>
      <w:marLeft w:val="0"/>
      <w:marRight w:val="0"/>
      <w:marTop w:val="0"/>
      <w:marBottom w:val="0"/>
      <w:divBdr>
        <w:top w:val="none" w:sz="0" w:space="0" w:color="auto"/>
        <w:left w:val="none" w:sz="0" w:space="0" w:color="auto"/>
        <w:bottom w:val="none" w:sz="0" w:space="0" w:color="auto"/>
        <w:right w:val="none" w:sz="0" w:space="0" w:color="auto"/>
      </w:divBdr>
    </w:div>
    <w:div w:id="1451825587">
      <w:bodyDiv w:val="1"/>
      <w:marLeft w:val="0"/>
      <w:marRight w:val="0"/>
      <w:marTop w:val="0"/>
      <w:marBottom w:val="0"/>
      <w:divBdr>
        <w:top w:val="none" w:sz="0" w:space="0" w:color="auto"/>
        <w:left w:val="none" w:sz="0" w:space="0" w:color="auto"/>
        <w:bottom w:val="none" w:sz="0" w:space="0" w:color="auto"/>
        <w:right w:val="none" w:sz="0" w:space="0" w:color="auto"/>
      </w:divBdr>
    </w:div>
    <w:div w:id="1452552444">
      <w:bodyDiv w:val="1"/>
      <w:marLeft w:val="0"/>
      <w:marRight w:val="0"/>
      <w:marTop w:val="0"/>
      <w:marBottom w:val="0"/>
      <w:divBdr>
        <w:top w:val="none" w:sz="0" w:space="0" w:color="auto"/>
        <w:left w:val="none" w:sz="0" w:space="0" w:color="auto"/>
        <w:bottom w:val="none" w:sz="0" w:space="0" w:color="auto"/>
        <w:right w:val="none" w:sz="0" w:space="0" w:color="auto"/>
      </w:divBdr>
    </w:div>
    <w:div w:id="1453547903">
      <w:bodyDiv w:val="1"/>
      <w:marLeft w:val="0"/>
      <w:marRight w:val="0"/>
      <w:marTop w:val="0"/>
      <w:marBottom w:val="0"/>
      <w:divBdr>
        <w:top w:val="none" w:sz="0" w:space="0" w:color="auto"/>
        <w:left w:val="none" w:sz="0" w:space="0" w:color="auto"/>
        <w:bottom w:val="none" w:sz="0" w:space="0" w:color="auto"/>
        <w:right w:val="none" w:sz="0" w:space="0" w:color="auto"/>
      </w:divBdr>
    </w:div>
    <w:div w:id="1454009630">
      <w:bodyDiv w:val="1"/>
      <w:marLeft w:val="0"/>
      <w:marRight w:val="0"/>
      <w:marTop w:val="0"/>
      <w:marBottom w:val="0"/>
      <w:divBdr>
        <w:top w:val="none" w:sz="0" w:space="0" w:color="auto"/>
        <w:left w:val="none" w:sz="0" w:space="0" w:color="auto"/>
        <w:bottom w:val="none" w:sz="0" w:space="0" w:color="auto"/>
        <w:right w:val="none" w:sz="0" w:space="0" w:color="auto"/>
      </w:divBdr>
    </w:div>
    <w:div w:id="1456169408">
      <w:bodyDiv w:val="1"/>
      <w:marLeft w:val="0"/>
      <w:marRight w:val="0"/>
      <w:marTop w:val="0"/>
      <w:marBottom w:val="0"/>
      <w:divBdr>
        <w:top w:val="none" w:sz="0" w:space="0" w:color="auto"/>
        <w:left w:val="none" w:sz="0" w:space="0" w:color="auto"/>
        <w:bottom w:val="none" w:sz="0" w:space="0" w:color="auto"/>
        <w:right w:val="none" w:sz="0" w:space="0" w:color="auto"/>
      </w:divBdr>
    </w:div>
    <w:div w:id="1456293189">
      <w:bodyDiv w:val="1"/>
      <w:marLeft w:val="0"/>
      <w:marRight w:val="0"/>
      <w:marTop w:val="0"/>
      <w:marBottom w:val="0"/>
      <w:divBdr>
        <w:top w:val="none" w:sz="0" w:space="0" w:color="auto"/>
        <w:left w:val="none" w:sz="0" w:space="0" w:color="auto"/>
        <w:bottom w:val="none" w:sz="0" w:space="0" w:color="auto"/>
        <w:right w:val="none" w:sz="0" w:space="0" w:color="auto"/>
      </w:divBdr>
    </w:div>
    <w:div w:id="1459178306">
      <w:bodyDiv w:val="1"/>
      <w:marLeft w:val="0"/>
      <w:marRight w:val="0"/>
      <w:marTop w:val="0"/>
      <w:marBottom w:val="0"/>
      <w:divBdr>
        <w:top w:val="none" w:sz="0" w:space="0" w:color="auto"/>
        <w:left w:val="none" w:sz="0" w:space="0" w:color="auto"/>
        <w:bottom w:val="none" w:sz="0" w:space="0" w:color="auto"/>
        <w:right w:val="none" w:sz="0" w:space="0" w:color="auto"/>
      </w:divBdr>
    </w:div>
    <w:div w:id="1459298060">
      <w:bodyDiv w:val="1"/>
      <w:marLeft w:val="0"/>
      <w:marRight w:val="0"/>
      <w:marTop w:val="0"/>
      <w:marBottom w:val="0"/>
      <w:divBdr>
        <w:top w:val="none" w:sz="0" w:space="0" w:color="auto"/>
        <w:left w:val="none" w:sz="0" w:space="0" w:color="auto"/>
        <w:bottom w:val="none" w:sz="0" w:space="0" w:color="auto"/>
        <w:right w:val="none" w:sz="0" w:space="0" w:color="auto"/>
      </w:divBdr>
    </w:div>
    <w:div w:id="1459644920">
      <w:bodyDiv w:val="1"/>
      <w:marLeft w:val="0"/>
      <w:marRight w:val="0"/>
      <w:marTop w:val="0"/>
      <w:marBottom w:val="0"/>
      <w:divBdr>
        <w:top w:val="none" w:sz="0" w:space="0" w:color="auto"/>
        <w:left w:val="none" w:sz="0" w:space="0" w:color="auto"/>
        <w:bottom w:val="none" w:sz="0" w:space="0" w:color="auto"/>
        <w:right w:val="none" w:sz="0" w:space="0" w:color="auto"/>
      </w:divBdr>
    </w:div>
    <w:div w:id="1460298642">
      <w:bodyDiv w:val="1"/>
      <w:marLeft w:val="0"/>
      <w:marRight w:val="0"/>
      <w:marTop w:val="0"/>
      <w:marBottom w:val="0"/>
      <w:divBdr>
        <w:top w:val="none" w:sz="0" w:space="0" w:color="auto"/>
        <w:left w:val="none" w:sz="0" w:space="0" w:color="auto"/>
        <w:bottom w:val="none" w:sz="0" w:space="0" w:color="auto"/>
        <w:right w:val="none" w:sz="0" w:space="0" w:color="auto"/>
      </w:divBdr>
    </w:div>
    <w:div w:id="1462722168">
      <w:bodyDiv w:val="1"/>
      <w:marLeft w:val="0"/>
      <w:marRight w:val="0"/>
      <w:marTop w:val="0"/>
      <w:marBottom w:val="0"/>
      <w:divBdr>
        <w:top w:val="none" w:sz="0" w:space="0" w:color="auto"/>
        <w:left w:val="none" w:sz="0" w:space="0" w:color="auto"/>
        <w:bottom w:val="none" w:sz="0" w:space="0" w:color="auto"/>
        <w:right w:val="none" w:sz="0" w:space="0" w:color="auto"/>
      </w:divBdr>
    </w:div>
    <w:div w:id="1464350553">
      <w:bodyDiv w:val="1"/>
      <w:marLeft w:val="0"/>
      <w:marRight w:val="0"/>
      <w:marTop w:val="0"/>
      <w:marBottom w:val="0"/>
      <w:divBdr>
        <w:top w:val="none" w:sz="0" w:space="0" w:color="auto"/>
        <w:left w:val="none" w:sz="0" w:space="0" w:color="auto"/>
        <w:bottom w:val="none" w:sz="0" w:space="0" w:color="auto"/>
        <w:right w:val="none" w:sz="0" w:space="0" w:color="auto"/>
      </w:divBdr>
    </w:div>
    <w:div w:id="1465581636">
      <w:bodyDiv w:val="1"/>
      <w:marLeft w:val="0"/>
      <w:marRight w:val="0"/>
      <w:marTop w:val="0"/>
      <w:marBottom w:val="0"/>
      <w:divBdr>
        <w:top w:val="none" w:sz="0" w:space="0" w:color="auto"/>
        <w:left w:val="none" w:sz="0" w:space="0" w:color="auto"/>
        <w:bottom w:val="none" w:sz="0" w:space="0" w:color="auto"/>
        <w:right w:val="none" w:sz="0" w:space="0" w:color="auto"/>
      </w:divBdr>
    </w:div>
    <w:div w:id="1466654351">
      <w:bodyDiv w:val="1"/>
      <w:marLeft w:val="0"/>
      <w:marRight w:val="0"/>
      <w:marTop w:val="0"/>
      <w:marBottom w:val="0"/>
      <w:divBdr>
        <w:top w:val="none" w:sz="0" w:space="0" w:color="auto"/>
        <w:left w:val="none" w:sz="0" w:space="0" w:color="auto"/>
        <w:bottom w:val="none" w:sz="0" w:space="0" w:color="auto"/>
        <w:right w:val="none" w:sz="0" w:space="0" w:color="auto"/>
      </w:divBdr>
    </w:div>
    <w:div w:id="1467625430">
      <w:bodyDiv w:val="1"/>
      <w:marLeft w:val="0"/>
      <w:marRight w:val="0"/>
      <w:marTop w:val="0"/>
      <w:marBottom w:val="0"/>
      <w:divBdr>
        <w:top w:val="none" w:sz="0" w:space="0" w:color="auto"/>
        <w:left w:val="none" w:sz="0" w:space="0" w:color="auto"/>
        <w:bottom w:val="none" w:sz="0" w:space="0" w:color="auto"/>
        <w:right w:val="none" w:sz="0" w:space="0" w:color="auto"/>
      </w:divBdr>
    </w:div>
    <w:div w:id="1469200271">
      <w:bodyDiv w:val="1"/>
      <w:marLeft w:val="0"/>
      <w:marRight w:val="0"/>
      <w:marTop w:val="0"/>
      <w:marBottom w:val="0"/>
      <w:divBdr>
        <w:top w:val="none" w:sz="0" w:space="0" w:color="auto"/>
        <w:left w:val="none" w:sz="0" w:space="0" w:color="auto"/>
        <w:bottom w:val="none" w:sz="0" w:space="0" w:color="auto"/>
        <w:right w:val="none" w:sz="0" w:space="0" w:color="auto"/>
      </w:divBdr>
    </w:div>
    <w:div w:id="1470975995">
      <w:bodyDiv w:val="1"/>
      <w:marLeft w:val="0"/>
      <w:marRight w:val="0"/>
      <w:marTop w:val="0"/>
      <w:marBottom w:val="0"/>
      <w:divBdr>
        <w:top w:val="none" w:sz="0" w:space="0" w:color="auto"/>
        <w:left w:val="none" w:sz="0" w:space="0" w:color="auto"/>
        <w:bottom w:val="none" w:sz="0" w:space="0" w:color="auto"/>
        <w:right w:val="none" w:sz="0" w:space="0" w:color="auto"/>
      </w:divBdr>
    </w:div>
    <w:div w:id="1471248048">
      <w:bodyDiv w:val="1"/>
      <w:marLeft w:val="0"/>
      <w:marRight w:val="0"/>
      <w:marTop w:val="0"/>
      <w:marBottom w:val="0"/>
      <w:divBdr>
        <w:top w:val="none" w:sz="0" w:space="0" w:color="auto"/>
        <w:left w:val="none" w:sz="0" w:space="0" w:color="auto"/>
        <w:bottom w:val="none" w:sz="0" w:space="0" w:color="auto"/>
        <w:right w:val="none" w:sz="0" w:space="0" w:color="auto"/>
      </w:divBdr>
    </w:div>
    <w:div w:id="1473017361">
      <w:bodyDiv w:val="1"/>
      <w:marLeft w:val="0"/>
      <w:marRight w:val="0"/>
      <w:marTop w:val="0"/>
      <w:marBottom w:val="0"/>
      <w:divBdr>
        <w:top w:val="none" w:sz="0" w:space="0" w:color="auto"/>
        <w:left w:val="none" w:sz="0" w:space="0" w:color="auto"/>
        <w:bottom w:val="none" w:sz="0" w:space="0" w:color="auto"/>
        <w:right w:val="none" w:sz="0" w:space="0" w:color="auto"/>
      </w:divBdr>
    </w:div>
    <w:div w:id="1473596688">
      <w:bodyDiv w:val="1"/>
      <w:marLeft w:val="0"/>
      <w:marRight w:val="0"/>
      <w:marTop w:val="0"/>
      <w:marBottom w:val="0"/>
      <w:divBdr>
        <w:top w:val="none" w:sz="0" w:space="0" w:color="auto"/>
        <w:left w:val="none" w:sz="0" w:space="0" w:color="auto"/>
        <w:bottom w:val="none" w:sz="0" w:space="0" w:color="auto"/>
        <w:right w:val="none" w:sz="0" w:space="0" w:color="auto"/>
      </w:divBdr>
    </w:div>
    <w:div w:id="1473866594">
      <w:bodyDiv w:val="1"/>
      <w:marLeft w:val="0"/>
      <w:marRight w:val="0"/>
      <w:marTop w:val="0"/>
      <w:marBottom w:val="0"/>
      <w:divBdr>
        <w:top w:val="none" w:sz="0" w:space="0" w:color="auto"/>
        <w:left w:val="none" w:sz="0" w:space="0" w:color="auto"/>
        <w:bottom w:val="none" w:sz="0" w:space="0" w:color="auto"/>
        <w:right w:val="none" w:sz="0" w:space="0" w:color="auto"/>
      </w:divBdr>
    </w:div>
    <w:div w:id="1474784985">
      <w:bodyDiv w:val="1"/>
      <w:marLeft w:val="0"/>
      <w:marRight w:val="0"/>
      <w:marTop w:val="0"/>
      <w:marBottom w:val="0"/>
      <w:divBdr>
        <w:top w:val="none" w:sz="0" w:space="0" w:color="auto"/>
        <w:left w:val="none" w:sz="0" w:space="0" w:color="auto"/>
        <w:bottom w:val="none" w:sz="0" w:space="0" w:color="auto"/>
        <w:right w:val="none" w:sz="0" w:space="0" w:color="auto"/>
      </w:divBdr>
    </w:div>
    <w:div w:id="1480269498">
      <w:bodyDiv w:val="1"/>
      <w:marLeft w:val="0"/>
      <w:marRight w:val="0"/>
      <w:marTop w:val="0"/>
      <w:marBottom w:val="0"/>
      <w:divBdr>
        <w:top w:val="none" w:sz="0" w:space="0" w:color="auto"/>
        <w:left w:val="none" w:sz="0" w:space="0" w:color="auto"/>
        <w:bottom w:val="none" w:sz="0" w:space="0" w:color="auto"/>
        <w:right w:val="none" w:sz="0" w:space="0" w:color="auto"/>
      </w:divBdr>
    </w:div>
    <w:div w:id="1481649308">
      <w:bodyDiv w:val="1"/>
      <w:marLeft w:val="0"/>
      <w:marRight w:val="0"/>
      <w:marTop w:val="0"/>
      <w:marBottom w:val="0"/>
      <w:divBdr>
        <w:top w:val="none" w:sz="0" w:space="0" w:color="auto"/>
        <w:left w:val="none" w:sz="0" w:space="0" w:color="auto"/>
        <w:bottom w:val="none" w:sz="0" w:space="0" w:color="auto"/>
        <w:right w:val="none" w:sz="0" w:space="0" w:color="auto"/>
      </w:divBdr>
    </w:div>
    <w:div w:id="1481850967">
      <w:bodyDiv w:val="1"/>
      <w:marLeft w:val="0"/>
      <w:marRight w:val="0"/>
      <w:marTop w:val="0"/>
      <w:marBottom w:val="0"/>
      <w:divBdr>
        <w:top w:val="none" w:sz="0" w:space="0" w:color="auto"/>
        <w:left w:val="none" w:sz="0" w:space="0" w:color="auto"/>
        <w:bottom w:val="none" w:sz="0" w:space="0" w:color="auto"/>
        <w:right w:val="none" w:sz="0" w:space="0" w:color="auto"/>
      </w:divBdr>
    </w:div>
    <w:div w:id="1481922509">
      <w:bodyDiv w:val="1"/>
      <w:marLeft w:val="0"/>
      <w:marRight w:val="0"/>
      <w:marTop w:val="0"/>
      <w:marBottom w:val="0"/>
      <w:divBdr>
        <w:top w:val="none" w:sz="0" w:space="0" w:color="auto"/>
        <w:left w:val="none" w:sz="0" w:space="0" w:color="auto"/>
        <w:bottom w:val="none" w:sz="0" w:space="0" w:color="auto"/>
        <w:right w:val="none" w:sz="0" w:space="0" w:color="auto"/>
      </w:divBdr>
    </w:div>
    <w:div w:id="1484813265">
      <w:bodyDiv w:val="1"/>
      <w:marLeft w:val="0"/>
      <w:marRight w:val="0"/>
      <w:marTop w:val="0"/>
      <w:marBottom w:val="0"/>
      <w:divBdr>
        <w:top w:val="none" w:sz="0" w:space="0" w:color="auto"/>
        <w:left w:val="none" w:sz="0" w:space="0" w:color="auto"/>
        <w:bottom w:val="none" w:sz="0" w:space="0" w:color="auto"/>
        <w:right w:val="none" w:sz="0" w:space="0" w:color="auto"/>
      </w:divBdr>
    </w:div>
    <w:div w:id="1485588252">
      <w:bodyDiv w:val="1"/>
      <w:marLeft w:val="0"/>
      <w:marRight w:val="0"/>
      <w:marTop w:val="0"/>
      <w:marBottom w:val="0"/>
      <w:divBdr>
        <w:top w:val="none" w:sz="0" w:space="0" w:color="auto"/>
        <w:left w:val="none" w:sz="0" w:space="0" w:color="auto"/>
        <w:bottom w:val="none" w:sz="0" w:space="0" w:color="auto"/>
        <w:right w:val="none" w:sz="0" w:space="0" w:color="auto"/>
      </w:divBdr>
    </w:div>
    <w:div w:id="1488278870">
      <w:bodyDiv w:val="1"/>
      <w:marLeft w:val="0"/>
      <w:marRight w:val="0"/>
      <w:marTop w:val="0"/>
      <w:marBottom w:val="0"/>
      <w:divBdr>
        <w:top w:val="none" w:sz="0" w:space="0" w:color="auto"/>
        <w:left w:val="none" w:sz="0" w:space="0" w:color="auto"/>
        <w:bottom w:val="none" w:sz="0" w:space="0" w:color="auto"/>
        <w:right w:val="none" w:sz="0" w:space="0" w:color="auto"/>
      </w:divBdr>
    </w:div>
    <w:div w:id="1490439248">
      <w:bodyDiv w:val="1"/>
      <w:marLeft w:val="0"/>
      <w:marRight w:val="0"/>
      <w:marTop w:val="0"/>
      <w:marBottom w:val="0"/>
      <w:divBdr>
        <w:top w:val="none" w:sz="0" w:space="0" w:color="auto"/>
        <w:left w:val="none" w:sz="0" w:space="0" w:color="auto"/>
        <w:bottom w:val="none" w:sz="0" w:space="0" w:color="auto"/>
        <w:right w:val="none" w:sz="0" w:space="0" w:color="auto"/>
      </w:divBdr>
    </w:div>
    <w:div w:id="1490949993">
      <w:bodyDiv w:val="1"/>
      <w:marLeft w:val="0"/>
      <w:marRight w:val="0"/>
      <w:marTop w:val="0"/>
      <w:marBottom w:val="0"/>
      <w:divBdr>
        <w:top w:val="none" w:sz="0" w:space="0" w:color="auto"/>
        <w:left w:val="none" w:sz="0" w:space="0" w:color="auto"/>
        <w:bottom w:val="none" w:sz="0" w:space="0" w:color="auto"/>
        <w:right w:val="none" w:sz="0" w:space="0" w:color="auto"/>
      </w:divBdr>
    </w:div>
    <w:div w:id="1491023132">
      <w:bodyDiv w:val="1"/>
      <w:marLeft w:val="0"/>
      <w:marRight w:val="0"/>
      <w:marTop w:val="0"/>
      <w:marBottom w:val="0"/>
      <w:divBdr>
        <w:top w:val="none" w:sz="0" w:space="0" w:color="auto"/>
        <w:left w:val="none" w:sz="0" w:space="0" w:color="auto"/>
        <w:bottom w:val="none" w:sz="0" w:space="0" w:color="auto"/>
        <w:right w:val="none" w:sz="0" w:space="0" w:color="auto"/>
      </w:divBdr>
    </w:div>
    <w:div w:id="1492988266">
      <w:bodyDiv w:val="1"/>
      <w:marLeft w:val="0"/>
      <w:marRight w:val="0"/>
      <w:marTop w:val="0"/>
      <w:marBottom w:val="0"/>
      <w:divBdr>
        <w:top w:val="none" w:sz="0" w:space="0" w:color="auto"/>
        <w:left w:val="none" w:sz="0" w:space="0" w:color="auto"/>
        <w:bottom w:val="none" w:sz="0" w:space="0" w:color="auto"/>
        <w:right w:val="none" w:sz="0" w:space="0" w:color="auto"/>
      </w:divBdr>
    </w:div>
    <w:div w:id="1493912286">
      <w:bodyDiv w:val="1"/>
      <w:marLeft w:val="0"/>
      <w:marRight w:val="0"/>
      <w:marTop w:val="0"/>
      <w:marBottom w:val="0"/>
      <w:divBdr>
        <w:top w:val="none" w:sz="0" w:space="0" w:color="auto"/>
        <w:left w:val="none" w:sz="0" w:space="0" w:color="auto"/>
        <w:bottom w:val="none" w:sz="0" w:space="0" w:color="auto"/>
        <w:right w:val="none" w:sz="0" w:space="0" w:color="auto"/>
      </w:divBdr>
    </w:div>
    <w:div w:id="1494955172">
      <w:bodyDiv w:val="1"/>
      <w:marLeft w:val="0"/>
      <w:marRight w:val="0"/>
      <w:marTop w:val="0"/>
      <w:marBottom w:val="0"/>
      <w:divBdr>
        <w:top w:val="none" w:sz="0" w:space="0" w:color="auto"/>
        <w:left w:val="none" w:sz="0" w:space="0" w:color="auto"/>
        <w:bottom w:val="none" w:sz="0" w:space="0" w:color="auto"/>
        <w:right w:val="none" w:sz="0" w:space="0" w:color="auto"/>
      </w:divBdr>
    </w:div>
    <w:div w:id="1496067633">
      <w:bodyDiv w:val="1"/>
      <w:marLeft w:val="0"/>
      <w:marRight w:val="0"/>
      <w:marTop w:val="0"/>
      <w:marBottom w:val="0"/>
      <w:divBdr>
        <w:top w:val="none" w:sz="0" w:space="0" w:color="auto"/>
        <w:left w:val="none" w:sz="0" w:space="0" w:color="auto"/>
        <w:bottom w:val="none" w:sz="0" w:space="0" w:color="auto"/>
        <w:right w:val="none" w:sz="0" w:space="0" w:color="auto"/>
      </w:divBdr>
    </w:div>
    <w:div w:id="1496342208">
      <w:bodyDiv w:val="1"/>
      <w:marLeft w:val="0"/>
      <w:marRight w:val="0"/>
      <w:marTop w:val="0"/>
      <w:marBottom w:val="0"/>
      <w:divBdr>
        <w:top w:val="none" w:sz="0" w:space="0" w:color="auto"/>
        <w:left w:val="none" w:sz="0" w:space="0" w:color="auto"/>
        <w:bottom w:val="none" w:sz="0" w:space="0" w:color="auto"/>
        <w:right w:val="none" w:sz="0" w:space="0" w:color="auto"/>
      </w:divBdr>
    </w:div>
    <w:div w:id="1498301930">
      <w:bodyDiv w:val="1"/>
      <w:marLeft w:val="0"/>
      <w:marRight w:val="0"/>
      <w:marTop w:val="0"/>
      <w:marBottom w:val="0"/>
      <w:divBdr>
        <w:top w:val="none" w:sz="0" w:space="0" w:color="auto"/>
        <w:left w:val="none" w:sz="0" w:space="0" w:color="auto"/>
        <w:bottom w:val="none" w:sz="0" w:space="0" w:color="auto"/>
        <w:right w:val="none" w:sz="0" w:space="0" w:color="auto"/>
      </w:divBdr>
    </w:div>
    <w:div w:id="1498376614">
      <w:bodyDiv w:val="1"/>
      <w:marLeft w:val="0"/>
      <w:marRight w:val="0"/>
      <w:marTop w:val="0"/>
      <w:marBottom w:val="0"/>
      <w:divBdr>
        <w:top w:val="none" w:sz="0" w:space="0" w:color="auto"/>
        <w:left w:val="none" w:sz="0" w:space="0" w:color="auto"/>
        <w:bottom w:val="none" w:sz="0" w:space="0" w:color="auto"/>
        <w:right w:val="none" w:sz="0" w:space="0" w:color="auto"/>
      </w:divBdr>
    </w:div>
    <w:div w:id="1498492744">
      <w:bodyDiv w:val="1"/>
      <w:marLeft w:val="0"/>
      <w:marRight w:val="0"/>
      <w:marTop w:val="0"/>
      <w:marBottom w:val="0"/>
      <w:divBdr>
        <w:top w:val="none" w:sz="0" w:space="0" w:color="auto"/>
        <w:left w:val="none" w:sz="0" w:space="0" w:color="auto"/>
        <w:bottom w:val="none" w:sz="0" w:space="0" w:color="auto"/>
        <w:right w:val="none" w:sz="0" w:space="0" w:color="auto"/>
      </w:divBdr>
    </w:div>
    <w:div w:id="1498616417">
      <w:bodyDiv w:val="1"/>
      <w:marLeft w:val="0"/>
      <w:marRight w:val="0"/>
      <w:marTop w:val="0"/>
      <w:marBottom w:val="0"/>
      <w:divBdr>
        <w:top w:val="none" w:sz="0" w:space="0" w:color="auto"/>
        <w:left w:val="none" w:sz="0" w:space="0" w:color="auto"/>
        <w:bottom w:val="none" w:sz="0" w:space="0" w:color="auto"/>
        <w:right w:val="none" w:sz="0" w:space="0" w:color="auto"/>
      </w:divBdr>
    </w:div>
    <w:div w:id="1498693527">
      <w:bodyDiv w:val="1"/>
      <w:marLeft w:val="0"/>
      <w:marRight w:val="0"/>
      <w:marTop w:val="0"/>
      <w:marBottom w:val="0"/>
      <w:divBdr>
        <w:top w:val="none" w:sz="0" w:space="0" w:color="auto"/>
        <w:left w:val="none" w:sz="0" w:space="0" w:color="auto"/>
        <w:bottom w:val="none" w:sz="0" w:space="0" w:color="auto"/>
        <w:right w:val="none" w:sz="0" w:space="0" w:color="auto"/>
      </w:divBdr>
    </w:div>
    <w:div w:id="1498840646">
      <w:bodyDiv w:val="1"/>
      <w:marLeft w:val="0"/>
      <w:marRight w:val="0"/>
      <w:marTop w:val="0"/>
      <w:marBottom w:val="0"/>
      <w:divBdr>
        <w:top w:val="none" w:sz="0" w:space="0" w:color="auto"/>
        <w:left w:val="none" w:sz="0" w:space="0" w:color="auto"/>
        <w:bottom w:val="none" w:sz="0" w:space="0" w:color="auto"/>
        <w:right w:val="none" w:sz="0" w:space="0" w:color="auto"/>
      </w:divBdr>
    </w:div>
    <w:div w:id="1501384971">
      <w:bodyDiv w:val="1"/>
      <w:marLeft w:val="0"/>
      <w:marRight w:val="0"/>
      <w:marTop w:val="0"/>
      <w:marBottom w:val="0"/>
      <w:divBdr>
        <w:top w:val="none" w:sz="0" w:space="0" w:color="auto"/>
        <w:left w:val="none" w:sz="0" w:space="0" w:color="auto"/>
        <w:bottom w:val="none" w:sz="0" w:space="0" w:color="auto"/>
        <w:right w:val="none" w:sz="0" w:space="0" w:color="auto"/>
      </w:divBdr>
    </w:div>
    <w:div w:id="1501699156">
      <w:bodyDiv w:val="1"/>
      <w:marLeft w:val="0"/>
      <w:marRight w:val="0"/>
      <w:marTop w:val="0"/>
      <w:marBottom w:val="0"/>
      <w:divBdr>
        <w:top w:val="none" w:sz="0" w:space="0" w:color="auto"/>
        <w:left w:val="none" w:sz="0" w:space="0" w:color="auto"/>
        <w:bottom w:val="none" w:sz="0" w:space="0" w:color="auto"/>
        <w:right w:val="none" w:sz="0" w:space="0" w:color="auto"/>
      </w:divBdr>
    </w:div>
    <w:div w:id="1502546585">
      <w:bodyDiv w:val="1"/>
      <w:marLeft w:val="0"/>
      <w:marRight w:val="0"/>
      <w:marTop w:val="0"/>
      <w:marBottom w:val="0"/>
      <w:divBdr>
        <w:top w:val="none" w:sz="0" w:space="0" w:color="auto"/>
        <w:left w:val="none" w:sz="0" w:space="0" w:color="auto"/>
        <w:bottom w:val="none" w:sz="0" w:space="0" w:color="auto"/>
        <w:right w:val="none" w:sz="0" w:space="0" w:color="auto"/>
      </w:divBdr>
    </w:div>
    <w:div w:id="1502624474">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02889172">
      <w:bodyDiv w:val="1"/>
      <w:marLeft w:val="0"/>
      <w:marRight w:val="0"/>
      <w:marTop w:val="0"/>
      <w:marBottom w:val="0"/>
      <w:divBdr>
        <w:top w:val="none" w:sz="0" w:space="0" w:color="auto"/>
        <w:left w:val="none" w:sz="0" w:space="0" w:color="auto"/>
        <w:bottom w:val="none" w:sz="0" w:space="0" w:color="auto"/>
        <w:right w:val="none" w:sz="0" w:space="0" w:color="auto"/>
      </w:divBdr>
    </w:div>
    <w:div w:id="1503544167">
      <w:bodyDiv w:val="1"/>
      <w:marLeft w:val="0"/>
      <w:marRight w:val="0"/>
      <w:marTop w:val="0"/>
      <w:marBottom w:val="0"/>
      <w:divBdr>
        <w:top w:val="none" w:sz="0" w:space="0" w:color="auto"/>
        <w:left w:val="none" w:sz="0" w:space="0" w:color="auto"/>
        <w:bottom w:val="none" w:sz="0" w:space="0" w:color="auto"/>
        <w:right w:val="none" w:sz="0" w:space="0" w:color="auto"/>
      </w:divBdr>
    </w:div>
    <w:div w:id="1505827953">
      <w:bodyDiv w:val="1"/>
      <w:marLeft w:val="0"/>
      <w:marRight w:val="0"/>
      <w:marTop w:val="0"/>
      <w:marBottom w:val="0"/>
      <w:divBdr>
        <w:top w:val="none" w:sz="0" w:space="0" w:color="auto"/>
        <w:left w:val="none" w:sz="0" w:space="0" w:color="auto"/>
        <w:bottom w:val="none" w:sz="0" w:space="0" w:color="auto"/>
        <w:right w:val="none" w:sz="0" w:space="0" w:color="auto"/>
      </w:divBdr>
    </w:div>
    <w:div w:id="1506018695">
      <w:bodyDiv w:val="1"/>
      <w:marLeft w:val="0"/>
      <w:marRight w:val="0"/>
      <w:marTop w:val="0"/>
      <w:marBottom w:val="0"/>
      <w:divBdr>
        <w:top w:val="none" w:sz="0" w:space="0" w:color="auto"/>
        <w:left w:val="none" w:sz="0" w:space="0" w:color="auto"/>
        <w:bottom w:val="none" w:sz="0" w:space="0" w:color="auto"/>
        <w:right w:val="none" w:sz="0" w:space="0" w:color="auto"/>
      </w:divBdr>
    </w:div>
    <w:div w:id="1506481917">
      <w:bodyDiv w:val="1"/>
      <w:marLeft w:val="0"/>
      <w:marRight w:val="0"/>
      <w:marTop w:val="0"/>
      <w:marBottom w:val="0"/>
      <w:divBdr>
        <w:top w:val="none" w:sz="0" w:space="0" w:color="auto"/>
        <w:left w:val="none" w:sz="0" w:space="0" w:color="auto"/>
        <w:bottom w:val="none" w:sz="0" w:space="0" w:color="auto"/>
        <w:right w:val="none" w:sz="0" w:space="0" w:color="auto"/>
      </w:divBdr>
    </w:div>
    <w:div w:id="1506824080">
      <w:bodyDiv w:val="1"/>
      <w:marLeft w:val="0"/>
      <w:marRight w:val="0"/>
      <w:marTop w:val="0"/>
      <w:marBottom w:val="0"/>
      <w:divBdr>
        <w:top w:val="none" w:sz="0" w:space="0" w:color="auto"/>
        <w:left w:val="none" w:sz="0" w:space="0" w:color="auto"/>
        <w:bottom w:val="none" w:sz="0" w:space="0" w:color="auto"/>
        <w:right w:val="none" w:sz="0" w:space="0" w:color="auto"/>
      </w:divBdr>
    </w:div>
    <w:div w:id="1507093974">
      <w:bodyDiv w:val="1"/>
      <w:marLeft w:val="0"/>
      <w:marRight w:val="0"/>
      <w:marTop w:val="0"/>
      <w:marBottom w:val="0"/>
      <w:divBdr>
        <w:top w:val="none" w:sz="0" w:space="0" w:color="auto"/>
        <w:left w:val="none" w:sz="0" w:space="0" w:color="auto"/>
        <w:bottom w:val="none" w:sz="0" w:space="0" w:color="auto"/>
        <w:right w:val="none" w:sz="0" w:space="0" w:color="auto"/>
      </w:divBdr>
    </w:div>
    <w:div w:id="1510019979">
      <w:bodyDiv w:val="1"/>
      <w:marLeft w:val="0"/>
      <w:marRight w:val="0"/>
      <w:marTop w:val="0"/>
      <w:marBottom w:val="0"/>
      <w:divBdr>
        <w:top w:val="none" w:sz="0" w:space="0" w:color="auto"/>
        <w:left w:val="none" w:sz="0" w:space="0" w:color="auto"/>
        <w:bottom w:val="none" w:sz="0" w:space="0" w:color="auto"/>
        <w:right w:val="none" w:sz="0" w:space="0" w:color="auto"/>
      </w:divBdr>
    </w:div>
    <w:div w:id="1510558656">
      <w:bodyDiv w:val="1"/>
      <w:marLeft w:val="0"/>
      <w:marRight w:val="0"/>
      <w:marTop w:val="0"/>
      <w:marBottom w:val="0"/>
      <w:divBdr>
        <w:top w:val="none" w:sz="0" w:space="0" w:color="auto"/>
        <w:left w:val="none" w:sz="0" w:space="0" w:color="auto"/>
        <w:bottom w:val="none" w:sz="0" w:space="0" w:color="auto"/>
        <w:right w:val="none" w:sz="0" w:space="0" w:color="auto"/>
      </w:divBdr>
    </w:div>
    <w:div w:id="1512405596">
      <w:bodyDiv w:val="1"/>
      <w:marLeft w:val="0"/>
      <w:marRight w:val="0"/>
      <w:marTop w:val="0"/>
      <w:marBottom w:val="0"/>
      <w:divBdr>
        <w:top w:val="none" w:sz="0" w:space="0" w:color="auto"/>
        <w:left w:val="none" w:sz="0" w:space="0" w:color="auto"/>
        <w:bottom w:val="none" w:sz="0" w:space="0" w:color="auto"/>
        <w:right w:val="none" w:sz="0" w:space="0" w:color="auto"/>
      </w:divBdr>
    </w:div>
    <w:div w:id="1512833327">
      <w:bodyDiv w:val="1"/>
      <w:marLeft w:val="0"/>
      <w:marRight w:val="0"/>
      <w:marTop w:val="0"/>
      <w:marBottom w:val="0"/>
      <w:divBdr>
        <w:top w:val="none" w:sz="0" w:space="0" w:color="auto"/>
        <w:left w:val="none" w:sz="0" w:space="0" w:color="auto"/>
        <w:bottom w:val="none" w:sz="0" w:space="0" w:color="auto"/>
        <w:right w:val="none" w:sz="0" w:space="0" w:color="auto"/>
      </w:divBdr>
    </w:div>
    <w:div w:id="1515532621">
      <w:bodyDiv w:val="1"/>
      <w:marLeft w:val="0"/>
      <w:marRight w:val="0"/>
      <w:marTop w:val="0"/>
      <w:marBottom w:val="0"/>
      <w:divBdr>
        <w:top w:val="none" w:sz="0" w:space="0" w:color="auto"/>
        <w:left w:val="none" w:sz="0" w:space="0" w:color="auto"/>
        <w:bottom w:val="none" w:sz="0" w:space="0" w:color="auto"/>
        <w:right w:val="none" w:sz="0" w:space="0" w:color="auto"/>
      </w:divBdr>
    </w:div>
    <w:div w:id="1515921384">
      <w:bodyDiv w:val="1"/>
      <w:marLeft w:val="0"/>
      <w:marRight w:val="0"/>
      <w:marTop w:val="0"/>
      <w:marBottom w:val="0"/>
      <w:divBdr>
        <w:top w:val="none" w:sz="0" w:space="0" w:color="auto"/>
        <w:left w:val="none" w:sz="0" w:space="0" w:color="auto"/>
        <w:bottom w:val="none" w:sz="0" w:space="0" w:color="auto"/>
        <w:right w:val="none" w:sz="0" w:space="0" w:color="auto"/>
      </w:divBdr>
    </w:div>
    <w:div w:id="1516261700">
      <w:bodyDiv w:val="1"/>
      <w:marLeft w:val="0"/>
      <w:marRight w:val="0"/>
      <w:marTop w:val="0"/>
      <w:marBottom w:val="0"/>
      <w:divBdr>
        <w:top w:val="none" w:sz="0" w:space="0" w:color="auto"/>
        <w:left w:val="none" w:sz="0" w:space="0" w:color="auto"/>
        <w:bottom w:val="none" w:sz="0" w:space="0" w:color="auto"/>
        <w:right w:val="none" w:sz="0" w:space="0" w:color="auto"/>
      </w:divBdr>
    </w:div>
    <w:div w:id="1516648620">
      <w:bodyDiv w:val="1"/>
      <w:marLeft w:val="0"/>
      <w:marRight w:val="0"/>
      <w:marTop w:val="0"/>
      <w:marBottom w:val="0"/>
      <w:divBdr>
        <w:top w:val="none" w:sz="0" w:space="0" w:color="auto"/>
        <w:left w:val="none" w:sz="0" w:space="0" w:color="auto"/>
        <w:bottom w:val="none" w:sz="0" w:space="0" w:color="auto"/>
        <w:right w:val="none" w:sz="0" w:space="0" w:color="auto"/>
      </w:divBdr>
    </w:div>
    <w:div w:id="1516773585">
      <w:bodyDiv w:val="1"/>
      <w:marLeft w:val="0"/>
      <w:marRight w:val="0"/>
      <w:marTop w:val="0"/>
      <w:marBottom w:val="0"/>
      <w:divBdr>
        <w:top w:val="none" w:sz="0" w:space="0" w:color="auto"/>
        <w:left w:val="none" w:sz="0" w:space="0" w:color="auto"/>
        <w:bottom w:val="none" w:sz="0" w:space="0" w:color="auto"/>
        <w:right w:val="none" w:sz="0" w:space="0" w:color="auto"/>
      </w:divBdr>
    </w:div>
    <w:div w:id="1518302983">
      <w:bodyDiv w:val="1"/>
      <w:marLeft w:val="0"/>
      <w:marRight w:val="0"/>
      <w:marTop w:val="0"/>
      <w:marBottom w:val="0"/>
      <w:divBdr>
        <w:top w:val="none" w:sz="0" w:space="0" w:color="auto"/>
        <w:left w:val="none" w:sz="0" w:space="0" w:color="auto"/>
        <w:bottom w:val="none" w:sz="0" w:space="0" w:color="auto"/>
        <w:right w:val="none" w:sz="0" w:space="0" w:color="auto"/>
      </w:divBdr>
    </w:div>
    <w:div w:id="1518693085">
      <w:bodyDiv w:val="1"/>
      <w:marLeft w:val="0"/>
      <w:marRight w:val="0"/>
      <w:marTop w:val="0"/>
      <w:marBottom w:val="0"/>
      <w:divBdr>
        <w:top w:val="none" w:sz="0" w:space="0" w:color="auto"/>
        <w:left w:val="none" w:sz="0" w:space="0" w:color="auto"/>
        <w:bottom w:val="none" w:sz="0" w:space="0" w:color="auto"/>
        <w:right w:val="none" w:sz="0" w:space="0" w:color="auto"/>
      </w:divBdr>
    </w:div>
    <w:div w:id="1518932727">
      <w:bodyDiv w:val="1"/>
      <w:marLeft w:val="0"/>
      <w:marRight w:val="0"/>
      <w:marTop w:val="0"/>
      <w:marBottom w:val="0"/>
      <w:divBdr>
        <w:top w:val="none" w:sz="0" w:space="0" w:color="auto"/>
        <w:left w:val="none" w:sz="0" w:space="0" w:color="auto"/>
        <w:bottom w:val="none" w:sz="0" w:space="0" w:color="auto"/>
        <w:right w:val="none" w:sz="0" w:space="0" w:color="auto"/>
      </w:divBdr>
    </w:div>
    <w:div w:id="1520311294">
      <w:bodyDiv w:val="1"/>
      <w:marLeft w:val="0"/>
      <w:marRight w:val="0"/>
      <w:marTop w:val="0"/>
      <w:marBottom w:val="0"/>
      <w:divBdr>
        <w:top w:val="none" w:sz="0" w:space="0" w:color="auto"/>
        <w:left w:val="none" w:sz="0" w:space="0" w:color="auto"/>
        <w:bottom w:val="none" w:sz="0" w:space="0" w:color="auto"/>
        <w:right w:val="none" w:sz="0" w:space="0" w:color="auto"/>
      </w:divBdr>
    </w:div>
    <w:div w:id="1521163404">
      <w:bodyDiv w:val="1"/>
      <w:marLeft w:val="0"/>
      <w:marRight w:val="0"/>
      <w:marTop w:val="0"/>
      <w:marBottom w:val="0"/>
      <w:divBdr>
        <w:top w:val="none" w:sz="0" w:space="0" w:color="auto"/>
        <w:left w:val="none" w:sz="0" w:space="0" w:color="auto"/>
        <w:bottom w:val="none" w:sz="0" w:space="0" w:color="auto"/>
        <w:right w:val="none" w:sz="0" w:space="0" w:color="auto"/>
      </w:divBdr>
    </w:div>
    <w:div w:id="1521314551">
      <w:bodyDiv w:val="1"/>
      <w:marLeft w:val="0"/>
      <w:marRight w:val="0"/>
      <w:marTop w:val="0"/>
      <w:marBottom w:val="0"/>
      <w:divBdr>
        <w:top w:val="none" w:sz="0" w:space="0" w:color="auto"/>
        <w:left w:val="none" w:sz="0" w:space="0" w:color="auto"/>
        <w:bottom w:val="none" w:sz="0" w:space="0" w:color="auto"/>
        <w:right w:val="none" w:sz="0" w:space="0" w:color="auto"/>
      </w:divBdr>
    </w:div>
    <w:div w:id="1521621554">
      <w:bodyDiv w:val="1"/>
      <w:marLeft w:val="0"/>
      <w:marRight w:val="0"/>
      <w:marTop w:val="0"/>
      <w:marBottom w:val="0"/>
      <w:divBdr>
        <w:top w:val="none" w:sz="0" w:space="0" w:color="auto"/>
        <w:left w:val="none" w:sz="0" w:space="0" w:color="auto"/>
        <w:bottom w:val="none" w:sz="0" w:space="0" w:color="auto"/>
        <w:right w:val="none" w:sz="0" w:space="0" w:color="auto"/>
      </w:divBdr>
    </w:div>
    <w:div w:id="1521970894">
      <w:bodyDiv w:val="1"/>
      <w:marLeft w:val="0"/>
      <w:marRight w:val="0"/>
      <w:marTop w:val="0"/>
      <w:marBottom w:val="0"/>
      <w:divBdr>
        <w:top w:val="none" w:sz="0" w:space="0" w:color="auto"/>
        <w:left w:val="none" w:sz="0" w:space="0" w:color="auto"/>
        <w:bottom w:val="none" w:sz="0" w:space="0" w:color="auto"/>
        <w:right w:val="none" w:sz="0" w:space="0" w:color="auto"/>
      </w:divBdr>
    </w:div>
    <w:div w:id="1522015075">
      <w:bodyDiv w:val="1"/>
      <w:marLeft w:val="0"/>
      <w:marRight w:val="0"/>
      <w:marTop w:val="0"/>
      <w:marBottom w:val="0"/>
      <w:divBdr>
        <w:top w:val="none" w:sz="0" w:space="0" w:color="auto"/>
        <w:left w:val="none" w:sz="0" w:space="0" w:color="auto"/>
        <w:bottom w:val="none" w:sz="0" w:space="0" w:color="auto"/>
        <w:right w:val="none" w:sz="0" w:space="0" w:color="auto"/>
      </w:divBdr>
    </w:div>
    <w:div w:id="1523126237">
      <w:bodyDiv w:val="1"/>
      <w:marLeft w:val="0"/>
      <w:marRight w:val="0"/>
      <w:marTop w:val="0"/>
      <w:marBottom w:val="0"/>
      <w:divBdr>
        <w:top w:val="none" w:sz="0" w:space="0" w:color="auto"/>
        <w:left w:val="none" w:sz="0" w:space="0" w:color="auto"/>
        <w:bottom w:val="none" w:sz="0" w:space="0" w:color="auto"/>
        <w:right w:val="none" w:sz="0" w:space="0" w:color="auto"/>
      </w:divBdr>
    </w:div>
    <w:div w:id="1523742571">
      <w:bodyDiv w:val="1"/>
      <w:marLeft w:val="0"/>
      <w:marRight w:val="0"/>
      <w:marTop w:val="0"/>
      <w:marBottom w:val="0"/>
      <w:divBdr>
        <w:top w:val="none" w:sz="0" w:space="0" w:color="auto"/>
        <w:left w:val="none" w:sz="0" w:space="0" w:color="auto"/>
        <w:bottom w:val="none" w:sz="0" w:space="0" w:color="auto"/>
        <w:right w:val="none" w:sz="0" w:space="0" w:color="auto"/>
      </w:divBdr>
    </w:div>
    <w:div w:id="1524437738">
      <w:bodyDiv w:val="1"/>
      <w:marLeft w:val="0"/>
      <w:marRight w:val="0"/>
      <w:marTop w:val="0"/>
      <w:marBottom w:val="0"/>
      <w:divBdr>
        <w:top w:val="none" w:sz="0" w:space="0" w:color="auto"/>
        <w:left w:val="none" w:sz="0" w:space="0" w:color="auto"/>
        <w:bottom w:val="none" w:sz="0" w:space="0" w:color="auto"/>
        <w:right w:val="none" w:sz="0" w:space="0" w:color="auto"/>
      </w:divBdr>
    </w:div>
    <w:div w:id="1524519321">
      <w:bodyDiv w:val="1"/>
      <w:marLeft w:val="0"/>
      <w:marRight w:val="0"/>
      <w:marTop w:val="0"/>
      <w:marBottom w:val="0"/>
      <w:divBdr>
        <w:top w:val="none" w:sz="0" w:space="0" w:color="auto"/>
        <w:left w:val="none" w:sz="0" w:space="0" w:color="auto"/>
        <w:bottom w:val="none" w:sz="0" w:space="0" w:color="auto"/>
        <w:right w:val="none" w:sz="0" w:space="0" w:color="auto"/>
      </w:divBdr>
    </w:div>
    <w:div w:id="1524827505">
      <w:bodyDiv w:val="1"/>
      <w:marLeft w:val="0"/>
      <w:marRight w:val="0"/>
      <w:marTop w:val="0"/>
      <w:marBottom w:val="0"/>
      <w:divBdr>
        <w:top w:val="none" w:sz="0" w:space="0" w:color="auto"/>
        <w:left w:val="none" w:sz="0" w:space="0" w:color="auto"/>
        <w:bottom w:val="none" w:sz="0" w:space="0" w:color="auto"/>
        <w:right w:val="none" w:sz="0" w:space="0" w:color="auto"/>
      </w:divBdr>
    </w:div>
    <w:div w:id="1526360050">
      <w:bodyDiv w:val="1"/>
      <w:marLeft w:val="0"/>
      <w:marRight w:val="0"/>
      <w:marTop w:val="0"/>
      <w:marBottom w:val="0"/>
      <w:divBdr>
        <w:top w:val="none" w:sz="0" w:space="0" w:color="auto"/>
        <w:left w:val="none" w:sz="0" w:space="0" w:color="auto"/>
        <w:bottom w:val="none" w:sz="0" w:space="0" w:color="auto"/>
        <w:right w:val="none" w:sz="0" w:space="0" w:color="auto"/>
      </w:divBdr>
    </w:div>
    <w:div w:id="1526362282">
      <w:bodyDiv w:val="1"/>
      <w:marLeft w:val="0"/>
      <w:marRight w:val="0"/>
      <w:marTop w:val="0"/>
      <w:marBottom w:val="0"/>
      <w:divBdr>
        <w:top w:val="none" w:sz="0" w:space="0" w:color="auto"/>
        <w:left w:val="none" w:sz="0" w:space="0" w:color="auto"/>
        <w:bottom w:val="none" w:sz="0" w:space="0" w:color="auto"/>
        <w:right w:val="none" w:sz="0" w:space="0" w:color="auto"/>
      </w:divBdr>
    </w:div>
    <w:div w:id="1527595523">
      <w:bodyDiv w:val="1"/>
      <w:marLeft w:val="0"/>
      <w:marRight w:val="0"/>
      <w:marTop w:val="0"/>
      <w:marBottom w:val="0"/>
      <w:divBdr>
        <w:top w:val="none" w:sz="0" w:space="0" w:color="auto"/>
        <w:left w:val="none" w:sz="0" w:space="0" w:color="auto"/>
        <w:bottom w:val="none" w:sz="0" w:space="0" w:color="auto"/>
        <w:right w:val="none" w:sz="0" w:space="0" w:color="auto"/>
      </w:divBdr>
    </w:div>
    <w:div w:id="1528250214">
      <w:bodyDiv w:val="1"/>
      <w:marLeft w:val="0"/>
      <w:marRight w:val="0"/>
      <w:marTop w:val="0"/>
      <w:marBottom w:val="0"/>
      <w:divBdr>
        <w:top w:val="none" w:sz="0" w:space="0" w:color="auto"/>
        <w:left w:val="none" w:sz="0" w:space="0" w:color="auto"/>
        <w:bottom w:val="none" w:sz="0" w:space="0" w:color="auto"/>
        <w:right w:val="none" w:sz="0" w:space="0" w:color="auto"/>
      </w:divBdr>
    </w:div>
    <w:div w:id="1528906759">
      <w:bodyDiv w:val="1"/>
      <w:marLeft w:val="0"/>
      <w:marRight w:val="0"/>
      <w:marTop w:val="0"/>
      <w:marBottom w:val="0"/>
      <w:divBdr>
        <w:top w:val="none" w:sz="0" w:space="0" w:color="auto"/>
        <w:left w:val="none" w:sz="0" w:space="0" w:color="auto"/>
        <w:bottom w:val="none" w:sz="0" w:space="0" w:color="auto"/>
        <w:right w:val="none" w:sz="0" w:space="0" w:color="auto"/>
      </w:divBdr>
    </w:div>
    <w:div w:id="1529442804">
      <w:bodyDiv w:val="1"/>
      <w:marLeft w:val="0"/>
      <w:marRight w:val="0"/>
      <w:marTop w:val="0"/>
      <w:marBottom w:val="0"/>
      <w:divBdr>
        <w:top w:val="none" w:sz="0" w:space="0" w:color="auto"/>
        <w:left w:val="none" w:sz="0" w:space="0" w:color="auto"/>
        <w:bottom w:val="none" w:sz="0" w:space="0" w:color="auto"/>
        <w:right w:val="none" w:sz="0" w:space="0" w:color="auto"/>
      </w:divBdr>
    </w:div>
    <w:div w:id="1533494657">
      <w:bodyDiv w:val="1"/>
      <w:marLeft w:val="0"/>
      <w:marRight w:val="0"/>
      <w:marTop w:val="0"/>
      <w:marBottom w:val="0"/>
      <w:divBdr>
        <w:top w:val="none" w:sz="0" w:space="0" w:color="auto"/>
        <w:left w:val="none" w:sz="0" w:space="0" w:color="auto"/>
        <w:bottom w:val="none" w:sz="0" w:space="0" w:color="auto"/>
        <w:right w:val="none" w:sz="0" w:space="0" w:color="auto"/>
      </w:divBdr>
    </w:div>
    <w:div w:id="1535384128">
      <w:bodyDiv w:val="1"/>
      <w:marLeft w:val="0"/>
      <w:marRight w:val="0"/>
      <w:marTop w:val="0"/>
      <w:marBottom w:val="0"/>
      <w:divBdr>
        <w:top w:val="none" w:sz="0" w:space="0" w:color="auto"/>
        <w:left w:val="none" w:sz="0" w:space="0" w:color="auto"/>
        <w:bottom w:val="none" w:sz="0" w:space="0" w:color="auto"/>
        <w:right w:val="none" w:sz="0" w:space="0" w:color="auto"/>
      </w:divBdr>
    </w:div>
    <w:div w:id="1537427681">
      <w:bodyDiv w:val="1"/>
      <w:marLeft w:val="0"/>
      <w:marRight w:val="0"/>
      <w:marTop w:val="0"/>
      <w:marBottom w:val="0"/>
      <w:divBdr>
        <w:top w:val="none" w:sz="0" w:space="0" w:color="auto"/>
        <w:left w:val="none" w:sz="0" w:space="0" w:color="auto"/>
        <w:bottom w:val="none" w:sz="0" w:space="0" w:color="auto"/>
        <w:right w:val="none" w:sz="0" w:space="0" w:color="auto"/>
      </w:divBdr>
    </w:div>
    <w:div w:id="1537502205">
      <w:bodyDiv w:val="1"/>
      <w:marLeft w:val="0"/>
      <w:marRight w:val="0"/>
      <w:marTop w:val="0"/>
      <w:marBottom w:val="0"/>
      <w:divBdr>
        <w:top w:val="none" w:sz="0" w:space="0" w:color="auto"/>
        <w:left w:val="none" w:sz="0" w:space="0" w:color="auto"/>
        <w:bottom w:val="none" w:sz="0" w:space="0" w:color="auto"/>
        <w:right w:val="none" w:sz="0" w:space="0" w:color="auto"/>
      </w:divBdr>
    </w:div>
    <w:div w:id="1538619132">
      <w:bodyDiv w:val="1"/>
      <w:marLeft w:val="0"/>
      <w:marRight w:val="0"/>
      <w:marTop w:val="0"/>
      <w:marBottom w:val="0"/>
      <w:divBdr>
        <w:top w:val="none" w:sz="0" w:space="0" w:color="auto"/>
        <w:left w:val="none" w:sz="0" w:space="0" w:color="auto"/>
        <w:bottom w:val="none" w:sz="0" w:space="0" w:color="auto"/>
        <w:right w:val="none" w:sz="0" w:space="0" w:color="auto"/>
      </w:divBdr>
    </w:div>
    <w:div w:id="1540127024">
      <w:bodyDiv w:val="1"/>
      <w:marLeft w:val="0"/>
      <w:marRight w:val="0"/>
      <w:marTop w:val="0"/>
      <w:marBottom w:val="0"/>
      <w:divBdr>
        <w:top w:val="none" w:sz="0" w:space="0" w:color="auto"/>
        <w:left w:val="none" w:sz="0" w:space="0" w:color="auto"/>
        <w:bottom w:val="none" w:sz="0" w:space="0" w:color="auto"/>
        <w:right w:val="none" w:sz="0" w:space="0" w:color="auto"/>
      </w:divBdr>
    </w:div>
    <w:div w:id="1541280769">
      <w:bodyDiv w:val="1"/>
      <w:marLeft w:val="0"/>
      <w:marRight w:val="0"/>
      <w:marTop w:val="0"/>
      <w:marBottom w:val="0"/>
      <w:divBdr>
        <w:top w:val="none" w:sz="0" w:space="0" w:color="auto"/>
        <w:left w:val="none" w:sz="0" w:space="0" w:color="auto"/>
        <w:bottom w:val="none" w:sz="0" w:space="0" w:color="auto"/>
        <w:right w:val="none" w:sz="0" w:space="0" w:color="auto"/>
      </w:divBdr>
    </w:div>
    <w:div w:id="1541891244">
      <w:bodyDiv w:val="1"/>
      <w:marLeft w:val="0"/>
      <w:marRight w:val="0"/>
      <w:marTop w:val="0"/>
      <w:marBottom w:val="0"/>
      <w:divBdr>
        <w:top w:val="none" w:sz="0" w:space="0" w:color="auto"/>
        <w:left w:val="none" w:sz="0" w:space="0" w:color="auto"/>
        <w:bottom w:val="none" w:sz="0" w:space="0" w:color="auto"/>
        <w:right w:val="none" w:sz="0" w:space="0" w:color="auto"/>
      </w:divBdr>
    </w:div>
    <w:div w:id="1543786782">
      <w:bodyDiv w:val="1"/>
      <w:marLeft w:val="0"/>
      <w:marRight w:val="0"/>
      <w:marTop w:val="0"/>
      <w:marBottom w:val="0"/>
      <w:divBdr>
        <w:top w:val="none" w:sz="0" w:space="0" w:color="auto"/>
        <w:left w:val="none" w:sz="0" w:space="0" w:color="auto"/>
        <w:bottom w:val="none" w:sz="0" w:space="0" w:color="auto"/>
        <w:right w:val="none" w:sz="0" w:space="0" w:color="auto"/>
      </w:divBdr>
    </w:div>
    <w:div w:id="1544827376">
      <w:bodyDiv w:val="1"/>
      <w:marLeft w:val="0"/>
      <w:marRight w:val="0"/>
      <w:marTop w:val="0"/>
      <w:marBottom w:val="0"/>
      <w:divBdr>
        <w:top w:val="none" w:sz="0" w:space="0" w:color="auto"/>
        <w:left w:val="none" w:sz="0" w:space="0" w:color="auto"/>
        <w:bottom w:val="none" w:sz="0" w:space="0" w:color="auto"/>
        <w:right w:val="none" w:sz="0" w:space="0" w:color="auto"/>
      </w:divBdr>
    </w:div>
    <w:div w:id="1545286743">
      <w:bodyDiv w:val="1"/>
      <w:marLeft w:val="0"/>
      <w:marRight w:val="0"/>
      <w:marTop w:val="0"/>
      <w:marBottom w:val="0"/>
      <w:divBdr>
        <w:top w:val="none" w:sz="0" w:space="0" w:color="auto"/>
        <w:left w:val="none" w:sz="0" w:space="0" w:color="auto"/>
        <w:bottom w:val="none" w:sz="0" w:space="0" w:color="auto"/>
        <w:right w:val="none" w:sz="0" w:space="0" w:color="auto"/>
      </w:divBdr>
    </w:div>
    <w:div w:id="1545865500">
      <w:bodyDiv w:val="1"/>
      <w:marLeft w:val="0"/>
      <w:marRight w:val="0"/>
      <w:marTop w:val="0"/>
      <w:marBottom w:val="0"/>
      <w:divBdr>
        <w:top w:val="none" w:sz="0" w:space="0" w:color="auto"/>
        <w:left w:val="none" w:sz="0" w:space="0" w:color="auto"/>
        <w:bottom w:val="none" w:sz="0" w:space="0" w:color="auto"/>
        <w:right w:val="none" w:sz="0" w:space="0" w:color="auto"/>
      </w:divBdr>
    </w:div>
    <w:div w:id="1546915618">
      <w:bodyDiv w:val="1"/>
      <w:marLeft w:val="0"/>
      <w:marRight w:val="0"/>
      <w:marTop w:val="0"/>
      <w:marBottom w:val="0"/>
      <w:divBdr>
        <w:top w:val="none" w:sz="0" w:space="0" w:color="auto"/>
        <w:left w:val="none" w:sz="0" w:space="0" w:color="auto"/>
        <w:bottom w:val="none" w:sz="0" w:space="0" w:color="auto"/>
        <w:right w:val="none" w:sz="0" w:space="0" w:color="auto"/>
      </w:divBdr>
    </w:div>
    <w:div w:id="1547839233">
      <w:bodyDiv w:val="1"/>
      <w:marLeft w:val="0"/>
      <w:marRight w:val="0"/>
      <w:marTop w:val="0"/>
      <w:marBottom w:val="0"/>
      <w:divBdr>
        <w:top w:val="none" w:sz="0" w:space="0" w:color="auto"/>
        <w:left w:val="none" w:sz="0" w:space="0" w:color="auto"/>
        <w:bottom w:val="none" w:sz="0" w:space="0" w:color="auto"/>
        <w:right w:val="none" w:sz="0" w:space="0" w:color="auto"/>
      </w:divBdr>
    </w:div>
    <w:div w:id="1550456526">
      <w:bodyDiv w:val="1"/>
      <w:marLeft w:val="0"/>
      <w:marRight w:val="0"/>
      <w:marTop w:val="0"/>
      <w:marBottom w:val="0"/>
      <w:divBdr>
        <w:top w:val="none" w:sz="0" w:space="0" w:color="auto"/>
        <w:left w:val="none" w:sz="0" w:space="0" w:color="auto"/>
        <w:bottom w:val="none" w:sz="0" w:space="0" w:color="auto"/>
        <w:right w:val="none" w:sz="0" w:space="0" w:color="auto"/>
      </w:divBdr>
    </w:div>
    <w:div w:id="1551107732">
      <w:bodyDiv w:val="1"/>
      <w:marLeft w:val="0"/>
      <w:marRight w:val="0"/>
      <w:marTop w:val="0"/>
      <w:marBottom w:val="0"/>
      <w:divBdr>
        <w:top w:val="none" w:sz="0" w:space="0" w:color="auto"/>
        <w:left w:val="none" w:sz="0" w:space="0" w:color="auto"/>
        <w:bottom w:val="none" w:sz="0" w:space="0" w:color="auto"/>
        <w:right w:val="none" w:sz="0" w:space="0" w:color="auto"/>
      </w:divBdr>
    </w:div>
    <w:div w:id="1551263571">
      <w:bodyDiv w:val="1"/>
      <w:marLeft w:val="0"/>
      <w:marRight w:val="0"/>
      <w:marTop w:val="0"/>
      <w:marBottom w:val="0"/>
      <w:divBdr>
        <w:top w:val="none" w:sz="0" w:space="0" w:color="auto"/>
        <w:left w:val="none" w:sz="0" w:space="0" w:color="auto"/>
        <w:bottom w:val="none" w:sz="0" w:space="0" w:color="auto"/>
        <w:right w:val="none" w:sz="0" w:space="0" w:color="auto"/>
      </w:divBdr>
    </w:div>
    <w:div w:id="1554150005">
      <w:bodyDiv w:val="1"/>
      <w:marLeft w:val="0"/>
      <w:marRight w:val="0"/>
      <w:marTop w:val="0"/>
      <w:marBottom w:val="0"/>
      <w:divBdr>
        <w:top w:val="none" w:sz="0" w:space="0" w:color="auto"/>
        <w:left w:val="none" w:sz="0" w:space="0" w:color="auto"/>
        <w:bottom w:val="none" w:sz="0" w:space="0" w:color="auto"/>
        <w:right w:val="none" w:sz="0" w:space="0" w:color="auto"/>
      </w:divBdr>
    </w:div>
    <w:div w:id="1554350007">
      <w:bodyDiv w:val="1"/>
      <w:marLeft w:val="0"/>
      <w:marRight w:val="0"/>
      <w:marTop w:val="0"/>
      <w:marBottom w:val="0"/>
      <w:divBdr>
        <w:top w:val="none" w:sz="0" w:space="0" w:color="auto"/>
        <w:left w:val="none" w:sz="0" w:space="0" w:color="auto"/>
        <w:bottom w:val="none" w:sz="0" w:space="0" w:color="auto"/>
        <w:right w:val="none" w:sz="0" w:space="0" w:color="auto"/>
      </w:divBdr>
    </w:div>
    <w:div w:id="1556702804">
      <w:bodyDiv w:val="1"/>
      <w:marLeft w:val="0"/>
      <w:marRight w:val="0"/>
      <w:marTop w:val="0"/>
      <w:marBottom w:val="0"/>
      <w:divBdr>
        <w:top w:val="none" w:sz="0" w:space="0" w:color="auto"/>
        <w:left w:val="none" w:sz="0" w:space="0" w:color="auto"/>
        <w:bottom w:val="none" w:sz="0" w:space="0" w:color="auto"/>
        <w:right w:val="none" w:sz="0" w:space="0" w:color="auto"/>
      </w:divBdr>
    </w:div>
    <w:div w:id="1556820588">
      <w:bodyDiv w:val="1"/>
      <w:marLeft w:val="0"/>
      <w:marRight w:val="0"/>
      <w:marTop w:val="0"/>
      <w:marBottom w:val="0"/>
      <w:divBdr>
        <w:top w:val="none" w:sz="0" w:space="0" w:color="auto"/>
        <w:left w:val="none" w:sz="0" w:space="0" w:color="auto"/>
        <w:bottom w:val="none" w:sz="0" w:space="0" w:color="auto"/>
        <w:right w:val="none" w:sz="0" w:space="0" w:color="auto"/>
      </w:divBdr>
    </w:div>
    <w:div w:id="1557469986">
      <w:bodyDiv w:val="1"/>
      <w:marLeft w:val="0"/>
      <w:marRight w:val="0"/>
      <w:marTop w:val="0"/>
      <w:marBottom w:val="0"/>
      <w:divBdr>
        <w:top w:val="none" w:sz="0" w:space="0" w:color="auto"/>
        <w:left w:val="none" w:sz="0" w:space="0" w:color="auto"/>
        <w:bottom w:val="none" w:sz="0" w:space="0" w:color="auto"/>
        <w:right w:val="none" w:sz="0" w:space="0" w:color="auto"/>
      </w:divBdr>
    </w:div>
    <w:div w:id="1557817349">
      <w:bodyDiv w:val="1"/>
      <w:marLeft w:val="0"/>
      <w:marRight w:val="0"/>
      <w:marTop w:val="0"/>
      <w:marBottom w:val="0"/>
      <w:divBdr>
        <w:top w:val="none" w:sz="0" w:space="0" w:color="auto"/>
        <w:left w:val="none" w:sz="0" w:space="0" w:color="auto"/>
        <w:bottom w:val="none" w:sz="0" w:space="0" w:color="auto"/>
        <w:right w:val="none" w:sz="0" w:space="0" w:color="auto"/>
      </w:divBdr>
    </w:div>
    <w:div w:id="1558004085">
      <w:bodyDiv w:val="1"/>
      <w:marLeft w:val="0"/>
      <w:marRight w:val="0"/>
      <w:marTop w:val="0"/>
      <w:marBottom w:val="0"/>
      <w:divBdr>
        <w:top w:val="none" w:sz="0" w:space="0" w:color="auto"/>
        <w:left w:val="none" w:sz="0" w:space="0" w:color="auto"/>
        <w:bottom w:val="none" w:sz="0" w:space="0" w:color="auto"/>
        <w:right w:val="none" w:sz="0" w:space="0" w:color="auto"/>
      </w:divBdr>
    </w:div>
    <w:div w:id="1558199144">
      <w:bodyDiv w:val="1"/>
      <w:marLeft w:val="0"/>
      <w:marRight w:val="0"/>
      <w:marTop w:val="0"/>
      <w:marBottom w:val="0"/>
      <w:divBdr>
        <w:top w:val="none" w:sz="0" w:space="0" w:color="auto"/>
        <w:left w:val="none" w:sz="0" w:space="0" w:color="auto"/>
        <w:bottom w:val="none" w:sz="0" w:space="0" w:color="auto"/>
        <w:right w:val="none" w:sz="0" w:space="0" w:color="auto"/>
      </w:divBdr>
    </w:div>
    <w:div w:id="1558322995">
      <w:bodyDiv w:val="1"/>
      <w:marLeft w:val="0"/>
      <w:marRight w:val="0"/>
      <w:marTop w:val="0"/>
      <w:marBottom w:val="0"/>
      <w:divBdr>
        <w:top w:val="none" w:sz="0" w:space="0" w:color="auto"/>
        <w:left w:val="none" w:sz="0" w:space="0" w:color="auto"/>
        <w:bottom w:val="none" w:sz="0" w:space="0" w:color="auto"/>
        <w:right w:val="none" w:sz="0" w:space="0" w:color="auto"/>
      </w:divBdr>
    </w:div>
    <w:div w:id="1559365419">
      <w:bodyDiv w:val="1"/>
      <w:marLeft w:val="0"/>
      <w:marRight w:val="0"/>
      <w:marTop w:val="0"/>
      <w:marBottom w:val="0"/>
      <w:divBdr>
        <w:top w:val="none" w:sz="0" w:space="0" w:color="auto"/>
        <w:left w:val="none" w:sz="0" w:space="0" w:color="auto"/>
        <w:bottom w:val="none" w:sz="0" w:space="0" w:color="auto"/>
        <w:right w:val="none" w:sz="0" w:space="0" w:color="auto"/>
      </w:divBdr>
    </w:div>
    <w:div w:id="1559433315">
      <w:bodyDiv w:val="1"/>
      <w:marLeft w:val="0"/>
      <w:marRight w:val="0"/>
      <w:marTop w:val="0"/>
      <w:marBottom w:val="0"/>
      <w:divBdr>
        <w:top w:val="none" w:sz="0" w:space="0" w:color="auto"/>
        <w:left w:val="none" w:sz="0" w:space="0" w:color="auto"/>
        <w:bottom w:val="none" w:sz="0" w:space="0" w:color="auto"/>
        <w:right w:val="none" w:sz="0" w:space="0" w:color="auto"/>
      </w:divBdr>
    </w:div>
    <w:div w:id="1560289982">
      <w:bodyDiv w:val="1"/>
      <w:marLeft w:val="0"/>
      <w:marRight w:val="0"/>
      <w:marTop w:val="0"/>
      <w:marBottom w:val="0"/>
      <w:divBdr>
        <w:top w:val="none" w:sz="0" w:space="0" w:color="auto"/>
        <w:left w:val="none" w:sz="0" w:space="0" w:color="auto"/>
        <w:bottom w:val="none" w:sz="0" w:space="0" w:color="auto"/>
        <w:right w:val="none" w:sz="0" w:space="0" w:color="auto"/>
      </w:divBdr>
    </w:div>
    <w:div w:id="1560432886">
      <w:bodyDiv w:val="1"/>
      <w:marLeft w:val="0"/>
      <w:marRight w:val="0"/>
      <w:marTop w:val="0"/>
      <w:marBottom w:val="0"/>
      <w:divBdr>
        <w:top w:val="none" w:sz="0" w:space="0" w:color="auto"/>
        <w:left w:val="none" w:sz="0" w:space="0" w:color="auto"/>
        <w:bottom w:val="none" w:sz="0" w:space="0" w:color="auto"/>
        <w:right w:val="none" w:sz="0" w:space="0" w:color="auto"/>
      </w:divBdr>
    </w:div>
    <w:div w:id="1564414904">
      <w:bodyDiv w:val="1"/>
      <w:marLeft w:val="0"/>
      <w:marRight w:val="0"/>
      <w:marTop w:val="0"/>
      <w:marBottom w:val="0"/>
      <w:divBdr>
        <w:top w:val="none" w:sz="0" w:space="0" w:color="auto"/>
        <w:left w:val="none" w:sz="0" w:space="0" w:color="auto"/>
        <w:bottom w:val="none" w:sz="0" w:space="0" w:color="auto"/>
        <w:right w:val="none" w:sz="0" w:space="0" w:color="auto"/>
      </w:divBdr>
    </w:div>
    <w:div w:id="1565529444">
      <w:bodyDiv w:val="1"/>
      <w:marLeft w:val="0"/>
      <w:marRight w:val="0"/>
      <w:marTop w:val="0"/>
      <w:marBottom w:val="0"/>
      <w:divBdr>
        <w:top w:val="none" w:sz="0" w:space="0" w:color="auto"/>
        <w:left w:val="none" w:sz="0" w:space="0" w:color="auto"/>
        <w:bottom w:val="none" w:sz="0" w:space="0" w:color="auto"/>
        <w:right w:val="none" w:sz="0" w:space="0" w:color="auto"/>
      </w:divBdr>
    </w:div>
    <w:div w:id="1565871782">
      <w:bodyDiv w:val="1"/>
      <w:marLeft w:val="0"/>
      <w:marRight w:val="0"/>
      <w:marTop w:val="0"/>
      <w:marBottom w:val="0"/>
      <w:divBdr>
        <w:top w:val="none" w:sz="0" w:space="0" w:color="auto"/>
        <w:left w:val="none" w:sz="0" w:space="0" w:color="auto"/>
        <w:bottom w:val="none" w:sz="0" w:space="0" w:color="auto"/>
        <w:right w:val="none" w:sz="0" w:space="0" w:color="auto"/>
      </w:divBdr>
    </w:div>
    <w:div w:id="1566719258">
      <w:bodyDiv w:val="1"/>
      <w:marLeft w:val="0"/>
      <w:marRight w:val="0"/>
      <w:marTop w:val="0"/>
      <w:marBottom w:val="0"/>
      <w:divBdr>
        <w:top w:val="none" w:sz="0" w:space="0" w:color="auto"/>
        <w:left w:val="none" w:sz="0" w:space="0" w:color="auto"/>
        <w:bottom w:val="none" w:sz="0" w:space="0" w:color="auto"/>
        <w:right w:val="none" w:sz="0" w:space="0" w:color="auto"/>
      </w:divBdr>
    </w:div>
    <w:div w:id="1567061116">
      <w:bodyDiv w:val="1"/>
      <w:marLeft w:val="0"/>
      <w:marRight w:val="0"/>
      <w:marTop w:val="0"/>
      <w:marBottom w:val="0"/>
      <w:divBdr>
        <w:top w:val="none" w:sz="0" w:space="0" w:color="auto"/>
        <w:left w:val="none" w:sz="0" w:space="0" w:color="auto"/>
        <w:bottom w:val="none" w:sz="0" w:space="0" w:color="auto"/>
        <w:right w:val="none" w:sz="0" w:space="0" w:color="auto"/>
      </w:divBdr>
    </w:div>
    <w:div w:id="1567688633">
      <w:bodyDiv w:val="1"/>
      <w:marLeft w:val="0"/>
      <w:marRight w:val="0"/>
      <w:marTop w:val="0"/>
      <w:marBottom w:val="0"/>
      <w:divBdr>
        <w:top w:val="none" w:sz="0" w:space="0" w:color="auto"/>
        <w:left w:val="none" w:sz="0" w:space="0" w:color="auto"/>
        <w:bottom w:val="none" w:sz="0" w:space="0" w:color="auto"/>
        <w:right w:val="none" w:sz="0" w:space="0" w:color="auto"/>
      </w:divBdr>
    </w:div>
    <w:div w:id="1567915451">
      <w:bodyDiv w:val="1"/>
      <w:marLeft w:val="0"/>
      <w:marRight w:val="0"/>
      <w:marTop w:val="0"/>
      <w:marBottom w:val="0"/>
      <w:divBdr>
        <w:top w:val="none" w:sz="0" w:space="0" w:color="auto"/>
        <w:left w:val="none" w:sz="0" w:space="0" w:color="auto"/>
        <w:bottom w:val="none" w:sz="0" w:space="0" w:color="auto"/>
        <w:right w:val="none" w:sz="0" w:space="0" w:color="auto"/>
      </w:divBdr>
    </w:div>
    <w:div w:id="1567954686">
      <w:bodyDiv w:val="1"/>
      <w:marLeft w:val="0"/>
      <w:marRight w:val="0"/>
      <w:marTop w:val="0"/>
      <w:marBottom w:val="0"/>
      <w:divBdr>
        <w:top w:val="none" w:sz="0" w:space="0" w:color="auto"/>
        <w:left w:val="none" w:sz="0" w:space="0" w:color="auto"/>
        <w:bottom w:val="none" w:sz="0" w:space="0" w:color="auto"/>
        <w:right w:val="none" w:sz="0" w:space="0" w:color="auto"/>
      </w:divBdr>
    </w:div>
    <w:div w:id="1567957448">
      <w:bodyDiv w:val="1"/>
      <w:marLeft w:val="0"/>
      <w:marRight w:val="0"/>
      <w:marTop w:val="0"/>
      <w:marBottom w:val="0"/>
      <w:divBdr>
        <w:top w:val="none" w:sz="0" w:space="0" w:color="auto"/>
        <w:left w:val="none" w:sz="0" w:space="0" w:color="auto"/>
        <w:bottom w:val="none" w:sz="0" w:space="0" w:color="auto"/>
        <w:right w:val="none" w:sz="0" w:space="0" w:color="auto"/>
      </w:divBdr>
    </w:div>
    <w:div w:id="1569342762">
      <w:bodyDiv w:val="1"/>
      <w:marLeft w:val="0"/>
      <w:marRight w:val="0"/>
      <w:marTop w:val="0"/>
      <w:marBottom w:val="0"/>
      <w:divBdr>
        <w:top w:val="none" w:sz="0" w:space="0" w:color="auto"/>
        <w:left w:val="none" w:sz="0" w:space="0" w:color="auto"/>
        <w:bottom w:val="none" w:sz="0" w:space="0" w:color="auto"/>
        <w:right w:val="none" w:sz="0" w:space="0" w:color="auto"/>
      </w:divBdr>
    </w:div>
    <w:div w:id="1573932948">
      <w:bodyDiv w:val="1"/>
      <w:marLeft w:val="0"/>
      <w:marRight w:val="0"/>
      <w:marTop w:val="0"/>
      <w:marBottom w:val="0"/>
      <w:divBdr>
        <w:top w:val="none" w:sz="0" w:space="0" w:color="auto"/>
        <w:left w:val="none" w:sz="0" w:space="0" w:color="auto"/>
        <w:bottom w:val="none" w:sz="0" w:space="0" w:color="auto"/>
        <w:right w:val="none" w:sz="0" w:space="0" w:color="auto"/>
      </w:divBdr>
    </w:div>
    <w:div w:id="1574270573">
      <w:bodyDiv w:val="1"/>
      <w:marLeft w:val="0"/>
      <w:marRight w:val="0"/>
      <w:marTop w:val="0"/>
      <w:marBottom w:val="0"/>
      <w:divBdr>
        <w:top w:val="none" w:sz="0" w:space="0" w:color="auto"/>
        <w:left w:val="none" w:sz="0" w:space="0" w:color="auto"/>
        <w:bottom w:val="none" w:sz="0" w:space="0" w:color="auto"/>
        <w:right w:val="none" w:sz="0" w:space="0" w:color="auto"/>
      </w:divBdr>
    </w:div>
    <w:div w:id="1574310656">
      <w:bodyDiv w:val="1"/>
      <w:marLeft w:val="0"/>
      <w:marRight w:val="0"/>
      <w:marTop w:val="0"/>
      <w:marBottom w:val="0"/>
      <w:divBdr>
        <w:top w:val="none" w:sz="0" w:space="0" w:color="auto"/>
        <w:left w:val="none" w:sz="0" w:space="0" w:color="auto"/>
        <w:bottom w:val="none" w:sz="0" w:space="0" w:color="auto"/>
        <w:right w:val="none" w:sz="0" w:space="0" w:color="auto"/>
      </w:divBdr>
    </w:div>
    <w:div w:id="1576083843">
      <w:bodyDiv w:val="1"/>
      <w:marLeft w:val="0"/>
      <w:marRight w:val="0"/>
      <w:marTop w:val="0"/>
      <w:marBottom w:val="0"/>
      <w:divBdr>
        <w:top w:val="none" w:sz="0" w:space="0" w:color="auto"/>
        <w:left w:val="none" w:sz="0" w:space="0" w:color="auto"/>
        <w:bottom w:val="none" w:sz="0" w:space="0" w:color="auto"/>
        <w:right w:val="none" w:sz="0" w:space="0" w:color="auto"/>
      </w:divBdr>
    </w:div>
    <w:div w:id="1577209196">
      <w:bodyDiv w:val="1"/>
      <w:marLeft w:val="0"/>
      <w:marRight w:val="0"/>
      <w:marTop w:val="0"/>
      <w:marBottom w:val="0"/>
      <w:divBdr>
        <w:top w:val="none" w:sz="0" w:space="0" w:color="auto"/>
        <w:left w:val="none" w:sz="0" w:space="0" w:color="auto"/>
        <w:bottom w:val="none" w:sz="0" w:space="0" w:color="auto"/>
        <w:right w:val="none" w:sz="0" w:space="0" w:color="auto"/>
      </w:divBdr>
    </w:div>
    <w:div w:id="1577396119">
      <w:bodyDiv w:val="1"/>
      <w:marLeft w:val="0"/>
      <w:marRight w:val="0"/>
      <w:marTop w:val="0"/>
      <w:marBottom w:val="0"/>
      <w:divBdr>
        <w:top w:val="none" w:sz="0" w:space="0" w:color="auto"/>
        <w:left w:val="none" w:sz="0" w:space="0" w:color="auto"/>
        <w:bottom w:val="none" w:sz="0" w:space="0" w:color="auto"/>
        <w:right w:val="none" w:sz="0" w:space="0" w:color="auto"/>
      </w:divBdr>
    </w:div>
    <w:div w:id="1577518647">
      <w:bodyDiv w:val="1"/>
      <w:marLeft w:val="0"/>
      <w:marRight w:val="0"/>
      <w:marTop w:val="0"/>
      <w:marBottom w:val="0"/>
      <w:divBdr>
        <w:top w:val="none" w:sz="0" w:space="0" w:color="auto"/>
        <w:left w:val="none" w:sz="0" w:space="0" w:color="auto"/>
        <w:bottom w:val="none" w:sz="0" w:space="0" w:color="auto"/>
        <w:right w:val="none" w:sz="0" w:space="0" w:color="auto"/>
      </w:divBdr>
    </w:div>
    <w:div w:id="1578595108">
      <w:bodyDiv w:val="1"/>
      <w:marLeft w:val="0"/>
      <w:marRight w:val="0"/>
      <w:marTop w:val="0"/>
      <w:marBottom w:val="0"/>
      <w:divBdr>
        <w:top w:val="none" w:sz="0" w:space="0" w:color="auto"/>
        <w:left w:val="none" w:sz="0" w:space="0" w:color="auto"/>
        <w:bottom w:val="none" w:sz="0" w:space="0" w:color="auto"/>
        <w:right w:val="none" w:sz="0" w:space="0" w:color="auto"/>
      </w:divBdr>
    </w:div>
    <w:div w:id="1579095309">
      <w:bodyDiv w:val="1"/>
      <w:marLeft w:val="0"/>
      <w:marRight w:val="0"/>
      <w:marTop w:val="0"/>
      <w:marBottom w:val="0"/>
      <w:divBdr>
        <w:top w:val="none" w:sz="0" w:space="0" w:color="auto"/>
        <w:left w:val="none" w:sz="0" w:space="0" w:color="auto"/>
        <w:bottom w:val="none" w:sz="0" w:space="0" w:color="auto"/>
        <w:right w:val="none" w:sz="0" w:space="0" w:color="auto"/>
      </w:divBdr>
    </w:div>
    <w:div w:id="1579637550">
      <w:bodyDiv w:val="1"/>
      <w:marLeft w:val="0"/>
      <w:marRight w:val="0"/>
      <w:marTop w:val="0"/>
      <w:marBottom w:val="0"/>
      <w:divBdr>
        <w:top w:val="none" w:sz="0" w:space="0" w:color="auto"/>
        <w:left w:val="none" w:sz="0" w:space="0" w:color="auto"/>
        <w:bottom w:val="none" w:sz="0" w:space="0" w:color="auto"/>
        <w:right w:val="none" w:sz="0" w:space="0" w:color="auto"/>
      </w:divBdr>
    </w:div>
    <w:div w:id="1579754212">
      <w:bodyDiv w:val="1"/>
      <w:marLeft w:val="0"/>
      <w:marRight w:val="0"/>
      <w:marTop w:val="0"/>
      <w:marBottom w:val="0"/>
      <w:divBdr>
        <w:top w:val="none" w:sz="0" w:space="0" w:color="auto"/>
        <w:left w:val="none" w:sz="0" w:space="0" w:color="auto"/>
        <w:bottom w:val="none" w:sz="0" w:space="0" w:color="auto"/>
        <w:right w:val="none" w:sz="0" w:space="0" w:color="auto"/>
      </w:divBdr>
    </w:div>
    <w:div w:id="1582057377">
      <w:bodyDiv w:val="1"/>
      <w:marLeft w:val="0"/>
      <w:marRight w:val="0"/>
      <w:marTop w:val="0"/>
      <w:marBottom w:val="0"/>
      <w:divBdr>
        <w:top w:val="none" w:sz="0" w:space="0" w:color="auto"/>
        <w:left w:val="none" w:sz="0" w:space="0" w:color="auto"/>
        <w:bottom w:val="none" w:sz="0" w:space="0" w:color="auto"/>
        <w:right w:val="none" w:sz="0" w:space="0" w:color="auto"/>
      </w:divBdr>
    </w:div>
    <w:div w:id="1582526535">
      <w:bodyDiv w:val="1"/>
      <w:marLeft w:val="0"/>
      <w:marRight w:val="0"/>
      <w:marTop w:val="0"/>
      <w:marBottom w:val="0"/>
      <w:divBdr>
        <w:top w:val="none" w:sz="0" w:space="0" w:color="auto"/>
        <w:left w:val="none" w:sz="0" w:space="0" w:color="auto"/>
        <w:bottom w:val="none" w:sz="0" w:space="0" w:color="auto"/>
        <w:right w:val="none" w:sz="0" w:space="0" w:color="auto"/>
      </w:divBdr>
    </w:div>
    <w:div w:id="1582790476">
      <w:bodyDiv w:val="1"/>
      <w:marLeft w:val="0"/>
      <w:marRight w:val="0"/>
      <w:marTop w:val="0"/>
      <w:marBottom w:val="0"/>
      <w:divBdr>
        <w:top w:val="none" w:sz="0" w:space="0" w:color="auto"/>
        <w:left w:val="none" w:sz="0" w:space="0" w:color="auto"/>
        <w:bottom w:val="none" w:sz="0" w:space="0" w:color="auto"/>
        <w:right w:val="none" w:sz="0" w:space="0" w:color="auto"/>
      </w:divBdr>
    </w:div>
    <w:div w:id="1585914987">
      <w:bodyDiv w:val="1"/>
      <w:marLeft w:val="0"/>
      <w:marRight w:val="0"/>
      <w:marTop w:val="0"/>
      <w:marBottom w:val="0"/>
      <w:divBdr>
        <w:top w:val="none" w:sz="0" w:space="0" w:color="auto"/>
        <w:left w:val="none" w:sz="0" w:space="0" w:color="auto"/>
        <w:bottom w:val="none" w:sz="0" w:space="0" w:color="auto"/>
        <w:right w:val="none" w:sz="0" w:space="0" w:color="auto"/>
      </w:divBdr>
    </w:div>
    <w:div w:id="1586650041">
      <w:bodyDiv w:val="1"/>
      <w:marLeft w:val="0"/>
      <w:marRight w:val="0"/>
      <w:marTop w:val="0"/>
      <w:marBottom w:val="0"/>
      <w:divBdr>
        <w:top w:val="none" w:sz="0" w:space="0" w:color="auto"/>
        <w:left w:val="none" w:sz="0" w:space="0" w:color="auto"/>
        <w:bottom w:val="none" w:sz="0" w:space="0" w:color="auto"/>
        <w:right w:val="none" w:sz="0" w:space="0" w:color="auto"/>
      </w:divBdr>
    </w:div>
    <w:div w:id="1589079655">
      <w:bodyDiv w:val="1"/>
      <w:marLeft w:val="0"/>
      <w:marRight w:val="0"/>
      <w:marTop w:val="0"/>
      <w:marBottom w:val="0"/>
      <w:divBdr>
        <w:top w:val="none" w:sz="0" w:space="0" w:color="auto"/>
        <w:left w:val="none" w:sz="0" w:space="0" w:color="auto"/>
        <w:bottom w:val="none" w:sz="0" w:space="0" w:color="auto"/>
        <w:right w:val="none" w:sz="0" w:space="0" w:color="auto"/>
      </w:divBdr>
    </w:div>
    <w:div w:id="1590045680">
      <w:bodyDiv w:val="1"/>
      <w:marLeft w:val="0"/>
      <w:marRight w:val="0"/>
      <w:marTop w:val="0"/>
      <w:marBottom w:val="0"/>
      <w:divBdr>
        <w:top w:val="none" w:sz="0" w:space="0" w:color="auto"/>
        <w:left w:val="none" w:sz="0" w:space="0" w:color="auto"/>
        <w:bottom w:val="none" w:sz="0" w:space="0" w:color="auto"/>
        <w:right w:val="none" w:sz="0" w:space="0" w:color="auto"/>
      </w:divBdr>
    </w:div>
    <w:div w:id="1590966209">
      <w:bodyDiv w:val="1"/>
      <w:marLeft w:val="0"/>
      <w:marRight w:val="0"/>
      <w:marTop w:val="0"/>
      <w:marBottom w:val="0"/>
      <w:divBdr>
        <w:top w:val="none" w:sz="0" w:space="0" w:color="auto"/>
        <w:left w:val="none" w:sz="0" w:space="0" w:color="auto"/>
        <w:bottom w:val="none" w:sz="0" w:space="0" w:color="auto"/>
        <w:right w:val="none" w:sz="0" w:space="0" w:color="auto"/>
      </w:divBdr>
    </w:div>
    <w:div w:id="1592278024">
      <w:bodyDiv w:val="1"/>
      <w:marLeft w:val="0"/>
      <w:marRight w:val="0"/>
      <w:marTop w:val="0"/>
      <w:marBottom w:val="0"/>
      <w:divBdr>
        <w:top w:val="none" w:sz="0" w:space="0" w:color="auto"/>
        <w:left w:val="none" w:sz="0" w:space="0" w:color="auto"/>
        <w:bottom w:val="none" w:sz="0" w:space="0" w:color="auto"/>
        <w:right w:val="none" w:sz="0" w:space="0" w:color="auto"/>
      </w:divBdr>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
    <w:div w:id="1593270798">
      <w:bodyDiv w:val="1"/>
      <w:marLeft w:val="0"/>
      <w:marRight w:val="0"/>
      <w:marTop w:val="0"/>
      <w:marBottom w:val="0"/>
      <w:divBdr>
        <w:top w:val="none" w:sz="0" w:space="0" w:color="auto"/>
        <w:left w:val="none" w:sz="0" w:space="0" w:color="auto"/>
        <w:bottom w:val="none" w:sz="0" w:space="0" w:color="auto"/>
        <w:right w:val="none" w:sz="0" w:space="0" w:color="auto"/>
      </w:divBdr>
    </w:div>
    <w:div w:id="1594317715">
      <w:bodyDiv w:val="1"/>
      <w:marLeft w:val="0"/>
      <w:marRight w:val="0"/>
      <w:marTop w:val="0"/>
      <w:marBottom w:val="0"/>
      <w:divBdr>
        <w:top w:val="none" w:sz="0" w:space="0" w:color="auto"/>
        <w:left w:val="none" w:sz="0" w:space="0" w:color="auto"/>
        <w:bottom w:val="none" w:sz="0" w:space="0" w:color="auto"/>
        <w:right w:val="none" w:sz="0" w:space="0" w:color="auto"/>
      </w:divBdr>
    </w:div>
    <w:div w:id="1595674461">
      <w:bodyDiv w:val="1"/>
      <w:marLeft w:val="0"/>
      <w:marRight w:val="0"/>
      <w:marTop w:val="0"/>
      <w:marBottom w:val="0"/>
      <w:divBdr>
        <w:top w:val="none" w:sz="0" w:space="0" w:color="auto"/>
        <w:left w:val="none" w:sz="0" w:space="0" w:color="auto"/>
        <w:bottom w:val="none" w:sz="0" w:space="0" w:color="auto"/>
        <w:right w:val="none" w:sz="0" w:space="0" w:color="auto"/>
      </w:divBdr>
    </w:div>
    <w:div w:id="1597711359">
      <w:bodyDiv w:val="1"/>
      <w:marLeft w:val="0"/>
      <w:marRight w:val="0"/>
      <w:marTop w:val="0"/>
      <w:marBottom w:val="0"/>
      <w:divBdr>
        <w:top w:val="none" w:sz="0" w:space="0" w:color="auto"/>
        <w:left w:val="none" w:sz="0" w:space="0" w:color="auto"/>
        <w:bottom w:val="none" w:sz="0" w:space="0" w:color="auto"/>
        <w:right w:val="none" w:sz="0" w:space="0" w:color="auto"/>
      </w:divBdr>
    </w:div>
    <w:div w:id="1597859293">
      <w:bodyDiv w:val="1"/>
      <w:marLeft w:val="0"/>
      <w:marRight w:val="0"/>
      <w:marTop w:val="0"/>
      <w:marBottom w:val="0"/>
      <w:divBdr>
        <w:top w:val="none" w:sz="0" w:space="0" w:color="auto"/>
        <w:left w:val="none" w:sz="0" w:space="0" w:color="auto"/>
        <w:bottom w:val="none" w:sz="0" w:space="0" w:color="auto"/>
        <w:right w:val="none" w:sz="0" w:space="0" w:color="auto"/>
      </w:divBdr>
    </w:div>
    <w:div w:id="1598245588">
      <w:bodyDiv w:val="1"/>
      <w:marLeft w:val="0"/>
      <w:marRight w:val="0"/>
      <w:marTop w:val="0"/>
      <w:marBottom w:val="0"/>
      <w:divBdr>
        <w:top w:val="none" w:sz="0" w:space="0" w:color="auto"/>
        <w:left w:val="none" w:sz="0" w:space="0" w:color="auto"/>
        <w:bottom w:val="none" w:sz="0" w:space="0" w:color="auto"/>
        <w:right w:val="none" w:sz="0" w:space="0" w:color="auto"/>
      </w:divBdr>
    </w:div>
    <w:div w:id="1598754029">
      <w:bodyDiv w:val="1"/>
      <w:marLeft w:val="0"/>
      <w:marRight w:val="0"/>
      <w:marTop w:val="0"/>
      <w:marBottom w:val="0"/>
      <w:divBdr>
        <w:top w:val="none" w:sz="0" w:space="0" w:color="auto"/>
        <w:left w:val="none" w:sz="0" w:space="0" w:color="auto"/>
        <w:bottom w:val="none" w:sz="0" w:space="0" w:color="auto"/>
        <w:right w:val="none" w:sz="0" w:space="0" w:color="auto"/>
      </w:divBdr>
    </w:div>
    <w:div w:id="1599094148">
      <w:bodyDiv w:val="1"/>
      <w:marLeft w:val="0"/>
      <w:marRight w:val="0"/>
      <w:marTop w:val="0"/>
      <w:marBottom w:val="0"/>
      <w:divBdr>
        <w:top w:val="none" w:sz="0" w:space="0" w:color="auto"/>
        <w:left w:val="none" w:sz="0" w:space="0" w:color="auto"/>
        <w:bottom w:val="none" w:sz="0" w:space="0" w:color="auto"/>
        <w:right w:val="none" w:sz="0" w:space="0" w:color="auto"/>
      </w:divBdr>
    </w:div>
    <w:div w:id="1602106744">
      <w:bodyDiv w:val="1"/>
      <w:marLeft w:val="0"/>
      <w:marRight w:val="0"/>
      <w:marTop w:val="0"/>
      <w:marBottom w:val="0"/>
      <w:divBdr>
        <w:top w:val="none" w:sz="0" w:space="0" w:color="auto"/>
        <w:left w:val="none" w:sz="0" w:space="0" w:color="auto"/>
        <w:bottom w:val="none" w:sz="0" w:space="0" w:color="auto"/>
        <w:right w:val="none" w:sz="0" w:space="0" w:color="auto"/>
      </w:divBdr>
    </w:div>
    <w:div w:id="1602755923">
      <w:bodyDiv w:val="1"/>
      <w:marLeft w:val="0"/>
      <w:marRight w:val="0"/>
      <w:marTop w:val="0"/>
      <w:marBottom w:val="0"/>
      <w:divBdr>
        <w:top w:val="none" w:sz="0" w:space="0" w:color="auto"/>
        <w:left w:val="none" w:sz="0" w:space="0" w:color="auto"/>
        <w:bottom w:val="none" w:sz="0" w:space="0" w:color="auto"/>
        <w:right w:val="none" w:sz="0" w:space="0" w:color="auto"/>
      </w:divBdr>
    </w:div>
    <w:div w:id="1603102750">
      <w:bodyDiv w:val="1"/>
      <w:marLeft w:val="0"/>
      <w:marRight w:val="0"/>
      <w:marTop w:val="0"/>
      <w:marBottom w:val="0"/>
      <w:divBdr>
        <w:top w:val="none" w:sz="0" w:space="0" w:color="auto"/>
        <w:left w:val="none" w:sz="0" w:space="0" w:color="auto"/>
        <w:bottom w:val="none" w:sz="0" w:space="0" w:color="auto"/>
        <w:right w:val="none" w:sz="0" w:space="0" w:color="auto"/>
      </w:divBdr>
    </w:div>
    <w:div w:id="1603563457">
      <w:bodyDiv w:val="1"/>
      <w:marLeft w:val="0"/>
      <w:marRight w:val="0"/>
      <w:marTop w:val="0"/>
      <w:marBottom w:val="0"/>
      <w:divBdr>
        <w:top w:val="none" w:sz="0" w:space="0" w:color="auto"/>
        <w:left w:val="none" w:sz="0" w:space="0" w:color="auto"/>
        <w:bottom w:val="none" w:sz="0" w:space="0" w:color="auto"/>
        <w:right w:val="none" w:sz="0" w:space="0" w:color="auto"/>
      </w:divBdr>
    </w:div>
    <w:div w:id="1605112218">
      <w:bodyDiv w:val="1"/>
      <w:marLeft w:val="0"/>
      <w:marRight w:val="0"/>
      <w:marTop w:val="0"/>
      <w:marBottom w:val="0"/>
      <w:divBdr>
        <w:top w:val="none" w:sz="0" w:space="0" w:color="auto"/>
        <w:left w:val="none" w:sz="0" w:space="0" w:color="auto"/>
        <w:bottom w:val="none" w:sz="0" w:space="0" w:color="auto"/>
        <w:right w:val="none" w:sz="0" w:space="0" w:color="auto"/>
      </w:divBdr>
    </w:div>
    <w:div w:id="1606234621">
      <w:bodyDiv w:val="1"/>
      <w:marLeft w:val="0"/>
      <w:marRight w:val="0"/>
      <w:marTop w:val="0"/>
      <w:marBottom w:val="0"/>
      <w:divBdr>
        <w:top w:val="none" w:sz="0" w:space="0" w:color="auto"/>
        <w:left w:val="none" w:sz="0" w:space="0" w:color="auto"/>
        <w:bottom w:val="none" w:sz="0" w:space="0" w:color="auto"/>
        <w:right w:val="none" w:sz="0" w:space="0" w:color="auto"/>
      </w:divBdr>
    </w:div>
    <w:div w:id="1608349114">
      <w:bodyDiv w:val="1"/>
      <w:marLeft w:val="0"/>
      <w:marRight w:val="0"/>
      <w:marTop w:val="0"/>
      <w:marBottom w:val="0"/>
      <w:divBdr>
        <w:top w:val="none" w:sz="0" w:space="0" w:color="auto"/>
        <w:left w:val="none" w:sz="0" w:space="0" w:color="auto"/>
        <w:bottom w:val="none" w:sz="0" w:space="0" w:color="auto"/>
        <w:right w:val="none" w:sz="0" w:space="0" w:color="auto"/>
      </w:divBdr>
    </w:div>
    <w:div w:id="1608846843">
      <w:bodyDiv w:val="1"/>
      <w:marLeft w:val="0"/>
      <w:marRight w:val="0"/>
      <w:marTop w:val="0"/>
      <w:marBottom w:val="0"/>
      <w:divBdr>
        <w:top w:val="none" w:sz="0" w:space="0" w:color="auto"/>
        <w:left w:val="none" w:sz="0" w:space="0" w:color="auto"/>
        <w:bottom w:val="none" w:sz="0" w:space="0" w:color="auto"/>
        <w:right w:val="none" w:sz="0" w:space="0" w:color="auto"/>
      </w:divBdr>
    </w:div>
    <w:div w:id="1608922524">
      <w:bodyDiv w:val="1"/>
      <w:marLeft w:val="0"/>
      <w:marRight w:val="0"/>
      <w:marTop w:val="0"/>
      <w:marBottom w:val="0"/>
      <w:divBdr>
        <w:top w:val="none" w:sz="0" w:space="0" w:color="auto"/>
        <w:left w:val="none" w:sz="0" w:space="0" w:color="auto"/>
        <w:bottom w:val="none" w:sz="0" w:space="0" w:color="auto"/>
        <w:right w:val="none" w:sz="0" w:space="0" w:color="auto"/>
      </w:divBdr>
    </w:div>
    <w:div w:id="1613320719">
      <w:bodyDiv w:val="1"/>
      <w:marLeft w:val="0"/>
      <w:marRight w:val="0"/>
      <w:marTop w:val="0"/>
      <w:marBottom w:val="0"/>
      <w:divBdr>
        <w:top w:val="none" w:sz="0" w:space="0" w:color="auto"/>
        <w:left w:val="none" w:sz="0" w:space="0" w:color="auto"/>
        <w:bottom w:val="none" w:sz="0" w:space="0" w:color="auto"/>
        <w:right w:val="none" w:sz="0" w:space="0" w:color="auto"/>
      </w:divBdr>
    </w:div>
    <w:div w:id="1614557123">
      <w:bodyDiv w:val="1"/>
      <w:marLeft w:val="0"/>
      <w:marRight w:val="0"/>
      <w:marTop w:val="0"/>
      <w:marBottom w:val="0"/>
      <w:divBdr>
        <w:top w:val="none" w:sz="0" w:space="0" w:color="auto"/>
        <w:left w:val="none" w:sz="0" w:space="0" w:color="auto"/>
        <w:bottom w:val="none" w:sz="0" w:space="0" w:color="auto"/>
        <w:right w:val="none" w:sz="0" w:space="0" w:color="auto"/>
      </w:divBdr>
    </w:div>
    <w:div w:id="1614746823">
      <w:bodyDiv w:val="1"/>
      <w:marLeft w:val="0"/>
      <w:marRight w:val="0"/>
      <w:marTop w:val="0"/>
      <w:marBottom w:val="0"/>
      <w:divBdr>
        <w:top w:val="none" w:sz="0" w:space="0" w:color="auto"/>
        <w:left w:val="none" w:sz="0" w:space="0" w:color="auto"/>
        <w:bottom w:val="none" w:sz="0" w:space="0" w:color="auto"/>
        <w:right w:val="none" w:sz="0" w:space="0" w:color="auto"/>
      </w:divBdr>
    </w:div>
    <w:div w:id="1615138758">
      <w:bodyDiv w:val="1"/>
      <w:marLeft w:val="0"/>
      <w:marRight w:val="0"/>
      <w:marTop w:val="0"/>
      <w:marBottom w:val="0"/>
      <w:divBdr>
        <w:top w:val="none" w:sz="0" w:space="0" w:color="auto"/>
        <w:left w:val="none" w:sz="0" w:space="0" w:color="auto"/>
        <w:bottom w:val="none" w:sz="0" w:space="0" w:color="auto"/>
        <w:right w:val="none" w:sz="0" w:space="0" w:color="auto"/>
      </w:divBdr>
    </w:div>
    <w:div w:id="1616591752">
      <w:bodyDiv w:val="1"/>
      <w:marLeft w:val="0"/>
      <w:marRight w:val="0"/>
      <w:marTop w:val="0"/>
      <w:marBottom w:val="0"/>
      <w:divBdr>
        <w:top w:val="none" w:sz="0" w:space="0" w:color="auto"/>
        <w:left w:val="none" w:sz="0" w:space="0" w:color="auto"/>
        <w:bottom w:val="none" w:sz="0" w:space="0" w:color="auto"/>
        <w:right w:val="none" w:sz="0" w:space="0" w:color="auto"/>
      </w:divBdr>
    </w:div>
    <w:div w:id="1616716631">
      <w:bodyDiv w:val="1"/>
      <w:marLeft w:val="0"/>
      <w:marRight w:val="0"/>
      <w:marTop w:val="0"/>
      <w:marBottom w:val="0"/>
      <w:divBdr>
        <w:top w:val="none" w:sz="0" w:space="0" w:color="auto"/>
        <w:left w:val="none" w:sz="0" w:space="0" w:color="auto"/>
        <w:bottom w:val="none" w:sz="0" w:space="0" w:color="auto"/>
        <w:right w:val="none" w:sz="0" w:space="0" w:color="auto"/>
      </w:divBdr>
    </w:div>
    <w:div w:id="1617446556">
      <w:bodyDiv w:val="1"/>
      <w:marLeft w:val="0"/>
      <w:marRight w:val="0"/>
      <w:marTop w:val="0"/>
      <w:marBottom w:val="0"/>
      <w:divBdr>
        <w:top w:val="none" w:sz="0" w:space="0" w:color="auto"/>
        <w:left w:val="none" w:sz="0" w:space="0" w:color="auto"/>
        <w:bottom w:val="none" w:sz="0" w:space="0" w:color="auto"/>
        <w:right w:val="none" w:sz="0" w:space="0" w:color="auto"/>
      </w:divBdr>
    </w:div>
    <w:div w:id="1617710932">
      <w:bodyDiv w:val="1"/>
      <w:marLeft w:val="0"/>
      <w:marRight w:val="0"/>
      <w:marTop w:val="0"/>
      <w:marBottom w:val="0"/>
      <w:divBdr>
        <w:top w:val="none" w:sz="0" w:space="0" w:color="auto"/>
        <w:left w:val="none" w:sz="0" w:space="0" w:color="auto"/>
        <w:bottom w:val="none" w:sz="0" w:space="0" w:color="auto"/>
        <w:right w:val="none" w:sz="0" w:space="0" w:color="auto"/>
      </w:divBdr>
    </w:div>
    <w:div w:id="1618679780">
      <w:bodyDiv w:val="1"/>
      <w:marLeft w:val="0"/>
      <w:marRight w:val="0"/>
      <w:marTop w:val="0"/>
      <w:marBottom w:val="0"/>
      <w:divBdr>
        <w:top w:val="none" w:sz="0" w:space="0" w:color="auto"/>
        <w:left w:val="none" w:sz="0" w:space="0" w:color="auto"/>
        <w:bottom w:val="none" w:sz="0" w:space="0" w:color="auto"/>
        <w:right w:val="none" w:sz="0" w:space="0" w:color="auto"/>
      </w:divBdr>
    </w:div>
    <w:div w:id="1619482086">
      <w:bodyDiv w:val="1"/>
      <w:marLeft w:val="0"/>
      <w:marRight w:val="0"/>
      <w:marTop w:val="0"/>
      <w:marBottom w:val="0"/>
      <w:divBdr>
        <w:top w:val="none" w:sz="0" w:space="0" w:color="auto"/>
        <w:left w:val="none" w:sz="0" w:space="0" w:color="auto"/>
        <w:bottom w:val="none" w:sz="0" w:space="0" w:color="auto"/>
        <w:right w:val="none" w:sz="0" w:space="0" w:color="auto"/>
      </w:divBdr>
    </w:div>
    <w:div w:id="1619724369">
      <w:bodyDiv w:val="1"/>
      <w:marLeft w:val="0"/>
      <w:marRight w:val="0"/>
      <w:marTop w:val="0"/>
      <w:marBottom w:val="0"/>
      <w:divBdr>
        <w:top w:val="none" w:sz="0" w:space="0" w:color="auto"/>
        <w:left w:val="none" w:sz="0" w:space="0" w:color="auto"/>
        <w:bottom w:val="none" w:sz="0" w:space="0" w:color="auto"/>
        <w:right w:val="none" w:sz="0" w:space="0" w:color="auto"/>
      </w:divBdr>
    </w:div>
    <w:div w:id="1622807638">
      <w:bodyDiv w:val="1"/>
      <w:marLeft w:val="0"/>
      <w:marRight w:val="0"/>
      <w:marTop w:val="0"/>
      <w:marBottom w:val="0"/>
      <w:divBdr>
        <w:top w:val="none" w:sz="0" w:space="0" w:color="auto"/>
        <w:left w:val="none" w:sz="0" w:space="0" w:color="auto"/>
        <w:bottom w:val="none" w:sz="0" w:space="0" w:color="auto"/>
        <w:right w:val="none" w:sz="0" w:space="0" w:color="auto"/>
      </w:divBdr>
    </w:div>
    <w:div w:id="1623345720">
      <w:bodyDiv w:val="1"/>
      <w:marLeft w:val="0"/>
      <w:marRight w:val="0"/>
      <w:marTop w:val="0"/>
      <w:marBottom w:val="0"/>
      <w:divBdr>
        <w:top w:val="none" w:sz="0" w:space="0" w:color="auto"/>
        <w:left w:val="none" w:sz="0" w:space="0" w:color="auto"/>
        <w:bottom w:val="none" w:sz="0" w:space="0" w:color="auto"/>
        <w:right w:val="none" w:sz="0" w:space="0" w:color="auto"/>
      </w:divBdr>
    </w:div>
    <w:div w:id="1624267496">
      <w:bodyDiv w:val="1"/>
      <w:marLeft w:val="0"/>
      <w:marRight w:val="0"/>
      <w:marTop w:val="0"/>
      <w:marBottom w:val="0"/>
      <w:divBdr>
        <w:top w:val="none" w:sz="0" w:space="0" w:color="auto"/>
        <w:left w:val="none" w:sz="0" w:space="0" w:color="auto"/>
        <w:bottom w:val="none" w:sz="0" w:space="0" w:color="auto"/>
        <w:right w:val="none" w:sz="0" w:space="0" w:color="auto"/>
      </w:divBdr>
    </w:div>
    <w:div w:id="1624312576">
      <w:bodyDiv w:val="1"/>
      <w:marLeft w:val="0"/>
      <w:marRight w:val="0"/>
      <w:marTop w:val="0"/>
      <w:marBottom w:val="0"/>
      <w:divBdr>
        <w:top w:val="none" w:sz="0" w:space="0" w:color="auto"/>
        <w:left w:val="none" w:sz="0" w:space="0" w:color="auto"/>
        <w:bottom w:val="none" w:sz="0" w:space="0" w:color="auto"/>
        <w:right w:val="none" w:sz="0" w:space="0" w:color="auto"/>
      </w:divBdr>
    </w:div>
    <w:div w:id="1624771308">
      <w:bodyDiv w:val="1"/>
      <w:marLeft w:val="0"/>
      <w:marRight w:val="0"/>
      <w:marTop w:val="0"/>
      <w:marBottom w:val="0"/>
      <w:divBdr>
        <w:top w:val="none" w:sz="0" w:space="0" w:color="auto"/>
        <w:left w:val="none" w:sz="0" w:space="0" w:color="auto"/>
        <w:bottom w:val="none" w:sz="0" w:space="0" w:color="auto"/>
        <w:right w:val="none" w:sz="0" w:space="0" w:color="auto"/>
      </w:divBdr>
    </w:div>
    <w:div w:id="1625312589">
      <w:bodyDiv w:val="1"/>
      <w:marLeft w:val="0"/>
      <w:marRight w:val="0"/>
      <w:marTop w:val="0"/>
      <w:marBottom w:val="0"/>
      <w:divBdr>
        <w:top w:val="none" w:sz="0" w:space="0" w:color="auto"/>
        <w:left w:val="none" w:sz="0" w:space="0" w:color="auto"/>
        <w:bottom w:val="none" w:sz="0" w:space="0" w:color="auto"/>
        <w:right w:val="none" w:sz="0" w:space="0" w:color="auto"/>
      </w:divBdr>
    </w:div>
    <w:div w:id="1625424691">
      <w:bodyDiv w:val="1"/>
      <w:marLeft w:val="0"/>
      <w:marRight w:val="0"/>
      <w:marTop w:val="0"/>
      <w:marBottom w:val="0"/>
      <w:divBdr>
        <w:top w:val="none" w:sz="0" w:space="0" w:color="auto"/>
        <w:left w:val="none" w:sz="0" w:space="0" w:color="auto"/>
        <w:bottom w:val="none" w:sz="0" w:space="0" w:color="auto"/>
        <w:right w:val="none" w:sz="0" w:space="0" w:color="auto"/>
      </w:divBdr>
    </w:div>
    <w:div w:id="1626547248">
      <w:bodyDiv w:val="1"/>
      <w:marLeft w:val="0"/>
      <w:marRight w:val="0"/>
      <w:marTop w:val="0"/>
      <w:marBottom w:val="0"/>
      <w:divBdr>
        <w:top w:val="none" w:sz="0" w:space="0" w:color="auto"/>
        <w:left w:val="none" w:sz="0" w:space="0" w:color="auto"/>
        <w:bottom w:val="none" w:sz="0" w:space="0" w:color="auto"/>
        <w:right w:val="none" w:sz="0" w:space="0" w:color="auto"/>
      </w:divBdr>
    </w:div>
    <w:div w:id="1627538031">
      <w:bodyDiv w:val="1"/>
      <w:marLeft w:val="0"/>
      <w:marRight w:val="0"/>
      <w:marTop w:val="0"/>
      <w:marBottom w:val="0"/>
      <w:divBdr>
        <w:top w:val="none" w:sz="0" w:space="0" w:color="auto"/>
        <w:left w:val="none" w:sz="0" w:space="0" w:color="auto"/>
        <w:bottom w:val="none" w:sz="0" w:space="0" w:color="auto"/>
        <w:right w:val="none" w:sz="0" w:space="0" w:color="auto"/>
      </w:divBdr>
    </w:div>
    <w:div w:id="1627543843">
      <w:bodyDiv w:val="1"/>
      <w:marLeft w:val="0"/>
      <w:marRight w:val="0"/>
      <w:marTop w:val="0"/>
      <w:marBottom w:val="0"/>
      <w:divBdr>
        <w:top w:val="none" w:sz="0" w:space="0" w:color="auto"/>
        <w:left w:val="none" w:sz="0" w:space="0" w:color="auto"/>
        <w:bottom w:val="none" w:sz="0" w:space="0" w:color="auto"/>
        <w:right w:val="none" w:sz="0" w:space="0" w:color="auto"/>
      </w:divBdr>
    </w:div>
    <w:div w:id="1628394932">
      <w:bodyDiv w:val="1"/>
      <w:marLeft w:val="0"/>
      <w:marRight w:val="0"/>
      <w:marTop w:val="0"/>
      <w:marBottom w:val="0"/>
      <w:divBdr>
        <w:top w:val="none" w:sz="0" w:space="0" w:color="auto"/>
        <w:left w:val="none" w:sz="0" w:space="0" w:color="auto"/>
        <w:bottom w:val="none" w:sz="0" w:space="0" w:color="auto"/>
        <w:right w:val="none" w:sz="0" w:space="0" w:color="auto"/>
      </w:divBdr>
    </w:div>
    <w:div w:id="1630433787">
      <w:bodyDiv w:val="1"/>
      <w:marLeft w:val="0"/>
      <w:marRight w:val="0"/>
      <w:marTop w:val="0"/>
      <w:marBottom w:val="0"/>
      <w:divBdr>
        <w:top w:val="none" w:sz="0" w:space="0" w:color="auto"/>
        <w:left w:val="none" w:sz="0" w:space="0" w:color="auto"/>
        <w:bottom w:val="none" w:sz="0" w:space="0" w:color="auto"/>
        <w:right w:val="none" w:sz="0" w:space="0" w:color="auto"/>
      </w:divBdr>
    </w:div>
    <w:div w:id="1631545962">
      <w:bodyDiv w:val="1"/>
      <w:marLeft w:val="0"/>
      <w:marRight w:val="0"/>
      <w:marTop w:val="0"/>
      <w:marBottom w:val="0"/>
      <w:divBdr>
        <w:top w:val="none" w:sz="0" w:space="0" w:color="auto"/>
        <w:left w:val="none" w:sz="0" w:space="0" w:color="auto"/>
        <w:bottom w:val="none" w:sz="0" w:space="0" w:color="auto"/>
        <w:right w:val="none" w:sz="0" w:space="0" w:color="auto"/>
      </w:divBdr>
    </w:div>
    <w:div w:id="1632125345">
      <w:bodyDiv w:val="1"/>
      <w:marLeft w:val="0"/>
      <w:marRight w:val="0"/>
      <w:marTop w:val="0"/>
      <w:marBottom w:val="0"/>
      <w:divBdr>
        <w:top w:val="none" w:sz="0" w:space="0" w:color="auto"/>
        <w:left w:val="none" w:sz="0" w:space="0" w:color="auto"/>
        <w:bottom w:val="none" w:sz="0" w:space="0" w:color="auto"/>
        <w:right w:val="none" w:sz="0" w:space="0" w:color="auto"/>
      </w:divBdr>
    </w:div>
    <w:div w:id="1633365376">
      <w:bodyDiv w:val="1"/>
      <w:marLeft w:val="0"/>
      <w:marRight w:val="0"/>
      <w:marTop w:val="0"/>
      <w:marBottom w:val="0"/>
      <w:divBdr>
        <w:top w:val="none" w:sz="0" w:space="0" w:color="auto"/>
        <w:left w:val="none" w:sz="0" w:space="0" w:color="auto"/>
        <w:bottom w:val="none" w:sz="0" w:space="0" w:color="auto"/>
        <w:right w:val="none" w:sz="0" w:space="0" w:color="auto"/>
      </w:divBdr>
    </w:div>
    <w:div w:id="1635981189">
      <w:bodyDiv w:val="1"/>
      <w:marLeft w:val="0"/>
      <w:marRight w:val="0"/>
      <w:marTop w:val="0"/>
      <w:marBottom w:val="0"/>
      <w:divBdr>
        <w:top w:val="none" w:sz="0" w:space="0" w:color="auto"/>
        <w:left w:val="none" w:sz="0" w:space="0" w:color="auto"/>
        <w:bottom w:val="none" w:sz="0" w:space="0" w:color="auto"/>
        <w:right w:val="none" w:sz="0" w:space="0" w:color="auto"/>
      </w:divBdr>
    </w:div>
    <w:div w:id="1636641009">
      <w:bodyDiv w:val="1"/>
      <w:marLeft w:val="0"/>
      <w:marRight w:val="0"/>
      <w:marTop w:val="0"/>
      <w:marBottom w:val="0"/>
      <w:divBdr>
        <w:top w:val="none" w:sz="0" w:space="0" w:color="auto"/>
        <w:left w:val="none" w:sz="0" w:space="0" w:color="auto"/>
        <w:bottom w:val="none" w:sz="0" w:space="0" w:color="auto"/>
        <w:right w:val="none" w:sz="0" w:space="0" w:color="auto"/>
      </w:divBdr>
    </w:div>
    <w:div w:id="1636712910">
      <w:bodyDiv w:val="1"/>
      <w:marLeft w:val="0"/>
      <w:marRight w:val="0"/>
      <w:marTop w:val="0"/>
      <w:marBottom w:val="0"/>
      <w:divBdr>
        <w:top w:val="none" w:sz="0" w:space="0" w:color="auto"/>
        <w:left w:val="none" w:sz="0" w:space="0" w:color="auto"/>
        <w:bottom w:val="none" w:sz="0" w:space="0" w:color="auto"/>
        <w:right w:val="none" w:sz="0" w:space="0" w:color="auto"/>
      </w:divBdr>
    </w:div>
    <w:div w:id="1638219751">
      <w:bodyDiv w:val="1"/>
      <w:marLeft w:val="0"/>
      <w:marRight w:val="0"/>
      <w:marTop w:val="0"/>
      <w:marBottom w:val="0"/>
      <w:divBdr>
        <w:top w:val="none" w:sz="0" w:space="0" w:color="auto"/>
        <w:left w:val="none" w:sz="0" w:space="0" w:color="auto"/>
        <w:bottom w:val="none" w:sz="0" w:space="0" w:color="auto"/>
        <w:right w:val="none" w:sz="0" w:space="0" w:color="auto"/>
      </w:divBdr>
    </w:div>
    <w:div w:id="1638871515">
      <w:bodyDiv w:val="1"/>
      <w:marLeft w:val="0"/>
      <w:marRight w:val="0"/>
      <w:marTop w:val="0"/>
      <w:marBottom w:val="0"/>
      <w:divBdr>
        <w:top w:val="none" w:sz="0" w:space="0" w:color="auto"/>
        <w:left w:val="none" w:sz="0" w:space="0" w:color="auto"/>
        <w:bottom w:val="none" w:sz="0" w:space="0" w:color="auto"/>
        <w:right w:val="none" w:sz="0" w:space="0" w:color="auto"/>
      </w:divBdr>
    </w:div>
    <w:div w:id="1639187236">
      <w:bodyDiv w:val="1"/>
      <w:marLeft w:val="0"/>
      <w:marRight w:val="0"/>
      <w:marTop w:val="0"/>
      <w:marBottom w:val="0"/>
      <w:divBdr>
        <w:top w:val="none" w:sz="0" w:space="0" w:color="auto"/>
        <w:left w:val="none" w:sz="0" w:space="0" w:color="auto"/>
        <w:bottom w:val="none" w:sz="0" w:space="0" w:color="auto"/>
        <w:right w:val="none" w:sz="0" w:space="0" w:color="auto"/>
      </w:divBdr>
    </w:div>
    <w:div w:id="1639531380">
      <w:bodyDiv w:val="1"/>
      <w:marLeft w:val="0"/>
      <w:marRight w:val="0"/>
      <w:marTop w:val="0"/>
      <w:marBottom w:val="0"/>
      <w:divBdr>
        <w:top w:val="none" w:sz="0" w:space="0" w:color="auto"/>
        <w:left w:val="none" w:sz="0" w:space="0" w:color="auto"/>
        <w:bottom w:val="none" w:sz="0" w:space="0" w:color="auto"/>
        <w:right w:val="none" w:sz="0" w:space="0" w:color="auto"/>
      </w:divBdr>
    </w:div>
    <w:div w:id="1639610879">
      <w:bodyDiv w:val="1"/>
      <w:marLeft w:val="0"/>
      <w:marRight w:val="0"/>
      <w:marTop w:val="0"/>
      <w:marBottom w:val="0"/>
      <w:divBdr>
        <w:top w:val="none" w:sz="0" w:space="0" w:color="auto"/>
        <w:left w:val="none" w:sz="0" w:space="0" w:color="auto"/>
        <w:bottom w:val="none" w:sz="0" w:space="0" w:color="auto"/>
        <w:right w:val="none" w:sz="0" w:space="0" w:color="auto"/>
      </w:divBdr>
    </w:div>
    <w:div w:id="1641769304">
      <w:bodyDiv w:val="1"/>
      <w:marLeft w:val="0"/>
      <w:marRight w:val="0"/>
      <w:marTop w:val="0"/>
      <w:marBottom w:val="0"/>
      <w:divBdr>
        <w:top w:val="none" w:sz="0" w:space="0" w:color="auto"/>
        <w:left w:val="none" w:sz="0" w:space="0" w:color="auto"/>
        <w:bottom w:val="none" w:sz="0" w:space="0" w:color="auto"/>
        <w:right w:val="none" w:sz="0" w:space="0" w:color="auto"/>
      </w:divBdr>
    </w:div>
    <w:div w:id="1643658237">
      <w:bodyDiv w:val="1"/>
      <w:marLeft w:val="0"/>
      <w:marRight w:val="0"/>
      <w:marTop w:val="0"/>
      <w:marBottom w:val="0"/>
      <w:divBdr>
        <w:top w:val="none" w:sz="0" w:space="0" w:color="auto"/>
        <w:left w:val="none" w:sz="0" w:space="0" w:color="auto"/>
        <w:bottom w:val="none" w:sz="0" w:space="0" w:color="auto"/>
        <w:right w:val="none" w:sz="0" w:space="0" w:color="auto"/>
      </w:divBdr>
    </w:div>
    <w:div w:id="1646810501">
      <w:bodyDiv w:val="1"/>
      <w:marLeft w:val="0"/>
      <w:marRight w:val="0"/>
      <w:marTop w:val="0"/>
      <w:marBottom w:val="0"/>
      <w:divBdr>
        <w:top w:val="none" w:sz="0" w:space="0" w:color="auto"/>
        <w:left w:val="none" w:sz="0" w:space="0" w:color="auto"/>
        <w:bottom w:val="none" w:sz="0" w:space="0" w:color="auto"/>
        <w:right w:val="none" w:sz="0" w:space="0" w:color="auto"/>
      </w:divBdr>
    </w:div>
    <w:div w:id="1646815160">
      <w:bodyDiv w:val="1"/>
      <w:marLeft w:val="0"/>
      <w:marRight w:val="0"/>
      <w:marTop w:val="0"/>
      <w:marBottom w:val="0"/>
      <w:divBdr>
        <w:top w:val="none" w:sz="0" w:space="0" w:color="auto"/>
        <w:left w:val="none" w:sz="0" w:space="0" w:color="auto"/>
        <w:bottom w:val="none" w:sz="0" w:space="0" w:color="auto"/>
        <w:right w:val="none" w:sz="0" w:space="0" w:color="auto"/>
      </w:divBdr>
    </w:div>
    <w:div w:id="1648197331">
      <w:bodyDiv w:val="1"/>
      <w:marLeft w:val="0"/>
      <w:marRight w:val="0"/>
      <w:marTop w:val="0"/>
      <w:marBottom w:val="0"/>
      <w:divBdr>
        <w:top w:val="none" w:sz="0" w:space="0" w:color="auto"/>
        <w:left w:val="none" w:sz="0" w:space="0" w:color="auto"/>
        <w:bottom w:val="none" w:sz="0" w:space="0" w:color="auto"/>
        <w:right w:val="none" w:sz="0" w:space="0" w:color="auto"/>
      </w:divBdr>
    </w:div>
    <w:div w:id="1648625037">
      <w:bodyDiv w:val="1"/>
      <w:marLeft w:val="0"/>
      <w:marRight w:val="0"/>
      <w:marTop w:val="0"/>
      <w:marBottom w:val="0"/>
      <w:divBdr>
        <w:top w:val="none" w:sz="0" w:space="0" w:color="auto"/>
        <w:left w:val="none" w:sz="0" w:space="0" w:color="auto"/>
        <w:bottom w:val="none" w:sz="0" w:space="0" w:color="auto"/>
        <w:right w:val="none" w:sz="0" w:space="0" w:color="auto"/>
      </w:divBdr>
    </w:div>
    <w:div w:id="1648632009">
      <w:bodyDiv w:val="1"/>
      <w:marLeft w:val="0"/>
      <w:marRight w:val="0"/>
      <w:marTop w:val="0"/>
      <w:marBottom w:val="0"/>
      <w:divBdr>
        <w:top w:val="none" w:sz="0" w:space="0" w:color="auto"/>
        <w:left w:val="none" w:sz="0" w:space="0" w:color="auto"/>
        <w:bottom w:val="none" w:sz="0" w:space="0" w:color="auto"/>
        <w:right w:val="none" w:sz="0" w:space="0" w:color="auto"/>
      </w:divBdr>
    </w:div>
    <w:div w:id="1649048129">
      <w:bodyDiv w:val="1"/>
      <w:marLeft w:val="0"/>
      <w:marRight w:val="0"/>
      <w:marTop w:val="0"/>
      <w:marBottom w:val="0"/>
      <w:divBdr>
        <w:top w:val="none" w:sz="0" w:space="0" w:color="auto"/>
        <w:left w:val="none" w:sz="0" w:space="0" w:color="auto"/>
        <w:bottom w:val="none" w:sz="0" w:space="0" w:color="auto"/>
        <w:right w:val="none" w:sz="0" w:space="0" w:color="auto"/>
      </w:divBdr>
    </w:div>
    <w:div w:id="1649165573">
      <w:bodyDiv w:val="1"/>
      <w:marLeft w:val="0"/>
      <w:marRight w:val="0"/>
      <w:marTop w:val="0"/>
      <w:marBottom w:val="0"/>
      <w:divBdr>
        <w:top w:val="none" w:sz="0" w:space="0" w:color="auto"/>
        <w:left w:val="none" w:sz="0" w:space="0" w:color="auto"/>
        <w:bottom w:val="none" w:sz="0" w:space="0" w:color="auto"/>
        <w:right w:val="none" w:sz="0" w:space="0" w:color="auto"/>
      </w:divBdr>
    </w:div>
    <w:div w:id="1650161468">
      <w:bodyDiv w:val="1"/>
      <w:marLeft w:val="0"/>
      <w:marRight w:val="0"/>
      <w:marTop w:val="0"/>
      <w:marBottom w:val="0"/>
      <w:divBdr>
        <w:top w:val="none" w:sz="0" w:space="0" w:color="auto"/>
        <w:left w:val="none" w:sz="0" w:space="0" w:color="auto"/>
        <w:bottom w:val="none" w:sz="0" w:space="0" w:color="auto"/>
        <w:right w:val="none" w:sz="0" w:space="0" w:color="auto"/>
      </w:divBdr>
    </w:div>
    <w:div w:id="1650476369">
      <w:bodyDiv w:val="1"/>
      <w:marLeft w:val="0"/>
      <w:marRight w:val="0"/>
      <w:marTop w:val="0"/>
      <w:marBottom w:val="0"/>
      <w:divBdr>
        <w:top w:val="none" w:sz="0" w:space="0" w:color="auto"/>
        <w:left w:val="none" w:sz="0" w:space="0" w:color="auto"/>
        <w:bottom w:val="none" w:sz="0" w:space="0" w:color="auto"/>
        <w:right w:val="none" w:sz="0" w:space="0" w:color="auto"/>
      </w:divBdr>
    </w:div>
    <w:div w:id="1651329555">
      <w:bodyDiv w:val="1"/>
      <w:marLeft w:val="0"/>
      <w:marRight w:val="0"/>
      <w:marTop w:val="0"/>
      <w:marBottom w:val="0"/>
      <w:divBdr>
        <w:top w:val="none" w:sz="0" w:space="0" w:color="auto"/>
        <w:left w:val="none" w:sz="0" w:space="0" w:color="auto"/>
        <w:bottom w:val="none" w:sz="0" w:space="0" w:color="auto"/>
        <w:right w:val="none" w:sz="0" w:space="0" w:color="auto"/>
      </w:divBdr>
    </w:div>
    <w:div w:id="1651596431">
      <w:bodyDiv w:val="1"/>
      <w:marLeft w:val="0"/>
      <w:marRight w:val="0"/>
      <w:marTop w:val="0"/>
      <w:marBottom w:val="0"/>
      <w:divBdr>
        <w:top w:val="none" w:sz="0" w:space="0" w:color="auto"/>
        <w:left w:val="none" w:sz="0" w:space="0" w:color="auto"/>
        <w:bottom w:val="none" w:sz="0" w:space="0" w:color="auto"/>
        <w:right w:val="none" w:sz="0" w:space="0" w:color="auto"/>
      </w:divBdr>
    </w:div>
    <w:div w:id="1652370095">
      <w:bodyDiv w:val="1"/>
      <w:marLeft w:val="0"/>
      <w:marRight w:val="0"/>
      <w:marTop w:val="0"/>
      <w:marBottom w:val="0"/>
      <w:divBdr>
        <w:top w:val="none" w:sz="0" w:space="0" w:color="auto"/>
        <w:left w:val="none" w:sz="0" w:space="0" w:color="auto"/>
        <w:bottom w:val="none" w:sz="0" w:space="0" w:color="auto"/>
        <w:right w:val="none" w:sz="0" w:space="0" w:color="auto"/>
      </w:divBdr>
    </w:div>
    <w:div w:id="1653176159">
      <w:bodyDiv w:val="1"/>
      <w:marLeft w:val="0"/>
      <w:marRight w:val="0"/>
      <w:marTop w:val="0"/>
      <w:marBottom w:val="0"/>
      <w:divBdr>
        <w:top w:val="none" w:sz="0" w:space="0" w:color="auto"/>
        <w:left w:val="none" w:sz="0" w:space="0" w:color="auto"/>
        <w:bottom w:val="none" w:sz="0" w:space="0" w:color="auto"/>
        <w:right w:val="none" w:sz="0" w:space="0" w:color="auto"/>
      </w:divBdr>
    </w:div>
    <w:div w:id="1653943054">
      <w:bodyDiv w:val="1"/>
      <w:marLeft w:val="0"/>
      <w:marRight w:val="0"/>
      <w:marTop w:val="0"/>
      <w:marBottom w:val="0"/>
      <w:divBdr>
        <w:top w:val="none" w:sz="0" w:space="0" w:color="auto"/>
        <w:left w:val="none" w:sz="0" w:space="0" w:color="auto"/>
        <w:bottom w:val="none" w:sz="0" w:space="0" w:color="auto"/>
        <w:right w:val="none" w:sz="0" w:space="0" w:color="auto"/>
      </w:divBdr>
    </w:div>
    <w:div w:id="1654531126">
      <w:bodyDiv w:val="1"/>
      <w:marLeft w:val="0"/>
      <w:marRight w:val="0"/>
      <w:marTop w:val="0"/>
      <w:marBottom w:val="0"/>
      <w:divBdr>
        <w:top w:val="none" w:sz="0" w:space="0" w:color="auto"/>
        <w:left w:val="none" w:sz="0" w:space="0" w:color="auto"/>
        <w:bottom w:val="none" w:sz="0" w:space="0" w:color="auto"/>
        <w:right w:val="none" w:sz="0" w:space="0" w:color="auto"/>
      </w:divBdr>
    </w:div>
    <w:div w:id="1655601287">
      <w:bodyDiv w:val="1"/>
      <w:marLeft w:val="0"/>
      <w:marRight w:val="0"/>
      <w:marTop w:val="0"/>
      <w:marBottom w:val="0"/>
      <w:divBdr>
        <w:top w:val="none" w:sz="0" w:space="0" w:color="auto"/>
        <w:left w:val="none" w:sz="0" w:space="0" w:color="auto"/>
        <w:bottom w:val="none" w:sz="0" w:space="0" w:color="auto"/>
        <w:right w:val="none" w:sz="0" w:space="0" w:color="auto"/>
      </w:divBdr>
    </w:div>
    <w:div w:id="1655984405">
      <w:bodyDiv w:val="1"/>
      <w:marLeft w:val="0"/>
      <w:marRight w:val="0"/>
      <w:marTop w:val="0"/>
      <w:marBottom w:val="0"/>
      <w:divBdr>
        <w:top w:val="none" w:sz="0" w:space="0" w:color="auto"/>
        <w:left w:val="none" w:sz="0" w:space="0" w:color="auto"/>
        <w:bottom w:val="none" w:sz="0" w:space="0" w:color="auto"/>
        <w:right w:val="none" w:sz="0" w:space="0" w:color="auto"/>
      </w:divBdr>
    </w:div>
    <w:div w:id="1656493736">
      <w:bodyDiv w:val="1"/>
      <w:marLeft w:val="0"/>
      <w:marRight w:val="0"/>
      <w:marTop w:val="0"/>
      <w:marBottom w:val="0"/>
      <w:divBdr>
        <w:top w:val="none" w:sz="0" w:space="0" w:color="auto"/>
        <w:left w:val="none" w:sz="0" w:space="0" w:color="auto"/>
        <w:bottom w:val="none" w:sz="0" w:space="0" w:color="auto"/>
        <w:right w:val="none" w:sz="0" w:space="0" w:color="auto"/>
      </w:divBdr>
    </w:div>
    <w:div w:id="1656494412">
      <w:bodyDiv w:val="1"/>
      <w:marLeft w:val="0"/>
      <w:marRight w:val="0"/>
      <w:marTop w:val="0"/>
      <w:marBottom w:val="0"/>
      <w:divBdr>
        <w:top w:val="none" w:sz="0" w:space="0" w:color="auto"/>
        <w:left w:val="none" w:sz="0" w:space="0" w:color="auto"/>
        <w:bottom w:val="none" w:sz="0" w:space="0" w:color="auto"/>
        <w:right w:val="none" w:sz="0" w:space="0" w:color="auto"/>
      </w:divBdr>
    </w:div>
    <w:div w:id="1656565947">
      <w:bodyDiv w:val="1"/>
      <w:marLeft w:val="0"/>
      <w:marRight w:val="0"/>
      <w:marTop w:val="0"/>
      <w:marBottom w:val="0"/>
      <w:divBdr>
        <w:top w:val="none" w:sz="0" w:space="0" w:color="auto"/>
        <w:left w:val="none" w:sz="0" w:space="0" w:color="auto"/>
        <w:bottom w:val="none" w:sz="0" w:space="0" w:color="auto"/>
        <w:right w:val="none" w:sz="0" w:space="0" w:color="auto"/>
      </w:divBdr>
    </w:div>
    <w:div w:id="1656911750">
      <w:bodyDiv w:val="1"/>
      <w:marLeft w:val="0"/>
      <w:marRight w:val="0"/>
      <w:marTop w:val="0"/>
      <w:marBottom w:val="0"/>
      <w:divBdr>
        <w:top w:val="none" w:sz="0" w:space="0" w:color="auto"/>
        <w:left w:val="none" w:sz="0" w:space="0" w:color="auto"/>
        <w:bottom w:val="none" w:sz="0" w:space="0" w:color="auto"/>
        <w:right w:val="none" w:sz="0" w:space="0" w:color="auto"/>
      </w:divBdr>
    </w:div>
    <w:div w:id="1657416258">
      <w:bodyDiv w:val="1"/>
      <w:marLeft w:val="0"/>
      <w:marRight w:val="0"/>
      <w:marTop w:val="0"/>
      <w:marBottom w:val="0"/>
      <w:divBdr>
        <w:top w:val="none" w:sz="0" w:space="0" w:color="auto"/>
        <w:left w:val="none" w:sz="0" w:space="0" w:color="auto"/>
        <w:bottom w:val="none" w:sz="0" w:space="0" w:color="auto"/>
        <w:right w:val="none" w:sz="0" w:space="0" w:color="auto"/>
      </w:divBdr>
    </w:div>
    <w:div w:id="1658268485">
      <w:bodyDiv w:val="1"/>
      <w:marLeft w:val="0"/>
      <w:marRight w:val="0"/>
      <w:marTop w:val="0"/>
      <w:marBottom w:val="0"/>
      <w:divBdr>
        <w:top w:val="none" w:sz="0" w:space="0" w:color="auto"/>
        <w:left w:val="none" w:sz="0" w:space="0" w:color="auto"/>
        <w:bottom w:val="none" w:sz="0" w:space="0" w:color="auto"/>
        <w:right w:val="none" w:sz="0" w:space="0" w:color="auto"/>
      </w:divBdr>
    </w:div>
    <w:div w:id="1661424133">
      <w:bodyDiv w:val="1"/>
      <w:marLeft w:val="0"/>
      <w:marRight w:val="0"/>
      <w:marTop w:val="0"/>
      <w:marBottom w:val="0"/>
      <w:divBdr>
        <w:top w:val="none" w:sz="0" w:space="0" w:color="auto"/>
        <w:left w:val="none" w:sz="0" w:space="0" w:color="auto"/>
        <w:bottom w:val="none" w:sz="0" w:space="0" w:color="auto"/>
        <w:right w:val="none" w:sz="0" w:space="0" w:color="auto"/>
      </w:divBdr>
    </w:div>
    <w:div w:id="1661611877">
      <w:bodyDiv w:val="1"/>
      <w:marLeft w:val="0"/>
      <w:marRight w:val="0"/>
      <w:marTop w:val="0"/>
      <w:marBottom w:val="0"/>
      <w:divBdr>
        <w:top w:val="none" w:sz="0" w:space="0" w:color="auto"/>
        <w:left w:val="none" w:sz="0" w:space="0" w:color="auto"/>
        <w:bottom w:val="none" w:sz="0" w:space="0" w:color="auto"/>
        <w:right w:val="none" w:sz="0" w:space="0" w:color="auto"/>
      </w:divBdr>
    </w:div>
    <w:div w:id="1662156797">
      <w:bodyDiv w:val="1"/>
      <w:marLeft w:val="0"/>
      <w:marRight w:val="0"/>
      <w:marTop w:val="0"/>
      <w:marBottom w:val="0"/>
      <w:divBdr>
        <w:top w:val="none" w:sz="0" w:space="0" w:color="auto"/>
        <w:left w:val="none" w:sz="0" w:space="0" w:color="auto"/>
        <w:bottom w:val="none" w:sz="0" w:space="0" w:color="auto"/>
        <w:right w:val="none" w:sz="0" w:space="0" w:color="auto"/>
      </w:divBdr>
    </w:div>
    <w:div w:id="1663196706">
      <w:bodyDiv w:val="1"/>
      <w:marLeft w:val="0"/>
      <w:marRight w:val="0"/>
      <w:marTop w:val="0"/>
      <w:marBottom w:val="0"/>
      <w:divBdr>
        <w:top w:val="none" w:sz="0" w:space="0" w:color="auto"/>
        <w:left w:val="none" w:sz="0" w:space="0" w:color="auto"/>
        <w:bottom w:val="none" w:sz="0" w:space="0" w:color="auto"/>
        <w:right w:val="none" w:sz="0" w:space="0" w:color="auto"/>
      </w:divBdr>
    </w:div>
    <w:div w:id="1663386797">
      <w:bodyDiv w:val="1"/>
      <w:marLeft w:val="0"/>
      <w:marRight w:val="0"/>
      <w:marTop w:val="0"/>
      <w:marBottom w:val="0"/>
      <w:divBdr>
        <w:top w:val="none" w:sz="0" w:space="0" w:color="auto"/>
        <w:left w:val="none" w:sz="0" w:space="0" w:color="auto"/>
        <w:bottom w:val="none" w:sz="0" w:space="0" w:color="auto"/>
        <w:right w:val="none" w:sz="0" w:space="0" w:color="auto"/>
      </w:divBdr>
    </w:div>
    <w:div w:id="1665088410">
      <w:bodyDiv w:val="1"/>
      <w:marLeft w:val="0"/>
      <w:marRight w:val="0"/>
      <w:marTop w:val="0"/>
      <w:marBottom w:val="0"/>
      <w:divBdr>
        <w:top w:val="none" w:sz="0" w:space="0" w:color="auto"/>
        <w:left w:val="none" w:sz="0" w:space="0" w:color="auto"/>
        <w:bottom w:val="none" w:sz="0" w:space="0" w:color="auto"/>
        <w:right w:val="none" w:sz="0" w:space="0" w:color="auto"/>
      </w:divBdr>
    </w:div>
    <w:div w:id="1665163700">
      <w:bodyDiv w:val="1"/>
      <w:marLeft w:val="0"/>
      <w:marRight w:val="0"/>
      <w:marTop w:val="0"/>
      <w:marBottom w:val="0"/>
      <w:divBdr>
        <w:top w:val="none" w:sz="0" w:space="0" w:color="auto"/>
        <w:left w:val="none" w:sz="0" w:space="0" w:color="auto"/>
        <w:bottom w:val="none" w:sz="0" w:space="0" w:color="auto"/>
        <w:right w:val="none" w:sz="0" w:space="0" w:color="auto"/>
      </w:divBdr>
    </w:div>
    <w:div w:id="1665934573">
      <w:bodyDiv w:val="1"/>
      <w:marLeft w:val="0"/>
      <w:marRight w:val="0"/>
      <w:marTop w:val="0"/>
      <w:marBottom w:val="0"/>
      <w:divBdr>
        <w:top w:val="none" w:sz="0" w:space="0" w:color="auto"/>
        <w:left w:val="none" w:sz="0" w:space="0" w:color="auto"/>
        <w:bottom w:val="none" w:sz="0" w:space="0" w:color="auto"/>
        <w:right w:val="none" w:sz="0" w:space="0" w:color="auto"/>
      </w:divBdr>
    </w:div>
    <w:div w:id="1666938520">
      <w:bodyDiv w:val="1"/>
      <w:marLeft w:val="0"/>
      <w:marRight w:val="0"/>
      <w:marTop w:val="0"/>
      <w:marBottom w:val="0"/>
      <w:divBdr>
        <w:top w:val="none" w:sz="0" w:space="0" w:color="auto"/>
        <w:left w:val="none" w:sz="0" w:space="0" w:color="auto"/>
        <w:bottom w:val="none" w:sz="0" w:space="0" w:color="auto"/>
        <w:right w:val="none" w:sz="0" w:space="0" w:color="auto"/>
      </w:divBdr>
    </w:div>
    <w:div w:id="1667242725">
      <w:bodyDiv w:val="1"/>
      <w:marLeft w:val="0"/>
      <w:marRight w:val="0"/>
      <w:marTop w:val="0"/>
      <w:marBottom w:val="0"/>
      <w:divBdr>
        <w:top w:val="none" w:sz="0" w:space="0" w:color="auto"/>
        <w:left w:val="none" w:sz="0" w:space="0" w:color="auto"/>
        <w:bottom w:val="none" w:sz="0" w:space="0" w:color="auto"/>
        <w:right w:val="none" w:sz="0" w:space="0" w:color="auto"/>
      </w:divBdr>
    </w:div>
    <w:div w:id="1668054074">
      <w:bodyDiv w:val="1"/>
      <w:marLeft w:val="0"/>
      <w:marRight w:val="0"/>
      <w:marTop w:val="0"/>
      <w:marBottom w:val="0"/>
      <w:divBdr>
        <w:top w:val="none" w:sz="0" w:space="0" w:color="auto"/>
        <w:left w:val="none" w:sz="0" w:space="0" w:color="auto"/>
        <w:bottom w:val="none" w:sz="0" w:space="0" w:color="auto"/>
        <w:right w:val="none" w:sz="0" w:space="0" w:color="auto"/>
      </w:divBdr>
    </w:div>
    <w:div w:id="1668364171">
      <w:bodyDiv w:val="1"/>
      <w:marLeft w:val="0"/>
      <w:marRight w:val="0"/>
      <w:marTop w:val="0"/>
      <w:marBottom w:val="0"/>
      <w:divBdr>
        <w:top w:val="none" w:sz="0" w:space="0" w:color="auto"/>
        <w:left w:val="none" w:sz="0" w:space="0" w:color="auto"/>
        <w:bottom w:val="none" w:sz="0" w:space="0" w:color="auto"/>
        <w:right w:val="none" w:sz="0" w:space="0" w:color="auto"/>
      </w:divBdr>
    </w:div>
    <w:div w:id="1670595030">
      <w:bodyDiv w:val="1"/>
      <w:marLeft w:val="0"/>
      <w:marRight w:val="0"/>
      <w:marTop w:val="0"/>
      <w:marBottom w:val="0"/>
      <w:divBdr>
        <w:top w:val="none" w:sz="0" w:space="0" w:color="auto"/>
        <w:left w:val="none" w:sz="0" w:space="0" w:color="auto"/>
        <w:bottom w:val="none" w:sz="0" w:space="0" w:color="auto"/>
        <w:right w:val="none" w:sz="0" w:space="0" w:color="auto"/>
      </w:divBdr>
    </w:div>
    <w:div w:id="1671063388">
      <w:bodyDiv w:val="1"/>
      <w:marLeft w:val="0"/>
      <w:marRight w:val="0"/>
      <w:marTop w:val="0"/>
      <w:marBottom w:val="0"/>
      <w:divBdr>
        <w:top w:val="none" w:sz="0" w:space="0" w:color="auto"/>
        <w:left w:val="none" w:sz="0" w:space="0" w:color="auto"/>
        <w:bottom w:val="none" w:sz="0" w:space="0" w:color="auto"/>
        <w:right w:val="none" w:sz="0" w:space="0" w:color="auto"/>
      </w:divBdr>
    </w:div>
    <w:div w:id="1672100580">
      <w:bodyDiv w:val="1"/>
      <w:marLeft w:val="0"/>
      <w:marRight w:val="0"/>
      <w:marTop w:val="0"/>
      <w:marBottom w:val="0"/>
      <w:divBdr>
        <w:top w:val="none" w:sz="0" w:space="0" w:color="auto"/>
        <w:left w:val="none" w:sz="0" w:space="0" w:color="auto"/>
        <w:bottom w:val="none" w:sz="0" w:space="0" w:color="auto"/>
        <w:right w:val="none" w:sz="0" w:space="0" w:color="auto"/>
      </w:divBdr>
    </w:div>
    <w:div w:id="1672220881">
      <w:bodyDiv w:val="1"/>
      <w:marLeft w:val="0"/>
      <w:marRight w:val="0"/>
      <w:marTop w:val="0"/>
      <w:marBottom w:val="0"/>
      <w:divBdr>
        <w:top w:val="none" w:sz="0" w:space="0" w:color="auto"/>
        <w:left w:val="none" w:sz="0" w:space="0" w:color="auto"/>
        <w:bottom w:val="none" w:sz="0" w:space="0" w:color="auto"/>
        <w:right w:val="none" w:sz="0" w:space="0" w:color="auto"/>
      </w:divBdr>
    </w:div>
    <w:div w:id="1672610520">
      <w:bodyDiv w:val="1"/>
      <w:marLeft w:val="0"/>
      <w:marRight w:val="0"/>
      <w:marTop w:val="0"/>
      <w:marBottom w:val="0"/>
      <w:divBdr>
        <w:top w:val="none" w:sz="0" w:space="0" w:color="auto"/>
        <w:left w:val="none" w:sz="0" w:space="0" w:color="auto"/>
        <w:bottom w:val="none" w:sz="0" w:space="0" w:color="auto"/>
        <w:right w:val="none" w:sz="0" w:space="0" w:color="auto"/>
      </w:divBdr>
    </w:div>
    <w:div w:id="1672878973">
      <w:bodyDiv w:val="1"/>
      <w:marLeft w:val="0"/>
      <w:marRight w:val="0"/>
      <w:marTop w:val="0"/>
      <w:marBottom w:val="0"/>
      <w:divBdr>
        <w:top w:val="none" w:sz="0" w:space="0" w:color="auto"/>
        <w:left w:val="none" w:sz="0" w:space="0" w:color="auto"/>
        <w:bottom w:val="none" w:sz="0" w:space="0" w:color="auto"/>
        <w:right w:val="none" w:sz="0" w:space="0" w:color="auto"/>
      </w:divBdr>
    </w:div>
    <w:div w:id="1673606466">
      <w:bodyDiv w:val="1"/>
      <w:marLeft w:val="0"/>
      <w:marRight w:val="0"/>
      <w:marTop w:val="0"/>
      <w:marBottom w:val="0"/>
      <w:divBdr>
        <w:top w:val="none" w:sz="0" w:space="0" w:color="auto"/>
        <w:left w:val="none" w:sz="0" w:space="0" w:color="auto"/>
        <w:bottom w:val="none" w:sz="0" w:space="0" w:color="auto"/>
        <w:right w:val="none" w:sz="0" w:space="0" w:color="auto"/>
      </w:divBdr>
    </w:div>
    <w:div w:id="1673795750">
      <w:bodyDiv w:val="1"/>
      <w:marLeft w:val="0"/>
      <w:marRight w:val="0"/>
      <w:marTop w:val="0"/>
      <w:marBottom w:val="0"/>
      <w:divBdr>
        <w:top w:val="none" w:sz="0" w:space="0" w:color="auto"/>
        <w:left w:val="none" w:sz="0" w:space="0" w:color="auto"/>
        <w:bottom w:val="none" w:sz="0" w:space="0" w:color="auto"/>
        <w:right w:val="none" w:sz="0" w:space="0" w:color="auto"/>
      </w:divBdr>
    </w:div>
    <w:div w:id="1674454325">
      <w:bodyDiv w:val="1"/>
      <w:marLeft w:val="0"/>
      <w:marRight w:val="0"/>
      <w:marTop w:val="0"/>
      <w:marBottom w:val="0"/>
      <w:divBdr>
        <w:top w:val="none" w:sz="0" w:space="0" w:color="auto"/>
        <w:left w:val="none" w:sz="0" w:space="0" w:color="auto"/>
        <w:bottom w:val="none" w:sz="0" w:space="0" w:color="auto"/>
        <w:right w:val="none" w:sz="0" w:space="0" w:color="auto"/>
      </w:divBdr>
    </w:div>
    <w:div w:id="1674455914">
      <w:bodyDiv w:val="1"/>
      <w:marLeft w:val="0"/>
      <w:marRight w:val="0"/>
      <w:marTop w:val="0"/>
      <w:marBottom w:val="0"/>
      <w:divBdr>
        <w:top w:val="none" w:sz="0" w:space="0" w:color="auto"/>
        <w:left w:val="none" w:sz="0" w:space="0" w:color="auto"/>
        <w:bottom w:val="none" w:sz="0" w:space="0" w:color="auto"/>
        <w:right w:val="none" w:sz="0" w:space="0" w:color="auto"/>
      </w:divBdr>
    </w:div>
    <w:div w:id="1675037364">
      <w:bodyDiv w:val="1"/>
      <w:marLeft w:val="0"/>
      <w:marRight w:val="0"/>
      <w:marTop w:val="0"/>
      <w:marBottom w:val="0"/>
      <w:divBdr>
        <w:top w:val="none" w:sz="0" w:space="0" w:color="auto"/>
        <w:left w:val="none" w:sz="0" w:space="0" w:color="auto"/>
        <w:bottom w:val="none" w:sz="0" w:space="0" w:color="auto"/>
        <w:right w:val="none" w:sz="0" w:space="0" w:color="auto"/>
      </w:divBdr>
    </w:div>
    <w:div w:id="1675571373">
      <w:bodyDiv w:val="1"/>
      <w:marLeft w:val="0"/>
      <w:marRight w:val="0"/>
      <w:marTop w:val="0"/>
      <w:marBottom w:val="0"/>
      <w:divBdr>
        <w:top w:val="none" w:sz="0" w:space="0" w:color="auto"/>
        <w:left w:val="none" w:sz="0" w:space="0" w:color="auto"/>
        <w:bottom w:val="none" w:sz="0" w:space="0" w:color="auto"/>
        <w:right w:val="none" w:sz="0" w:space="0" w:color="auto"/>
      </w:divBdr>
    </w:div>
    <w:div w:id="1675961793">
      <w:bodyDiv w:val="1"/>
      <w:marLeft w:val="0"/>
      <w:marRight w:val="0"/>
      <w:marTop w:val="0"/>
      <w:marBottom w:val="0"/>
      <w:divBdr>
        <w:top w:val="none" w:sz="0" w:space="0" w:color="auto"/>
        <w:left w:val="none" w:sz="0" w:space="0" w:color="auto"/>
        <w:bottom w:val="none" w:sz="0" w:space="0" w:color="auto"/>
        <w:right w:val="none" w:sz="0" w:space="0" w:color="auto"/>
      </w:divBdr>
    </w:div>
    <w:div w:id="1677726687">
      <w:bodyDiv w:val="1"/>
      <w:marLeft w:val="0"/>
      <w:marRight w:val="0"/>
      <w:marTop w:val="0"/>
      <w:marBottom w:val="0"/>
      <w:divBdr>
        <w:top w:val="none" w:sz="0" w:space="0" w:color="auto"/>
        <w:left w:val="none" w:sz="0" w:space="0" w:color="auto"/>
        <w:bottom w:val="none" w:sz="0" w:space="0" w:color="auto"/>
        <w:right w:val="none" w:sz="0" w:space="0" w:color="auto"/>
      </w:divBdr>
    </w:div>
    <w:div w:id="1678118989">
      <w:bodyDiv w:val="1"/>
      <w:marLeft w:val="0"/>
      <w:marRight w:val="0"/>
      <w:marTop w:val="0"/>
      <w:marBottom w:val="0"/>
      <w:divBdr>
        <w:top w:val="none" w:sz="0" w:space="0" w:color="auto"/>
        <w:left w:val="none" w:sz="0" w:space="0" w:color="auto"/>
        <w:bottom w:val="none" w:sz="0" w:space="0" w:color="auto"/>
        <w:right w:val="none" w:sz="0" w:space="0" w:color="auto"/>
      </w:divBdr>
    </w:div>
    <w:div w:id="1678465344">
      <w:bodyDiv w:val="1"/>
      <w:marLeft w:val="0"/>
      <w:marRight w:val="0"/>
      <w:marTop w:val="0"/>
      <w:marBottom w:val="0"/>
      <w:divBdr>
        <w:top w:val="none" w:sz="0" w:space="0" w:color="auto"/>
        <w:left w:val="none" w:sz="0" w:space="0" w:color="auto"/>
        <w:bottom w:val="none" w:sz="0" w:space="0" w:color="auto"/>
        <w:right w:val="none" w:sz="0" w:space="0" w:color="auto"/>
      </w:divBdr>
    </w:div>
    <w:div w:id="1678537103">
      <w:bodyDiv w:val="1"/>
      <w:marLeft w:val="0"/>
      <w:marRight w:val="0"/>
      <w:marTop w:val="0"/>
      <w:marBottom w:val="0"/>
      <w:divBdr>
        <w:top w:val="none" w:sz="0" w:space="0" w:color="auto"/>
        <w:left w:val="none" w:sz="0" w:space="0" w:color="auto"/>
        <w:bottom w:val="none" w:sz="0" w:space="0" w:color="auto"/>
        <w:right w:val="none" w:sz="0" w:space="0" w:color="auto"/>
      </w:divBdr>
    </w:div>
    <w:div w:id="1678581530">
      <w:bodyDiv w:val="1"/>
      <w:marLeft w:val="0"/>
      <w:marRight w:val="0"/>
      <w:marTop w:val="0"/>
      <w:marBottom w:val="0"/>
      <w:divBdr>
        <w:top w:val="none" w:sz="0" w:space="0" w:color="auto"/>
        <w:left w:val="none" w:sz="0" w:space="0" w:color="auto"/>
        <w:bottom w:val="none" w:sz="0" w:space="0" w:color="auto"/>
        <w:right w:val="none" w:sz="0" w:space="0" w:color="auto"/>
      </w:divBdr>
    </w:div>
    <w:div w:id="1680112238">
      <w:bodyDiv w:val="1"/>
      <w:marLeft w:val="0"/>
      <w:marRight w:val="0"/>
      <w:marTop w:val="0"/>
      <w:marBottom w:val="0"/>
      <w:divBdr>
        <w:top w:val="none" w:sz="0" w:space="0" w:color="auto"/>
        <w:left w:val="none" w:sz="0" w:space="0" w:color="auto"/>
        <w:bottom w:val="none" w:sz="0" w:space="0" w:color="auto"/>
        <w:right w:val="none" w:sz="0" w:space="0" w:color="auto"/>
      </w:divBdr>
    </w:div>
    <w:div w:id="1680308747">
      <w:bodyDiv w:val="1"/>
      <w:marLeft w:val="0"/>
      <w:marRight w:val="0"/>
      <w:marTop w:val="0"/>
      <w:marBottom w:val="0"/>
      <w:divBdr>
        <w:top w:val="none" w:sz="0" w:space="0" w:color="auto"/>
        <w:left w:val="none" w:sz="0" w:space="0" w:color="auto"/>
        <w:bottom w:val="none" w:sz="0" w:space="0" w:color="auto"/>
        <w:right w:val="none" w:sz="0" w:space="0" w:color="auto"/>
      </w:divBdr>
    </w:div>
    <w:div w:id="1682201564">
      <w:bodyDiv w:val="1"/>
      <w:marLeft w:val="0"/>
      <w:marRight w:val="0"/>
      <w:marTop w:val="0"/>
      <w:marBottom w:val="0"/>
      <w:divBdr>
        <w:top w:val="none" w:sz="0" w:space="0" w:color="auto"/>
        <w:left w:val="none" w:sz="0" w:space="0" w:color="auto"/>
        <w:bottom w:val="none" w:sz="0" w:space="0" w:color="auto"/>
        <w:right w:val="none" w:sz="0" w:space="0" w:color="auto"/>
      </w:divBdr>
    </w:div>
    <w:div w:id="1682393911">
      <w:bodyDiv w:val="1"/>
      <w:marLeft w:val="0"/>
      <w:marRight w:val="0"/>
      <w:marTop w:val="0"/>
      <w:marBottom w:val="0"/>
      <w:divBdr>
        <w:top w:val="none" w:sz="0" w:space="0" w:color="auto"/>
        <w:left w:val="none" w:sz="0" w:space="0" w:color="auto"/>
        <w:bottom w:val="none" w:sz="0" w:space="0" w:color="auto"/>
        <w:right w:val="none" w:sz="0" w:space="0" w:color="auto"/>
      </w:divBdr>
    </w:div>
    <w:div w:id="1683127096">
      <w:bodyDiv w:val="1"/>
      <w:marLeft w:val="0"/>
      <w:marRight w:val="0"/>
      <w:marTop w:val="0"/>
      <w:marBottom w:val="0"/>
      <w:divBdr>
        <w:top w:val="none" w:sz="0" w:space="0" w:color="auto"/>
        <w:left w:val="none" w:sz="0" w:space="0" w:color="auto"/>
        <w:bottom w:val="none" w:sz="0" w:space="0" w:color="auto"/>
        <w:right w:val="none" w:sz="0" w:space="0" w:color="auto"/>
      </w:divBdr>
    </w:div>
    <w:div w:id="1683703221">
      <w:bodyDiv w:val="1"/>
      <w:marLeft w:val="0"/>
      <w:marRight w:val="0"/>
      <w:marTop w:val="0"/>
      <w:marBottom w:val="0"/>
      <w:divBdr>
        <w:top w:val="none" w:sz="0" w:space="0" w:color="auto"/>
        <w:left w:val="none" w:sz="0" w:space="0" w:color="auto"/>
        <w:bottom w:val="none" w:sz="0" w:space="0" w:color="auto"/>
        <w:right w:val="none" w:sz="0" w:space="0" w:color="auto"/>
      </w:divBdr>
    </w:div>
    <w:div w:id="1684503927">
      <w:bodyDiv w:val="1"/>
      <w:marLeft w:val="0"/>
      <w:marRight w:val="0"/>
      <w:marTop w:val="0"/>
      <w:marBottom w:val="0"/>
      <w:divBdr>
        <w:top w:val="none" w:sz="0" w:space="0" w:color="auto"/>
        <w:left w:val="none" w:sz="0" w:space="0" w:color="auto"/>
        <w:bottom w:val="none" w:sz="0" w:space="0" w:color="auto"/>
        <w:right w:val="none" w:sz="0" w:space="0" w:color="auto"/>
      </w:divBdr>
    </w:div>
    <w:div w:id="1684700759">
      <w:bodyDiv w:val="1"/>
      <w:marLeft w:val="0"/>
      <w:marRight w:val="0"/>
      <w:marTop w:val="0"/>
      <w:marBottom w:val="0"/>
      <w:divBdr>
        <w:top w:val="none" w:sz="0" w:space="0" w:color="auto"/>
        <w:left w:val="none" w:sz="0" w:space="0" w:color="auto"/>
        <w:bottom w:val="none" w:sz="0" w:space="0" w:color="auto"/>
        <w:right w:val="none" w:sz="0" w:space="0" w:color="auto"/>
      </w:divBdr>
    </w:div>
    <w:div w:id="1685279806">
      <w:bodyDiv w:val="1"/>
      <w:marLeft w:val="0"/>
      <w:marRight w:val="0"/>
      <w:marTop w:val="0"/>
      <w:marBottom w:val="0"/>
      <w:divBdr>
        <w:top w:val="none" w:sz="0" w:space="0" w:color="auto"/>
        <w:left w:val="none" w:sz="0" w:space="0" w:color="auto"/>
        <w:bottom w:val="none" w:sz="0" w:space="0" w:color="auto"/>
        <w:right w:val="none" w:sz="0" w:space="0" w:color="auto"/>
      </w:divBdr>
    </w:div>
    <w:div w:id="1685670565">
      <w:bodyDiv w:val="1"/>
      <w:marLeft w:val="0"/>
      <w:marRight w:val="0"/>
      <w:marTop w:val="0"/>
      <w:marBottom w:val="0"/>
      <w:divBdr>
        <w:top w:val="none" w:sz="0" w:space="0" w:color="auto"/>
        <w:left w:val="none" w:sz="0" w:space="0" w:color="auto"/>
        <w:bottom w:val="none" w:sz="0" w:space="0" w:color="auto"/>
        <w:right w:val="none" w:sz="0" w:space="0" w:color="auto"/>
      </w:divBdr>
    </w:div>
    <w:div w:id="1685935303">
      <w:bodyDiv w:val="1"/>
      <w:marLeft w:val="0"/>
      <w:marRight w:val="0"/>
      <w:marTop w:val="0"/>
      <w:marBottom w:val="0"/>
      <w:divBdr>
        <w:top w:val="none" w:sz="0" w:space="0" w:color="auto"/>
        <w:left w:val="none" w:sz="0" w:space="0" w:color="auto"/>
        <w:bottom w:val="none" w:sz="0" w:space="0" w:color="auto"/>
        <w:right w:val="none" w:sz="0" w:space="0" w:color="auto"/>
      </w:divBdr>
    </w:div>
    <w:div w:id="1689915544">
      <w:bodyDiv w:val="1"/>
      <w:marLeft w:val="0"/>
      <w:marRight w:val="0"/>
      <w:marTop w:val="0"/>
      <w:marBottom w:val="0"/>
      <w:divBdr>
        <w:top w:val="none" w:sz="0" w:space="0" w:color="auto"/>
        <w:left w:val="none" w:sz="0" w:space="0" w:color="auto"/>
        <w:bottom w:val="none" w:sz="0" w:space="0" w:color="auto"/>
        <w:right w:val="none" w:sz="0" w:space="0" w:color="auto"/>
      </w:divBdr>
    </w:div>
    <w:div w:id="1690568929">
      <w:bodyDiv w:val="1"/>
      <w:marLeft w:val="0"/>
      <w:marRight w:val="0"/>
      <w:marTop w:val="0"/>
      <w:marBottom w:val="0"/>
      <w:divBdr>
        <w:top w:val="none" w:sz="0" w:space="0" w:color="auto"/>
        <w:left w:val="none" w:sz="0" w:space="0" w:color="auto"/>
        <w:bottom w:val="none" w:sz="0" w:space="0" w:color="auto"/>
        <w:right w:val="none" w:sz="0" w:space="0" w:color="auto"/>
      </w:divBdr>
    </w:div>
    <w:div w:id="1694376813">
      <w:bodyDiv w:val="1"/>
      <w:marLeft w:val="0"/>
      <w:marRight w:val="0"/>
      <w:marTop w:val="0"/>
      <w:marBottom w:val="0"/>
      <w:divBdr>
        <w:top w:val="none" w:sz="0" w:space="0" w:color="auto"/>
        <w:left w:val="none" w:sz="0" w:space="0" w:color="auto"/>
        <w:bottom w:val="none" w:sz="0" w:space="0" w:color="auto"/>
        <w:right w:val="none" w:sz="0" w:space="0" w:color="auto"/>
      </w:divBdr>
    </w:div>
    <w:div w:id="1694384392">
      <w:bodyDiv w:val="1"/>
      <w:marLeft w:val="0"/>
      <w:marRight w:val="0"/>
      <w:marTop w:val="0"/>
      <w:marBottom w:val="0"/>
      <w:divBdr>
        <w:top w:val="none" w:sz="0" w:space="0" w:color="auto"/>
        <w:left w:val="none" w:sz="0" w:space="0" w:color="auto"/>
        <w:bottom w:val="none" w:sz="0" w:space="0" w:color="auto"/>
        <w:right w:val="none" w:sz="0" w:space="0" w:color="auto"/>
      </w:divBdr>
    </w:div>
    <w:div w:id="1695382405">
      <w:bodyDiv w:val="1"/>
      <w:marLeft w:val="0"/>
      <w:marRight w:val="0"/>
      <w:marTop w:val="0"/>
      <w:marBottom w:val="0"/>
      <w:divBdr>
        <w:top w:val="none" w:sz="0" w:space="0" w:color="auto"/>
        <w:left w:val="none" w:sz="0" w:space="0" w:color="auto"/>
        <w:bottom w:val="none" w:sz="0" w:space="0" w:color="auto"/>
        <w:right w:val="none" w:sz="0" w:space="0" w:color="auto"/>
      </w:divBdr>
    </w:div>
    <w:div w:id="1697776846">
      <w:bodyDiv w:val="1"/>
      <w:marLeft w:val="0"/>
      <w:marRight w:val="0"/>
      <w:marTop w:val="0"/>
      <w:marBottom w:val="0"/>
      <w:divBdr>
        <w:top w:val="none" w:sz="0" w:space="0" w:color="auto"/>
        <w:left w:val="none" w:sz="0" w:space="0" w:color="auto"/>
        <w:bottom w:val="none" w:sz="0" w:space="0" w:color="auto"/>
        <w:right w:val="none" w:sz="0" w:space="0" w:color="auto"/>
      </w:divBdr>
    </w:div>
    <w:div w:id="1699087893">
      <w:bodyDiv w:val="1"/>
      <w:marLeft w:val="0"/>
      <w:marRight w:val="0"/>
      <w:marTop w:val="0"/>
      <w:marBottom w:val="0"/>
      <w:divBdr>
        <w:top w:val="none" w:sz="0" w:space="0" w:color="auto"/>
        <w:left w:val="none" w:sz="0" w:space="0" w:color="auto"/>
        <w:bottom w:val="none" w:sz="0" w:space="0" w:color="auto"/>
        <w:right w:val="none" w:sz="0" w:space="0" w:color="auto"/>
      </w:divBdr>
    </w:div>
    <w:div w:id="1700429823">
      <w:bodyDiv w:val="1"/>
      <w:marLeft w:val="0"/>
      <w:marRight w:val="0"/>
      <w:marTop w:val="0"/>
      <w:marBottom w:val="0"/>
      <w:divBdr>
        <w:top w:val="none" w:sz="0" w:space="0" w:color="auto"/>
        <w:left w:val="none" w:sz="0" w:space="0" w:color="auto"/>
        <w:bottom w:val="none" w:sz="0" w:space="0" w:color="auto"/>
        <w:right w:val="none" w:sz="0" w:space="0" w:color="auto"/>
      </w:divBdr>
    </w:div>
    <w:div w:id="1700817501">
      <w:bodyDiv w:val="1"/>
      <w:marLeft w:val="0"/>
      <w:marRight w:val="0"/>
      <w:marTop w:val="0"/>
      <w:marBottom w:val="0"/>
      <w:divBdr>
        <w:top w:val="none" w:sz="0" w:space="0" w:color="auto"/>
        <w:left w:val="none" w:sz="0" w:space="0" w:color="auto"/>
        <w:bottom w:val="none" w:sz="0" w:space="0" w:color="auto"/>
        <w:right w:val="none" w:sz="0" w:space="0" w:color="auto"/>
      </w:divBdr>
    </w:div>
    <w:div w:id="1702507734">
      <w:bodyDiv w:val="1"/>
      <w:marLeft w:val="0"/>
      <w:marRight w:val="0"/>
      <w:marTop w:val="0"/>
      <w:marBottom w:val="0"/>
      <w:divBdr>
        <w:top w:val="none" w:sz="0" w:space="0" w:color="auto"/>
        <w:left w:val="none" w:sz="0" w:space="0" w:color="auto"/>
        <w:bottom w:val="none" w:sz="0" w:space="0" w:color="auto"/>
        <w:right w:val="none" w:sz="0" w:space="0" w:color="auto"/>
      </w:divBdr>
    </w:div>
    <w:div w:id="1702510150">
      <w:bodyDiv w:val="1"/>
      <w:marLeft w:val="0"/>
      <w:marRight w:val="0"/>
      <w:marTop w:val="0"/>
      <w:marBottom w:val="0"/>
      <w:divBdr>
        <w:top w:val="none" w:sz="0" w:space="0" w:color="auto"/>
        <w:left w:val="none" w:sz="0" w:space="0" w:color="auto"/>
        <w:bottom w:val="none" w:sz="0" w:space="0" w:color="auto"/>
        <w:right w:val="none" w:sz="0" w:space="0" w:color="auto"/>
      </w:divBdr>
    </w:div>
    <w:div w:id="1705520593">
      <w:bodyDiv w:val="1"/>
      <w:marLeft w:val="0"/>
      <w:marRight w:val="0"/>
      <w:marTop w:val="0"/>
      <w:marBottom w:val="0"/>
      <w:divBdr>
        <w:top w:val="none" w:sz="0" w:space="0" w:color="auto"/>
        <w:left w:val="none" w:sz="0" w:space="0" w:color="auto"/>
        <w:bottom w:val="none" w:sz="0" w:space="0" w:color="auto"/>
        <w:right w:val="none" w:sz="0" w:space="0" w:color="auto"/>
      </w:divBdr>
    </w:div>
    <w:div w:id="1706170575">
      <w:bodyDiv w:val="1"/>
      <w:marLeft w:val="0"/>
      <w:marRight w:val="0"/>
      <w:marTop w:val="0"/>
      <w:marBottom w:val="0"/>
      <w:divBdr>
        <w:top w:val="none" w:sz="0" w:space="0" w:color="auto"/>
        <w:left w:val="none" w:sz="0" w:space="0" w:color="auto"/>
        <w:bottom w:val="none" w:sz="0" w:space="0" w:color="auto"/>
        <w:right w:val="none" w:sz="0" w:space="0" w:color="auto"/>
      </w:divBdr>
    </w:div>
    <w:div w:id="1706371802">
      <w:bodyDiv w:val="1"/>
      <w:marLeft w:val="0"/>
      <w:marRight w:val="0"/>
      <w:marTop w:val="0"/>
      <w:marBottom w:val="0"/>
      <w:divBdr>
        <w:top w:val="none" w:sz="0" w:space="0" w:color="auto"/>
        <w:left w:val="none" w:sz="0" w:space="0" w:color="auto"/>
        <w:bottom w:val="none" w:sz="0" w:space="0" w:color="auto"/>
        <w:right w:val="none" w:sz="0" w:space="0" w:color="auto"/>
      </w:divBdr>
    </w:div>
    <w:div w:id="1708023483">
      <w:bodyDiv w:val="1"/>
      <w:marLeft w:val="0"/>
      <w:marRight w:val="0"/>
      <w:marTop w:val="0"/>
      <w:marBottom w:val="0"/>
      <w:divBdr>
        <w:top w:val="none" w:sz="0" w:space="0" w:color="auto"/>
        <w:left w:val="none" w:sz="0" w:space="0" w:color="auto"/>
        <w:bottom w:val="none" w:sz="0" w:space="0" w:color="auto"/>
        <w:right w:val="none" w:sz="0" w:space="0" w:color="auto"/>
      </w:divBdr>
    </w:div>
    <w:div w:id="1708139096">
      <w:bodyDiv w:val="1"/>
      <w:marLeft w:val="0"/>
      <w:marRight w:val="0"/>
      <w:marTop w:val="0"/>
      <w:marBottom w:val="0"/>
      <w:divBdr>
        <w:top w:val="none" w:sz="0" w:space="0" w:color="auto"/>
        <w:left w:val="none" w:sz="0" w:space="0" w:color="auto"/>
        <w:bottom w:val="none" w:sz="0" w:space="0" w:color="auto"/>
        <w:right w:val="none" w:sz="0" w:space="0" w:color="auto"/>
      </w:divBdr>
    </w:div>
    <w:div w:id="1709060877">
      <w:bodyDiv w:val="1"/>
      <w:marLeft w:val="0"/>
      <w:marRight w:val="0"/>
      <w:marTop w:val="0"/>
      <w:marBottom w:val="0"/>
      <w:divBdr>
        <w:top w:val="none" w:sz="0" w:space="0" w:color="auto"/>
        <w:left w:val="none" w:sz="0" w:space="0" w:color="auto"/>
        <w:bottom w:val="none" w:sz="0" w:space="0" w:color="auto"/>
        <w:right w:val="none" w:sz="0" w:space="0" w:color="auto"/>
      </w:divBdr>
    </w:div>
    <w:div w:id="1709064594">
      <w:bodyDiv w:val="1"/>
      <w:marLeft w:val="0"/>
      <w:marRight w:val="0"/>
      <w:marTop w:val="0"/>
      <w:marBottom w:val="0"/>
      <w:divBdr>
        <w:top w:val="none" w:sz="0" w:space="0" w:color="auto"/>
        <w:left w:val="none" w:sz="0" w:space="0" w:color="auto"/>
        <w:bottom w:val="none" w:sz="0" w:space="0" w:color="auto"/>
        <w:right w:val="none" w:sz="0" w:space="0" w:color="auto"/>
      </w:divBdr>
    </w:div>
    <w:div w:id="1709908758">
      <w:bodyDiv w:val="1"/>
      <w:marLeft w:val="0"/>
      <w:marRight w:val="0"/>
      <w:marTop w:val="0"/>
      <w:marBottom w:val="0"/>
      <w:divBdr>
        <w:top w:val="none" w:sz="0" w:space="0" w:color="auto"/>
        <w:left w:val="none" w:sz="0" w:space="0" w:color="auto"/>
        <w:bottom w:val="none" w:sz="0" w:space="0" w:color="auto"/>
        <w:right w:val="none" w:sz="0" w:space="0" w:color="auto"/>
      </w:divBdr>
    </w:div>
    <w:div w:id="1710714898">
      <w:bodyDiv w:val="1"/>
      <w:marLeft w:val="0"/>
      <w:marRight w:val="0"/>
      <w:marTop w:val="0"/>
      <w:marBottom w:val="0"/>
      <w:divBdr>
        <w:top w:val="none" w:sz="0" w:space="0" w:color="auto"/>
        <w:left w:val="none" w:sz="0" w:space="0" w:color="auto"/>
        <w:bottom w:val="none" w:sz="0" w:space="0" w:color="auto"/>
        <w:right w:val="none" w:sz="0" w:space="0" w:color="auto"/>
      </w:divBdr>
    </w:div>
    <w:div w:id="1711760454">
      <w:bodyDiv w:val="1"/>
      <w:marLeft w:val="0"/>
      <w:marRight w:val="0"/>
      <w:marTop w:val="0"/>
      <w:marBottom w:val="0"/>
      <w:divBdr>
        <w:top w:val="none" w:sz="0" w:space="0" w:color="auto"/>
        <w:left w:val="none" w:sz="0" w:space="0" w:color="auto"/>
        <w:bottom w:val="none" w:sz="0" w:space="0" w:color="auto"/>
        <w:right w:val="none" w:sz="0" w:space="0" w:color="auto"/>
      </w:divBdr>
    </w:div>
    <w:div w:id="1712804464">
      <w:bodyDiv w:val="1"/>
      <w:marLeft w:val="0"/>
      <w:marRight w:val="0"/>
      <w:marTop w:val="0"/>
      <w:marBottom w:val="0"/>
      <w:divBdr>
        <w:top w:val="none" w:sz="0" w:space="0" w:color="auto"/>
        <w:left w:val="none" w:sz="0" w:space="0" w:color="auto"/>
        <w:bottom w:val="none" w:sz="0" w:space="0" w:color="auto"/>
        <w:right w:val="none" w:sz="0" w:space="0" w:color="auto"/>
      </w:divBdr>
    </w:div>
    <w:div w:id="1712876234">
      <w:bodyDiv w:val="1"/>
      <w:marLeft w:val="0"/>
      <w:marRight w:val="0"/>
      <w:marTop w:val="0"/>
      <w:marBottom w:val="0"/>
      <w:divBdr>
        <w:top w:val="none" w:sz="0" w:space="0" w:color="auto"/>
        <w:left w:val="none" w:sz="0" w:space="0" w:color="auto"/>
        <w:bottom w:val="none" w:sz="0" w:space="0" w:color="auto"/>
        <w:right w:val="none" w:sz="0" w:space="0" w:color="auto"/>
      </w:divBdr>
    </w:div>
    <w:div w:id="1717045111">
      <w:bodyDiv w:val="1"/>
      <w:marLeft w:val="0"/>
      <w:marRight w:val="0"/>
      <w:marTop w:val="0"/>
      <w:marBottom w:val="0"/>
      <w:divBdr>
        <w:top w:val="none" w:sz="0" w:space="0" w:color="auto"/>
        <w:left w:val="none" w:sz="0" w:space="0" w:color="auto"/>
        <w:bottom w:val="none" w:sz="0" w:space="0" w:color="auto"/>
        <w:right w:val="none" w:sz="0" w:space="0" w:color="auto"/>
      </w:divBdr>
    </w:div>
    <w:div w:id="1718316009">
      <w:bodyDiv w:val="1"/>
      <w:marLeft w:val="0"/>
      <w:marRight w:val="0"/>
      <w:marTop w:val="0"/>
      <w:marBottom w:val="0"/>
      <w:divBdr>
        <w:top w:val="none" w:sz="0" w:space="0" w:color="auto"/>
        <w:left w:val="none" w:sz="0" w:space="0" w:color="auto"/>
        <w:bottom w:val="none" w:sz="0" w:space="0" w:color="auto"/>
        <w:right w:val="none" w:sz="0" w:space="0" w:color="auto"/>
      </w:divBdr>
    </w:div>
    <w:div w:id="1718581744">
      <w:bodyDiv w:val="1"/>
      <w:marLeft w:val="0"/>
      <w:marRight w:val="0"/>
      <w:marTop w:val="0"/>
      <w:marBottom w:val="0"/>
      <w:divBdr>
        <w:top w:val="none" w:sz="0" w:space="0" w:color="auto"/>
        <w:left w:val="none" w:sz="0" w:space="0" w:color="auto"/>
        <w:bottom w:val="none" w:sz="0" w:space="0" w:color="auto"/>
        <w:right w:val="none" w:sz="0" w:space="0" w:color="auto"/>
      </w:divBdr>
    </w:div>
    <w:div w:id="1719428723">
      <w:bodyDiv w:val="1"/>
      <w:marLeft w:val="0"/>
      <w:marRight w:val="0"/>
      <w:marTop w:val="0"/>
      <w:marBottom w:val="0"/>
      <w:divBdr>
        <w:top w:val="none" w:sz="0" w:space="0" w:color="auto"/>
        <w:left w:val="none" w:sz="0" w:space="0" w:color="auto"/>
        <w:bottom w:val="none" w:sz="0" w:space="0" w:color="auto"/>
        <w:right w:val="none" w:sz="0" w:space="0" w:color="auto"/>
      </w:divBdr>
    </w:div>
    <w:div w:id="1723097754">
      <w:bodyDiv w:val="1"/>
      <w:marLeft w:val="0"/>
      <w:marRight w:val="0"/>
      <w:marTop w:val="0"/>
      <w:marBottom w:val="0"/>
      <w:divBdr>
        <w:top w:val="none" w:sz="0" w:space="0" w:color="auto"/>
        <w:left w:val="none" w:sz="0" w:space="0" w:color="auto"/>
        <w:bottom w:val="none" w:sz="0" w:space="0" w:color="auto"/>
        <w:right w:val="none" w:sz="0" w:space="0" w:color="auto"/>
      </w:divBdr>
    </w:div>
    <w:div w:id="1723938045">
      <w:bodyDiv w:val="1"/>
      <w:marLeft w:val="0"/>
      <w:marRight w:val="0"/>
      <w:marTop w:val="0"/>
      <w:marBottom w:val="0"/>
      <w:divBdr>
        <w:top w:val="none" w:sz="0" w:space="0" w:color="auto"/>
        <w:left w:val="none" w:sz="0" w:space="0" w:color="auto"/>
        <w:bottom w:val="none" w:sz="0" w:space="0" w:color="auto"/>
        <w:right w:val="none" w:sz="0" w:space="0" w:color="auto"/>
      </w:divBdr>
    </w:div>
    <w:div w:id="1724136057">
      <w:bodyDiv w:val="1"/>
      <w:marLeft w:val="0"/>
      <w:marRight w:val="0"/>
      <w:marTop w:val="0"/>
      <w:marBottom w:val="0"/>
      <w:divBdr>
        <w:top w:val="none" w:sz="0" w:space="0" w:color="auto"/>
        <w:left w:val="none" w:sz="0" w:space="0" w:color="auto"/>
        <w:bottom w:val="none" w:sz="0" w:space="0" w:color="auto"/>
        <w:right w:val="none" w:sz="0" w:space="0" w:color="auto"/>
      </w:divBdr>
    </w:div>
    <w:div w:id="1724907921">
      <w:bodyDiv w:val="1"/>
      <w:marLeft w:val="0"/>
      <w:marRight w:val="0"/>
      <w:marTop w:val="0"/>
      <w:marBottom w:val="0"/>
      <w:divBdr>
        <w:top w:val="none" w:sz="0" w:space="0" w:color="auto"/>
        <w:left w:val="none" w:sz="0" w:space="0" w:color="auto"/>
        <w:bottom w:val="none" w:sz="0" w:space="0" w:color="auto"/>
        <w:right w:val="none" w:sz="0" w:space="0" w:color="auto"/>
      </w:divBdr>
    </w:div>
    <w:div w:id="1725177109">
      <w:bodyDiv w:val="1"/>
      <w:marLeft w:val="0"/>
      <w:marRight w:val="0"/>
      <w:marTop w:val="0"/>
      <w:marBottom w:val="0"/>
      <w:divBdr>
        <w:top w:val="none" w:sz="0" w:space="0" w:color="auto"/>
        <w:left w:val="none" w:sz="0" w:space="0" w:color="auto"/>
        <w:bottom w:val="none" w:sz="0" w:space="0" w:color="auto"/>
        <w:right w:val="none" w:sz="0" w:space="0" w:color="auto"/>
      </w:divBdr>
    </w:div>
    <w:div w:id="1726178109">
      <w:bodyDiv w:val="1"/>
      <w:marLeft w:val="0"/>
      <w:marRight w:val="0"/>
      <w:marTop w:val="0"/>
      <w:marBottom w:val="0"/>
      <w:divBdr>
        <w:top w:val="none" w:sz="0" w:space="0" w:color="auto"/>
        <w:left w:val="none" w:sz="0" w:space="0" w:color="auto"/>
        <w:bottom w:val="none" w:sz="0" w:space="0" w:color="auto"/>
        <w:right w:val="none" w:sz="0" w:space="0" w:color="auto"/>
      </w:divBdr>
    </w:div>
    <w:div w:id="1727409217">
      <w:bodyDiv w:val="1"/>
      <w:marLeft w:val="0"/>
      <w:marRight w:val="0"/>
      <w:marTop w:val="0"/>
      <w:marBottom w:val="0"/>
      <w:divBdr>
        <w:top w:val="none" w:sz="0" w:space="0" w:color="auto"/>
        <w:left w:val="none" w:sz="0" w:space="0" w:color="auto"/>
        <w:bottom w:val="none" w:sz="0" w:space="0" w:color="auto"/>
        <w:right w:val="none" w:sz="0" w:space="0" w:color="auto"/>
      </w:divBdr>
    </w:div>
    <w:div w:id="1729377300">
      <w:bodyDiv w:val="1"/>
      <w:marLeft w:val="0"/>
      <w:marRight w:val="0"/>
      <w:marTop w:val="0"/>
      <w:marBottom w:val="0"/>
      <w:divBdr>
        <w:top w:val="none" w:sz="0" w:space="0" w:color="auto"/>
        <w:left w:val="none" w:sz="0" w:space="0" w:color="auto"/>
        <w:bottom w:val="none" w:sz="0" w:space="0" w:color="auto"/>
        <w:right w:val="none" w:sz="0" w:space="0" w:color="auto"/>
      </w:divBdr>
    </w:div>
    <w:div w:id="1729524234">
      <w:bodyDiv w:val="1"/>
      <w:marLeft w:val="0"/>
      <w:marRight w:val="0"/>
      <w:marTop w:val="0"/>
      <w:marBottom w:val="0"/>
      <w:divBdr>
        <w:top w:val="none" w:sz="0" w:space="0" w:color="auto"/>
        <w:left w:val="none" w:sz="0" w:space="0" w:color="auto"/>
        <w:bottom w:val="none" w:sz="0" w:space="0" w:color="auto"/>
        <w:right w:val="none" w:sz="0" w:space="0" w:color="auto"/>
      </w:divBdr>
    </w:div>
    <w:div w:id="1731730439">
      <w:bodyDiv w:val="1"/>
      <w:marLeft w:val="0"/>
      <w:marRight w:val="0"/>
      <w:marTop w:val="0"/>
      <w:marBottom w:val="0"/>
      <w:divBdr>
        <w:top w:val="none" w:sz="0" w:space="0" w:color="auto"/>
        <w:left w:val="none" w:sz="0" w:space="0" w:color="auto"/>
        <w:bottom w:val="none" w:sz="0" w:space="0" w:color="auto"/>
        <w:right w:val="none" w:sz="0" w:space="0" w:color="auto"/>
      </w:divBdr>
    </w:div>
    <w:div w:id="1732464642">
      <w:bodyDiv w:val="1"/>
      <w:marLeft w:val="0"/>
      <w:marRight w:val="0"/>
      <w:marTop w:val="0"/>
      <w:marBottom w:val="0"/>
      <w:divBdr>
        <w:top w:val="none" w:sz="0" w:space="0" w:color="auto"/>
        <w:left w:val="none" w:sz="0" w:space="0" w:color="auto"/>
        <w:bottom w:val="none" w:sz="0" w:space="0" w:color="auto"/>
        <w:right w:val="none" w:sz="0" w:space="0" w:color="auto"/>
      </w:divBdr>
    </w:div>
    <w:div w:id="1733232560">
      <w:bodyDiv w:val="1"/>
      <w:marLeft w:val="0"/>
      <w:marRight w:val="0"/>
      <w:marTop w:val="0"/>
      <w:marBottom w:val="0"/>
      <w:divBdr>
        <w:top w:val="none" w:sz="0" w:space="0" w:color="auto"/>
        <w:left w:val="none" w:sz="0" w:space="0" w:color="auto"/>
        <w:bottom w:val="none" w:sz="0" w:space="0" w:color="auto"/>
        <w:right w:val="none" w:sz="0" w:space="0" w:color="auto"/>
      </w:divBdr>
    </w:div>
    <w:div w:id="1733262801">
      <w:bodyDiv w:val="1"/>
      <w:marLeft w:val="0"/>
      <w:marRight w:val="0"/>
      <w:marTop w:val="0"/>
      <w:marBottom w:val="0"/>
      <w:divBdr>
        <w:top w:val="none" w:sz="0" w:space="0" w:color="auto"/>
        <w:left w:val="none" w:sz="0" w:space="0" w:color="auto"/>
        <w:bottom w:val="none" w:sz="0" w:space="0" w:color="auto"/>
        <w:right w:val="none" w:sz="0" w:space="0" w:color="auto"/>
      </w:divBdr>
    </w:div>
    <w:div w:id="1734890119">
      <w:bodyDiv w:val="1"/>
      <w:marLeft w:val="0"/>
      <w:marRight w:val="0"/>
      <w:marTop w:val="0"/>
      <w:marBottom w:val="0"/>
      <w:divBdr>
        <w:top w:val="none" w:sz="0" w:space="0" w:color="auto"/>
        <w:left w:val="none" w:sz="0" w:space="0" w:color="auto"/>
        <w:bottom w:val="none" w:sz="0" w:space="0" w:color="auto"/>
        <w:right w:val="none" w:sz="0" w:space="0" w:color="auto"/>
      </w:divBdr>
    </w:div>
    <w:div w:id="1735741161">
      <w:bodyDiv w:val="1"/>
      <w:marLeft w:val="0"/>
      <w:marRight w:val="0"/>
      <w:marTop w:val="0"/>
      <w:marBottom w:val="0"/>
      <w:divBdr>
        <w:top w:val="none" w:sz="0" w:space="0" w:color="auto"/>
        <w:left w:val="none" w:sz="0" w:space="0" w:color="auto"/>
        <w:bottom w:val="none" w:sz="0" w:space="0" w:color="auto"/>
        <w:right w:val="none" w:sz="0" w:space="0" w:color="auto"/>
      </w:divBdr>
    </w:div>
    <w:div w:id="1736389801">
      <w:bodyDiv w:val="1"/>
      <w:marLeft w:val="0"/>
      <w:marRight w:val="0"/>
      <w:marTop w:val="0"/>
      <w:marBottom w:val="0"/>
      <w:divBdr>
        <w:top w:val="none" w:sz="0" w:space="0" w:color="auto"/>
        <w:left w:val="none" w:sz="0" w:space="0" w:color="auto"/>
        <w:bottom w:val="none" w:sz="0" w:space="0" w:color="auto"/>
        <w:right w:val="none" w:sz="0" w:space="0" w:color="auto"/>
      </w:divBdr>
    </w:div>
    <w:div w:id="1737123432">
      <w:bodyDiv w:val="1"/>
      <w:marLeft w:val="0"/>
      <w:marRight w:val="0"/>
      <w:marTop w:val="0"/>
      <w:marBottom w:val="0"/>
      <w:divBdr>
        <w:top w:val="none" w:sz="0" w:space="0" w:color="auto"/>
        <w:left w:val="none" w:sz="0" w:space="0" w:color="auto"/>
        <w:bottom w:val="none" w:sz="0" w:space="0" w:color="auto"/>
        <w:right w:val="none" w:sz="0" w:space="0" w:color="auto"/>
      </w:divBdr>
    </w:div>
    <w:div w:id="1737434582">
      <w:bodyDiv w:val="1"/>
      <w:marLeft w:val="0"/>
      <w:marRight w:val="0"/>
      <w:marTop w:val="0"/>
      <w:marBottom w:val="0"/>
      <w:divBdr>
        <w:top w:val="none" w:sz="0" w:space="0" w:color="auto"/>
        <w:left w:val="none" w:sz="0" w:space="0" w:color="auto"/>
        <w:bottom w:val="none" w:sz="0" w:space="0" w:color="auto"/>
        <w:right w:val="none" w:sz="0" w:space="0" w:color="auto"/>
      </w:divBdr>
    </w:div>
    <w:div w:id="1738090269">
      <w:bodyDiv w:val="1"/>
      <w:marLeft w:val="0"/>
      <w:marRight w:val="0"/>
      <w:marTop w:val="0"/>
      <w:marBottom w:val="0"/>
      <w:divBdr>
        <w:top w:val="none" w:sz="0" w:space="0" w:color="auto"/>
        <w:left w:val="none" w:sz="0" w:space="0" w:color="auto"/>
        <w:bottom w:val="none" w:sz="0" w:space="0" w:color="auto"/>
        <w:right w:val="none" w:sz="0" w:space="0" w:color="auto"/>
      </w:divBdr>
    </w:div>
    <w:div w:id="1738822420">
      <w:bodyDiv w:val="1"/>
      <w:marLeft w:val="0"/>
      <w:marRight w:val="0"/>
      <w:marTop w:val="0"/>
      <w:marBottom w:val="0"/>
      <w:divBdr>
        <w:top w:val="none" w:sz="0" w:space="0" w:color="auto"/>
        <w:left w:val="none" w:sz="0" w:space="0" w:color="auto"/>
        <w:bottom w:val="none" w:sz="0" w:space="0" w:color="auto"/>
        <w:right w:val="none" w:sz="0" w:space="0" w:color="auto"/>
      </w:divBdr>
    </w:div>
    <w:div w:id="1741443720">
      <w:bodyDiv w:val="1"/>
      <w:marLeft w:val="0"/>
      <w:marRight w:val="0"/>
      <w:marTop w:val="0"/>
      <w:marBottom w:val="0"/>
      <w:divBdr>
        <w:top w:val="none" w:sz="0" w:space="0" w:color="auto"/>
        <w:left w:val="none" w:sz="0" w:space="0" w:color="auto"/>
        <w:bottom w:val="none" w:sz="0" w:space="0" w:color="auto"/>
        <w:right w:val="none" w:sz="0" w:space="0" w:color="auto"/>
      </w:divBdr>
    </w:div>
    <w:div w:id="1743596310">
      <w:bodyDiv w:val="1"/>
      <w:marLeft w:val="0"/>
      <w:marRight w:val="0"/>
      <w:marTop w:val="0"/>
      <w:marBottom w:val="0"/>
      <w:divBdr>
        <w:top w:val="none" w:sz="0" w:space="0" w:color="auto"/>
        <w:left w:val="none" w:sz="0" w:space="0" w:color="auto"/>
        <w:bottom w:val="none" w:sz="0" w:space="0" w:color="auto"/>
        <w:right w:val="none" w:sz="0" w:space="0" w:color="auto"/>
      </w:divBdr>
    </w:div>
    <w:div w:id="1744915205">
      <w:bodyDiv w:val="1"/>
      <w:marLeft w:val="0"/>
      <w:marRight w:val="0"/>
      <w:marTop w:val="0"/>
      <w:marBottom w:val="0"/>
      <w:divBdr>
        <w:top w:val="none" w:sz="0" w:space="0" w:color="auto"/>
        <w:left w:val="none" w:sz="0" w:space="0" w:color="auto"/>
        <w:bottom w:val="none" w:sz="0" w:space="0" w:color="auto"/>
        <w:right w:val="none" w:sz="0" w:space="0" w:color="auto"/>
      </w:divBdr>
    </w:div>
    <w:div w:id="1745570413">
      <w:bodyDiv w:val="1"/>
      <w:marLeft w:val="0"/>
      <w:marRight w:val="0"/>
      <w:marTop w:val="0"/>
      <w:marBottom w:val="0"/>
      <w:divBdr>
        <w:top w:val="none" w:sz="0" w:space="0" w:color="auto"/>
        <w:left w:val="none" w:sz="0" w:space="0" w:color="auto"/>
        <w:bottom w:val="none" w:sz="0" w:space="0" w:color="auto"/>
        <w:right w:val="none" w:sz="0" w:space="0" w:color="auto"/>
      </w:divBdr>
    </w:div>
    <w:div w:id="1746032297">
      <w:bodyDiv w:val="1"/>
      <w:marLeft w:val="0"/>
      <w:marRight w:val="0"/>
      <w:marTop w:val="0"/>
      <w:marBottom w:val="0"/>
      <w:divBdr>
        <w:top w:val="none" w:sz="0" w:space="0" w:color="auto"/>
        <w:left w:val="none" w:sz="0" w:space="0" w:color="auto"/>
        <w:bottom w:val="none" w:sz="0" w:space="0" w:color="auto"/>
        <w:right w:val="none" w:sz="0" w:space="0" w:color="auto"/>
      </w:divBdr>
    </w:div>
    <w:div w:id="1748107503">
      <w:bodyDiv w:val="1"/>
      <w:marLeft w:val="0"/>
      <w:marRight w:val="0"/>
      <w:marTop w:val="0"/>
      <w:marBottom w:val="0"/>
      <w:divBdr>
        <w:top w:val="none" w:sz="0" w:space="0" w:color="auto"/>
        <w:left w:val="none" w:sz="0" w:space="0" w:color="auto"/>
        <w:bottom w:val="none" w:sz="0" w:space="0" w:color="auto"/>
        <w:right w:val="none" w:sz="0" w:space="0" w:color="auto"/>
      </w:divBdr>
    </w:div>
    <w:div w:id="1748117156">
      <w:bodyDiv w:val="1"/>
      <w:marLeft w:val="0"/>
      <w:marRight w:val="0"/>
      <w:marTop w:val="0"/>
      <w:marBottom w:val="0"/>
      <w:divBdr>
        <w:top w:val="none" w:sz="0" w:space="0" w:color="auto"/>
        <w:left w:val="none" w:sz="0" w:space="0" w:color="auto"/>
        <w:bottom w:val="none" w:sz="0" w:space="0" w:color="auto"/>
        <w:right w:val="none" w:sz="0" w:space="0" w:color="auto"/>
      </w:divBdr>
    </w:div>
    <w:div w:id="1749308614">
      <w:bodyDiv w:val="1"/>
      <w:marLeft w:val="0"/>
      <w:marRight w:val="0"/>
      <w:marTop w:val="0"/>
      <w:marBottom w:val="0"/>
      <w:divBdr>
        <w:top w:val="none" w:sz="0" w:space="0" w:color="auto"/>
        <w:left w:val="none" w:sz="0" w:space="0" w:color="auto"/>
        <w:bottom w:val="none" w:sz="0" w:space="0" w:color="auto"/>
        <w:right w:val="none" w:sz="0" w:space="0" w:color="auto"/>
      </w:divBdr>
    </w:div>
    <w:div w:id="1749379783">
      <w:bodyDiv w:val="1"/>
      <w:marLeft w:val="0"/>
      <w:marRight w:val="0"/>
      <w:marTop w:val="0"/>
      <w:marBottom w:val="0"/>
      <w:divBdr>
        <w:top w:val="none" w:sz="0" w:space="0" w:color="auto"/>
        <w:left w:val="none" w:sz="0" w:space="0" w:color="auto"/>
        <w:bottom w:val="none" w:sz="0" w:space="0" w:color="auto"/>
        <w:right w:val="none" w:sz="0" w:space="0" w:color="auto"/>
      </w:divBdr>
    </w:div>
    <w:div w:id="1749384285">
      <w:bodyDiv w:val="1"/>
      <w:marLeft w:val="0"/>
      <w:marRight w:val="0"/>
      <w:marTop w:val="0"/>
      <w:marBottom w:val="0"/>
      <w:divBdr>
        <w:top w:val="none" w:sz="0" w:space="0" w:color="auto"/>
        <w:left w:val="none" w:sz="0" w:space="0" w:color="auto"/>
        <w:bottom w:val="none" w:sz="0" w:space="0" w:color="auto"/>
        <w:right w:val="none" w:sz="0" w:space="0" w:color="auto"/>
      </w:divBdr>
    </w:div>
    <w:div w:id="1750228912">
      <w:bodyDiv w:val="1"/>
      <w:marLeft w:val="0"/>
      <w:marRight w:val="0"/>
      <w:marTop w:val="0"/>
      <w:marBottom w:val="0"/>
      <w:divBdr>
        <w:top w:val="none" w:sz="0" w:space="0" w:color="auto"/>
        <w:left w:val="none" w:sz="0" w:space="0" w:color="auto"/>
        <w:bottom w:val="none" w:sz="0" w:space="0" w:color="auto"/>
        <w:right w:val="none" w:sz="0" w:space="0" w:color="auto"/>
      </w:divBdr>
    </w:div>
    <w:div w:id="1750617704">
      <w:bodyDiv w:val="1"/>
      <w:marLeft w:val="0"/>
      <w:marRight w:val="0"/>
      <w:marTop w:val="0"/>
      <w:marBottom w:val="0"/>
      <w:divBdr>
        <w:top w:val="none" w:sz="0" w:space="0" w:color="auto"/>
        <w:left w:val="none" w:sz="0" w:space="0" w:color="auto"/>
        <w:bottom w:val="none" w:sz="0" w:space="0" w:color="auto"/>
        <w:right w:val="none" w:sz="0" w:space="0" w:color="auto"/>
      </w:divBdr>
    </w:div>
    <w:div w:id="1750881193">
      <w:bodyDiv w:val="1"/>
      <w:marLeft w:val="0"/>
      <w:marRight w:val="0"/>
      <w:marTop w:val="0"/>
      <w:marBottom w:val="0"/>
      <w:divBdr>
        <w:top w:val="none" w:sz="0" w:space="0" w:color="auto"/>
        <w:left w:val="none" w:sz="0" w:space="0" w:color="auto"/>
        <w:bottom w:val="none" w:sz="0" w:space="0" w:color="auto"/>
        <w:right w:val="none" w:sz="0" w:space="0" w:color="auto"/>
      </w:divBdr>
    </w:div>
    <w:div w:id="1751582917">
      <w:bodyDiv w:val="1"/>
      <w:marLeft w:val="0"/>
      <w:marRight w:val="0"/>
      <w:marTop w:val="0"/>
      <w:marBottom w:val="0"/>
      <w:divBdr>
        <w:top w:val="none" w:sz="0" w:space="0" w:color="auto"/>
        <w:left w:val="none" w:sz="0" w:space="0" w:color="auto"/>
        <w:bottom w:val="none" w:sz="0" w:space="0" w:color="auto"/>
        <w:right w:val="none" w:sz="0" w:space="0" w:color="auto"/>
      </w:divBdr>
    </w:div>
    <w:div w:id="1751779006">
      <w:bodyDiv w:val="1"/>
      <w:marLeft w:val="0"/>
      <w:marRight w:val="0"/>
      <w:marTop w:val="0"/>
      <w:marBottom w:val="0"/>
      <w:divBdr>
        <w:top w:val="none" w:sz="0" w:space="0" w:color="auto"/>
        <w:left w:val="none" w:sz="0" w:space="0" w:color="auto"/>
        <w:bottom w:val="none" w:sz="0" w:space="0" w:color="auto"/>
        <w:right w:val="none" w:sz="0" w:space="0" w:color="auto"/>
      </w:divBdr>
    </w:div>
    <w:div w:id="1751806893">
      <w:bodyDiv w:val="1"/>
      <w:marLeft w:val="0"/>
      <w:marRight w:val="0"/>
      <w:marTop w:val="0"/>
      <w:marBottom w:val="0"/>
      <w:divBdr>
        <w:top w:val="none" w:sz="0" w:space="0" w:color="auto"/>
        <w:left w:val="none" w:sz="0" w:space="0" w:color="auto"/>
        <w:bottom w:val="none" w:sz="0" w:space="0" w:color="auto"/>
        <w:right w:val="none" w:sz="0" w:space="0" w:color="auto"/>
      </w:divBdr>
    </w:div>
    <w:div w:id="1755008628">
      <w:bodyDiv w:val="1"/>
      <w:marLeft w:val="0"/>
      <w:marRight w:val="0"/>
      <w:marTop w:val="0"/>
      <w:marBottom w:val="0"/>
      <w:divBdr>
        <w:top w:val="none" w:sz="0" w:space="0" w:color="auto"/>
        <w:left w:val="none" w:sz="0" w:space="0" w:color="auto"/>
        <w:bottom w:val="none" w:sz="0" w:space="0" w:color="auto"/>
        <w:right w:val="none" w:sz="0" w:space="0" w:color="auto"/>
      </w:divBdr>
    </w:div>
    <w:div w:id="1755858714">
      <w:bodyDiv w:val="1"/>
      <w:marLeft w:val="0"/>
      <w:marRight w:val="0"/>
      <w:marTop w:val="0"/>
      <w:marBottom w:val="0"/>
      <w:divBdr>
        <w:top w:val="none" w:sz="0" w:space="0" w:color="auto"/>
        <w:left w:val="none" w:sz="0" w:space="0" w:color="auto"/>
        <w:bottom w:val="none" w:sz="0" w:space="0" w:color="auto"/>
        <w:right w:val="none" w:sz="0" w:space="0" w:color="auto"/>
      </w:divBdr>
    </w:div>
    <w:div w:id="1756630243">
      <w:bodyDiv w:val="1"/>
      <w:marLeft w:val="0"/>
      <w:marRight w:val="0"/>
      <w:marTop w:val="0"/>
      <w:marBottom w:val="0"/>
      <w:divBdr>
        <w:top w:val="none" w:sz="0" w:space="0" w:color="auto"/>
        <w:left w:val="none" w:sz="0" w:space="0" w:color="auto"/>
        <w:bottom w:val="none" w:sz="0" w:space="0" w:color="auto"/>
        <w:right w:val="none" w:sz="0" w:space="0" w:color="auto"/>
      </w:divBdr>
    </w:div>
    <w:div w:id="1759523413">
      <w:bodyDiv w:val="1"/>
      <w:marLeft w:val="0"/>
      <w:marRight w:val="0"/>
      <w:marTop w:val="0"/>
      <w:marBottom w:val="0"/>
      <w:divBdr>
        <w:top w:val="none" w:sz="0" w:space="0" w:color="auto"/>
        <w:left w:val="none" w:sz="0" w:space="0" w:color="auto"/>
        <w:bottom w:val="none" w:sz="0" w:space="0" w:color="auto"/>
        <w:right w:val="none" w:sz="0" w:space="0" w:color="auto"/>
      </w:divBdr>
    </w:div>
    <w:div w:id="1759984531">
      <w:bodyDiv w:val="1"/>
      <w:marLeft w:val="0"/>
      <w:marRight w:val="0"/>
      <w:marTop w:val="0"/>
      <w:marBottom w:val="0"/>
      <w:divBdr>
        <w:top w:val="none" w:sz="0" w:space="0" w:color="auto"/>
        <w:left w:val="none" w:sz="0" w:space="0" w:color="auto"/>
        <w:bottom w:val="none" w:sz="0" w:space="0" w:color="auto"/>
        <w:right w:val="none" w:sz="0" w:space="0" w:color="auto"/>
      </w:divBdr>
    </w:div>
    <w:div w:id="1760253425">
      <w:bodyDiv w:val="1"/>
      <w:marLeft w:val="0"/>
      <w:marRight w:val="0"/>
      <w:marTop w:val="0"/>
      <w:marBottom w:val="0"/>
      <w:divBdr>
        <w:top w:val="none" w:sz="0" w:space="0" w:color="auto"/>
        <w:left w:val="none" w:sz="0" w:space="0" w:color="auto"/>
        <w:bottom w:val="none" w:sz="0" w:space="0" w:color="auto"/>
        <w:right w:val="none" w:sz="0" w:space="0" w:color="auto"/>
      </w:divBdr>
    </w:div>
    <w:div w:id="1760447932">
      <w:bodyDiv w:val="1"/>
      <w:marLeft w:val="0"/>
      <w:marRight w:val="0"/>
      <w:marTop w:val="0"/>
      <w:marBottom w:val="0"/>
      <w:divBdr>
        <w:top w:val="none" w:sz="0" w:space="0" w:color="auto"/>
        <w:left w:val="none" w:sz="0" w:space="0" w:color="auto"/>
        <w:bottom w:val="none" w:sz="0" w:space="0" w:color="auto"/>
        <w:right w:val="none" w:sz="0" w:space="0" w:color="auto"/>
      </w:divBdr>
    </w:div>
    <w:div w:id="1761029142">
      <w:bodyDiv w:val="1"/>
      <w:marLeft w:val="0"/>
      <w:marRight w:val="0"/>
      <w:marTop w:val="0"/>
      <w:marBottom w:val="0"/>
      <w:divBdr>
        <w:top w:val="none" w:sz="0" w:space="0" w:color="auto"/>
        <w:left w:val="none" w:sz="0" w:space="0" w:color="auto"/>
        <w:bottom w:val="none" w:sz="0" w:space="0" w:color="auto"/>
        <w:right w:val="none" w:sz="0" w:space="0" w:color="auto"/>
      </w:divBdr>
    </w:div>
    <w:div w:id="1761557245">
      <w:bodyDiv w:val="1"/>
      <w:marLeft w:val="0"/>
      <w:marRight w:val="0"/>
      <w:marTop w:val="0"/>
      <w:marBottom w:val="0"/>
      <w:divBdr>
        <w:top w:val="none" w:sz="0" w:space="0" w:color="auto"/>
        <w:left w:val="none" w:sz="0" w:space="0" w:color="auto"/>
        <w:bottom w:val="none" w:sz="0" w:space="0" w:color="auto"/>
        <w:right w:val="none" w:sz="0" w:space="0" w:color="auto"/>
      </w:divBdr>
    </w:div>
    <w:div w:id="1761559740">
      <w:bodyDiv w:val="1"/>
      <w:marLeft w:val="0"/>
      <w:marRight w:val="0"/>
      <w:marTop w:val="0"/>
      <w:marBottom w:val="0"/>
      <w:divBdr>
        <w:top w:val="none" w:sz="0" w:space="0" w:color="auto"/>
        <w:left w:val="none" w:sz="0" w:space="0" w:color="auto"/>
        <w:bottom w:val="none" w:sz="0" w:space="0" w:color="auto"/>
        <w:right w:val="none" w:sz="0" w:space="0" w:color="auto"/>
      </w:divBdr>
    </w:div>
    <w:div w:id="1763338750">
      <w:bodyDiv w:val="1"/>
      <w:marLeft w:val="0"/>
      <w:marRight w:val="0"/>
      <w:marTop w:val="0"/>
      <w:marBottom w:val="0"/>
      <w:divBdr>
        <w:top w:val="none" w:sz="0" w:space="0" w:color="auto"/>
        <w:left w:val="none" w:sz="0" w:space="0" w:color="auto"/>
        <w:bottom w:val="none" w:sz="0" w:space="0" w:color="auto"/>
        <w:right w:val="none" w:sz="0" w:space="0" w:color="auto"/>
      </w:divBdr>
    </w:div>
    <w:div w:id="1765105693">
      <w:bodyDiv w:val="1"/>
      <w:marLeft w:val="0"/>
      <w:marRight w:val="0"/>
      <w:marTop w:val="0"/>
      <w:marBottom w:val="0"/>
      <w:divBdr>
        <w:top w:val="none" w:sz="0" w:space="0" w:color="auto"/>
        <w:left w:val="none" w:sz="0" w:space="0" w:color="auto"/>
        <w:bottom w:val="none" w:sz="0" w:space="0" w:color="auto"/>
        <w:right w:val="none" w:sz="0" w:space="0" w:color="auto"/>
      </w:divBdr>
    </w:div>
    <w:div w:id="1765178842">
      <w:bodyDiv w:val="1"/>
      <w:marLeft w:val="0"/>
      <w:marRight w:val="0"/>
      <w:marTop w:val="0"/>
      <w:marBottom w:val="0"/>
      <w:divBdr>
        <w:top w:val="none" w:sz="0" w:space="0" w:color="auto"/>
        <w:left w:val="none" w:sz="0" w:space="0" w:color="auto"/>
        <w:bottom w:val="none" w:sz="0" w:space="0" w:color="auto"/>
        <w:right w:val="none" w:sz="0" w:space="0" w:color="auto"/>
      </w:divBdr>
    </w:div>
    <w:div w:id="1766608283">
      <w:bodyDiv w:val="1"/>
      <w:marLeft w:val="0"/>
      <w:marRight w:val="0"/>
      <w:marTop w:val="0"/>
      <w:marBottom w:val="0"/>
      <w:divBdr>
        <w:top w:val="none" w:sz="0" w:space="0" w:color="auto"/>
        <w:left w:val="none" w:sz="0" w:space="0" w:color="auto"/>
        <w:bottom w:val="none" w:sz="0" w:space="0" w:color="auto"/>
        <w:right w:val="none" w:sz="0" w:space="0" w:color="auto"/>
      </w:divBdr>
    </w:div>
    <w:div w:id="1770469173">
      <w:bodyDiv w:val="1"/>
      <w:marLeft w:val="0"/>
      <w:marRight w:val="0"/>
      <w:marTop w:val="0"/>
      <w:marBottom w:val="0"/>
      <w:divBdr>
        <w:top w:val="none" w:sz="0" w:space="0" w:color="auto"/>
        <w:left w:val="none" w:sz="0" w:space="0" w:color="auto"/>
        <w:bottom w:val="none" w:sz="0" w:space="0" w:color="auto"/>
        <w:right w:val="none" w:sz="0" w:space="0" w:color="auto"/>
      </w:divBdr>
    </w:div>
    <w:div w:id="1771967907">
      <w:bodyDiv w:val="1"/>
      <w:marLeft w:val="0"/>
      <w:marRight w:val="0"/>
      <w:marTop w:val="0"/>
      <w:marBottom w:val="0"/>
      <w:divBdr>
        <w:top w:val="none" w:sz="0" w:space="0" w:color="auto"/>
        <w:left w:val="none" w:sz="0" w:space="0" w:color="auto"/>
        <w:bottom w:val="none" w:sz="0" w:space="0" w:color="auto"/>
        <w:right w:val="none" w:sz="0" w:space="0" w:color="auto"/>
      </w:divBdr>
    </w:div>
    <w:div w:id="1772044180">
      <w:bodyDiv w:val="1"/>
      <w:marLeft w:val="0"/>
      <w:marRight w:val="0"/>
      <w:marTop w:val="0"/>
      <w:marBottom w:val="0"/>
      <w:divBdr>
        <w:top w:val="none" w:sz="0" w:space="0" w:color="auto"/>
        <w:left w:val="none" w:sz="0" w:space="0" w:color="auto"/>
        <w:bottom w:val="none" w:sz="0" w:space="0" w:color="auto"/>
        <w:right w:val="none" w:sz="0" w:space="0" w:color="auto"/>
      </w:divBdr>
    </w:div>
    <w:div w:id="1773355720">
      <w:bodyDiv w:val="1"/>
      <w:marLeft w:val="0"/>
      <w:marRight w:val="0"/>
      <w:marTop w:val="0"/>
      <w:marBottom w:val="0"/>
      <w:divBdr>
        <w:top w:val="none" w:sz="0" w:space="0" w:color="auto"/>
        <w:left w:val="none" w:sz="0" w:space="0" w:color="auto"/>
        <w:bottom w:val="none" w:sz="0" w:space="0" w:color="auto"/>
        <w:right w:val="none" w:sz="0" w:space="0" w:color="auto"/>
      </w:divBdr>
    </w:div>
    <w:div w:id="1775007997">
      <w:bodyDiv w:val="1"/>
      <w:marLeft w:val="0"/>
      <w:marRight w:val="0"/>
      <w:marTop w:val="0"/>
      <w:marBottom w:val="0"/>
      <w:divBdr>
        <w:top w:val="none" w:sz="0" w:space="0" w:color="auto"/>
        <w:left w:val="none" w:sz="0" w:space="0" w:color="auto"/>
        <w:bottom w:val="none" w:sz="0" w:space="0" w:color="auto"/>
        <w:right w:val="none" w:sz="0" w:space="0" w:color="auto"/>
      </w:divBdr>
    </w:div>
    <w:div w:id="1775008605">
      <w:bodyDiv w:val="1"/>
      <w:marLeft w:val="0"/>
      <w:marRight w:val="0"/>
      <w:marTop w:val="0"/>
      <w:marBottom w:val="0"/>
      <w:divBdr>
        <w:top w:val="none" w:sz="0" w:space="0" w:color="auto"/>
        <w:left w:val="none" w:sz="0" w:space="0" w:color="auto"/>
        <w:bottom w:val="none" w:sz="0" w:space="0" w:color="auto"/>
        <w:right w:val="none" w:sz="0" w:space="0" w:color="auto"/>
      </w:divBdr>
    </w:div>
    <w:div w:id="1776553775">
      <w:bodyDiv w:val="1"/>
      <w:marLeft w:val="0"/>
      <w:marRight w:val="0"/>
      <w:marTop w:val="0"/>
      <w:marBottom w:val="0"/>
      <w:divBdr>
        <w:top w:val="none" w:sz="0" w:space="0" w:color="auto"/>
        <w:left w:val="none" w:sz="0" w:space="0" w:color="auto"/>
        <w:bottom w:val="none" w:sz="0" w:space="0" w:color="auto"/>
        <w:right w:val="none" w:sz="0" w:space="0" w:color="auto"/>
      </w:divBdr>
    </w:div>
    <w:div w:id="1776946836">
      <w:bodyDiv w:val="1"/>
      <w:marLeft w:val="0"/>
      <w:marRight w:val="0"/>
      <w:marTop w:val="0"/>
      <w:marBottom w:val="0"/>
      <w:divBdr>
        <w:top w:val="none" w:sz="0" w:space="0" w:color="auto"/>
        <w:left w:val="none" w:sz="0" w:space="0" w:color="auto"/>
        <w:bottom w:val="none" w:sz="0" w:space="0" w:color="auto"/>
        <w:right w:val="none" w:sz="0" w:space="0" w:color="auto"/>
      </w:divBdr>
    </w:div>
    <w:div w:id="1777020891">
      <w:bodyDiv w:val="1"/>
      <w:marLeft w:val="0"/>
      <w:marRight w:val="0"/>
      <w:marTop w:val="0"/>
      <w:marBottom w:val="0"/>
      <w:divBdr>
        <w:top w:val="none" w:sz="0" w:space="0" w:color="auto"/>
        <w:left w:val="none" w:sz="0" w:space="0" w:color="auto"/>
        <w:bottom w:val="none" w:sz="0" w:space="0" w:color="auto"/>
        <w:right w:val="none" w:sz="0" w:space="0" w:color="auto"/>
      </w:divBdr>
    </w:div>
    <w:div w:id="1777559563">
      <w:bodyDiv w:val="1"/>
      <w:marLeft w:val="0"/>
      <w:marRight w:val="0"/>
      <w:marTop w:val="0"/>
      <w:marBottom w:val="0"/>
      <w:divBdr>
        <w:top w:val="none" w:sz="0" w:space="0" w:color="auto"/>
        <w:left w:val="none" w:sz="0" w:space="0" w:color="auto"/>
        <w:bottom w:val="none" w:sz="0" w:space="0" w:color="auto"/>
        <w:right w:val="none" w:sz="0" w:space="0" w:color="auto"/>
      </w:divBdr>
    </w:div>
    <w:div w:id="1779524736">
      <w:bodyDiv w:val="1"/>
      <w:marLeft w:val="0"/>
      <w:marRight w:val="0"/>
      <w:marTop w:val="0"/>
      <w:marBottom w:val="0"/>
      <w:divBdr>
        <w:top w:val="none" w:sz="0" w:space="0" w:color="auto"/>
        <w:left w:val="none" w:sz="0" w:space="0" w:color="auto"/>
        <w:bottom w:val="none" w:sz="0" w:space="0" w:color="auto"/>
        <w:right w:val="none" w:sz="0" w:space="0" w:color="auto"/>
      </w:divBdr>
    </w:div>
    <w:div w:id="1779564924">
      <w:bodyDiv w:val="1"/>
      <w:marLeft w:val="0"/>
      <w:marRight w:val="0"/>
      <w:marTop w:val="0"/>
      <w:marBottom w:val="0"/>
      <w:divBdr>
        <w:top w:val="none" w:sz="0" w:space="0" w:color="auto"/>
        <w:left w:val="none" w:sz="0" w:space="0" w:color="auto"/>
        <w:bottom w:val="none" w:sz="0" w:space="0" w:color="auto"/>
        <w:right w:val="none" w:sz="0" w:space="0" w:color="auto"/>
      </w:divBdr>
    </w:div>
    <w:div w:id="1779762844">
      <w:bodyDiv w:val="1"/>
      <w:marLeft w:val="0"/>
      <w:marRight w:val="0"/>
      <w:marTop w:val="0"/>
      <w:marBottom w:val="0"/>
      <w:divBdr>
        <w:top w:val="none" w:sz="0" w:space="0" w:color="auto"/>
        <w:left w:val="none" w:sz="0" w:space="0" w:color="auto"/>
        <w:bottom w:val="none" w:sz="0" w:space="0" w:color="auto"/>
        <w:right w:val="none" w:sz="0" w:space="0" w:color="auto"/>
      </w:divBdr>
    </w:div>
    <w:div w:id="1779789472">
      <w:bodyDiv w:val="1"/>
      <w:marLeft w:val="0"/>
      <w:marRight w:val="0"/>
      <w:marTop w:val="0"/>
      <w:marBottom w:val="0"/>
      <w:divBdr>
        <w:top w:val="none" w:sz="0" w:space="0" w:color="auto"/>
        <w:left w:val="none" w:sz="0" w:space="0" w:color="auto"/>
        <w:bottom w:val="none" w:sz="0" w:space="0" w:color="auto"/>
        <w:right w:val="none" w:sz="0" w:space="0" w:color="auto"/>
      </w:divBdr>
    </w:div>
    <w:div w:id="1779832543">
      <w:bodyDiv w:val="1"/>
      <w:marLeft w:val="0"/>
      <w:marRight w:val="0"/>
      <w:marTop w:val="0"/>
      <w:marBottom w:val="0"/>
      <w:divBdr>
        <w:top w:val="none" w:sz="0" w:space="0" w:color="auto"/>
        <w:left w:val="none" w:sz="0" w:space="0" w:color="auto"/>
        <w:bottom w:val="none" w:sz="0" w:space="0" w:color="auto"/>
        <w:right w:val="none" w:sz="0" w:space="0" w:color="auto"/>
      </w:divBdr>
    </w:div>
    <w:div w:id="1779989282">
      <w:bodyDiv w:val="1"/>
      <w:marLeft w:val="0"/>
      <w:marRight w:val="0"/>
      <w:marTop w:val="0"/>
      <w:marBottom w:val="0"/>
      <w:divBdr>
        <w:top w:val="none" w:sz="0" w:space="0" w:color="auto"/>
        <w:left w:val="none" w:sz="0" w:space="0" w:color="auto"/>
        <w:bottom w:val="none" w:sz="0" w:space="0" w:color="auto"/>
        <w:right w:val="none" w:sz="0" w:space="0" w:color="auto"/>
      </w:divBdr>
    </w:div>
    <w:div w:id="1780181892">
      <w:bodyDiv w:val="1"/>
      <w:marLeft w:val="0"/>
      <w:marRight w:val="0"/>
      <w:marTop w:val="0"/>
      <w:marBottom w:val="0"/>
      <w:divBdr>
        <w:top w:val="none" w:sz="0" w:space="0" w:color="auto"/>
        <w:left w:val="none" w:sz="0" w:space="0" w:color="auto"/>
        <w:bottom w:val="none" w:sz="0" w:space="0" w:color="auto"/>
        <w:right w:val="none" w:sz="0" w:space="0" w:color="auto"/>
      </w:divBdr>
    </w:div>
    <w:div w:id="1780367369">
      <w:bodyDiv w:val="1"/>
      <w:marLeft w:val="0"/>
      <w:marRight w:val="0"/>
      <w:marTop w:val="0"/>
      <w:marBottom w:val="0"/>
      <w:divBdr>
        <w:top w:val="none" w:sz="0" w:space="0" w:color="auto"/>
        <w:left w:val="none" w:sz="0" w:space="0" w:color="auto"/>
        <w:bottom w:val="none" w:sz="0" w:space="0" w:color="auto"/>
        <w:right w:val="none" w:sz="0" w:space="0" w:color="auto"/>
      </w:divBdr>
    </w:div>
    <w:div w:id="1781410606">
      <w:bodyDiv w:val="1"/>
      <w:marLeft w:val="0"/>
      <w:marRight w:val="0"/>
      <w:marTop w:val="0"/>
      <w:marBottom w:val="0"/>
      <w:divBdr>
        <w:top w:val="none" w:sz="0" w:space="0" w:color="auto"/>
        <w:left w:val="none" w:sz="0" w:space="0" w:color="auto"/>
        <w:bottom w:val="none" w:sz="0" w:space="0" w:color="auto"/>
        <w:right w:val="none" w:sz="0" w:space="0" w:color="auto"/>
      </w:divBdr>
    </w:div>
    <w:div w:id="1781678127">
      <w:bodyDiv w:val="1"/>
      <w:marLeft w:val="0"/>
      <w:marRight w:val="0"/>
      <w:marTop w:val="0"/>
      <w:marBottom w:val="0"/>
      <w:divBdr>
        <w:top w:val="none" w:sz="0" w:space="0" w:color="auto"/>
        <w:left w:val="none" w:sz="0" w:space="0" w:color="auto"/>
        <w:bottom w:val="none" w:sz="0" w:space="0" w:color="auto"/>
        <w:right w:val="none" w:sz="0" w:space="0" w:color="auto"/>
      </w:divBdr>
    </w:div>
    <w:div w:id="1782260335">
      <w:bodyDiv w:val="1"/>
      <w:marLeft w:val="0"/>
      <w:marRight w:val="0"/>
      <w:marTop w:val="0"/>
      <w:marBottom w:val="0"/>
      <w:divBdr>
        <w:top w:val="none" w:sz="0" w:space="0" w:color="auto"/>
        <w:left w:val="none" w:sz="0" w:space="0" w:color="auto"/>
        <w:bottom w:val="none" w:sz="0" w:space="0" w:color="auto"/>
        <w:right w:val="none" w:sz="0" w:space="0" w:color="auto"/>
      </w:divBdr>
    </w:div>
    <w:div w:id="1782531841">
      <w:bodyDiv w:val="1"/>
      <w:marLeft w:val="0"/>
      <w:marRight w:val="0"/>
      <w:marTop w:val="0"/>
      <w:marBottom w:val="0"/>
      <w:divBdr>
        <w:top w:val="none" w:sz="0" w:space="0" w:color="auto"/>
        <w:left w:val="none" w:sz="0" w:space="0" w:color="auto"/>
        <w:bottom w:val="none" w:sz="0" w:space="0" w:color="auto"/>
        <w:right w:val="none" w:sz="0" w:space="0" w:color="auto"/>
      </w:divBdr>
    </w:div>
    <w:div w:id="1783187051">
      <w:bodyDiv w:val="1"/>
      <w:marLeft w:val="0"/>
      <w:marRight w:val="0"/>
      <w:marTop w:val="0"/>
      <w:marBottom w:val="0"/>
      <w:divBdr>
        <w:top w:val="none" w:sz="0" w:space="0" w:color="auto"/>
        <w:left w:val="none" w:sz="0" w:space="0" w:color="auto"/>
        <w:bottom w:val="none" w:sz="0" w:space="0" w:color="auto"/>
        <w:right w:val="none" w:sz="0" w:space="0" w:color="auto"/>
      </w:divBdr>
    </w:div>
    <w:div w:id="1783499114">
      <w:bodyDiv w:val="1"/>
      <w:marLeft w:val="0"/>
      <w:marRight w:val="0"/>
      <w:marTop w:val="0"/>
      <w:marBottom w:val="0"/>
      <w:divBdr>
        <w:top w:val="none" w:sz="0" w:space="0" w:color="auto"/>
        <w:left w:val="none" w:sz="0" w:space="0" w:color="auto"/>
        <w:bottom w:val="none" w:sz="0" w:space="0" w:color="auto"/>
        <w:right w:val="none" w:sz="0" w:space="0" w:color="auto"/>
      </w:divBdr>
    </w:div>
    <w:div w:id="1783960630">
      <w:bodyDiv w:val="1"/>
      <w:marLeft w:val="0"/>
      <w:marRight w:val="0"/>
      <w:marTop w:val="0"/>
      <w:marBottom w:val="0"/>
      <w:divBdr>
        <w:top w:val="none" w:sz="0" w:space="0" w:color="auto"/>
        <w:left w:val="none" w:sz="0" w:space="0" w:color="auto"/>
        <w:bottom w:val="none" w:sz="0" w:space="0" w:color="auto"/>
        <w:right w:val="none" w:sz="0" w:space="0" w:color="auto"/>
      </w:divBdr>
    </w:div>
    <w:div w:id="1784492499">
      <w:bodyDiv w:val="1"/>
      <w:marLeft w:val="0"/>
      <w:marRight w:val="0"/>
      <w:marTop w:val="0"/>
      <w:marBottom w:val="0"/>
      <w:divBdr>
        <w:top w:val="none" w:sz="0" w:space="0" w:color="auto"/>
        <w:left w:val="none" w:sz="0" w:space="0" w:color="auto"/>
        <w:bottom w:val="none" w:sz="0" w:space="0" w:color="auto"/>
        <w:right w:val="none" w:sz="0" w:space="0" w:color="auto"/>
      </w:divBdr>
    </w:div>
    <w:div w:id="1785415822">
      <w:bodyDiv w:val="1"/>
      <w:marLeft w:val="0"/>
      <w:marRight w:val="0"/>
      <w:marTop w:val="0"/>
      <w:marBottom w:val="0"/>
      <w:divBdr>
        <w:top w:val="none" w:sz="0" w:space="0" w:color="auto"/>
        <w:left w:val="none" w:sz="0" w:space="0" w:color="auto"/>
        <w:bottom w:val="none" w:sz="0" w:space="0" w:color="auto"/>
        <w:right w:val="none" w:sz="0" w:space="0" w:color="auto"/>
      </w:divBdr>
    </w:div>
    <w:div w:id="1785608522">
      <w:bodyDiv w:val="1"/>
      <w:marLeft w:val="0"/>
      <w:marRight w:val="0"/>
      <w:marTop w:val="0"/>
      <w:marBottom w:val="0"/>
      <w:divBdr>
        <w:top w:val="none" w:sz="0" w:space="0" w:color="auto"/>
        <w:left w:val="none" w:sz="0" w:space="0" w:color="auto"/>
        <w:bottom w:val="none" w:sz="0" w:space="0" w:color="auto"/>
        <w:right w:val="none" w:sz="0" w:space="0" w:color="auto"/>
      </w:divBdr>
    </w:div>
    <w:div w:id="1785690089">
      <w:bodyDiv w:val="1"/>
      <w:marLeft w:val="0"/>
      <w:marRight w:val="0"/>
      <w:marTop w:val="0"/>
      <w:marBottom w:val="0"/>
      <w:divBdr>
        <w:top w:val="none" w:sz="0" w:space="0" w:color="auto"/>
        <w:left w:val="none" w:sz="0" w:space="0" w:color="auto"/>
        <w:bottom w:val="none" w:sz="0" w:space="0" w:color="auto"/>
        <w:right w:val="none" w:sz="0" w:space="0" w:color="auto"/>
      </w:divBdr>
    </w:div>
    <w:div w:id="1786970208">
      <w:bodyDiv w:val="1"/>
      <w:marLeft w:val="0"/>
      <w:marRight w:val="0"/>
      <w:marTop w:val="0"/>
      <w:marBottom w:val="0"/>
      <w:divBdr>
        <w:top w:val="none" w:sz="0" w:space="0" w:color="auto"/>
        <w:left w:val="none" w:sz="0" w:space="0" w:color="auto"/>
        <w:bottom w:val="none" w:sz="0" w:space="0" w:color="auto"/>
        <w:right w:val="none" w:sz="0" w:space="0" w:color="auto"/>
      </w:divBdr>
    </w:div>
    <w:div w:id="1787890709">
      <w:bodyDiv w:val="1"/>
      <w:marLeft w:val="0"/>
      <w:marRight w:val="0"/>
      <w:marTop w:val="0"/>
      <w:marBottom w:val="0"/>
      <w:divBdr>
        <w:top w:val="none" w:sz="0" w:space="0" w:color="auto"/>
        <w:left w:val="none" w:sz="0" w:space="0" w:color="auto"/>
        <w:bottom w:val="none" w:sz="0" w:space="0" w:color="auto"/>
        <w:right w:val="none" w:sz="0" w:space="0" w:color="auto"/>
      </w:divBdr>
    </w:div>
    <w:div w:id="1788355931">
      <w:bodyDiv w:val="1"/>
      <w:marLeft w:val="0"/>
      <w:marRight w:val="0"/>
      <w:marTop w:val="0"/>
      <w:marBottom w:val="0"/>
      <w:divBdr>
        <w:top w:val="none" w:sz="0" w:space="0" w:color="auto"/>
        <w:left w:val="none" w:sz="0" w:space="0" w:color="auto"/>
        <w:bottom w:val="none" w:sz="0" w:space="0" w:color="auto"/>
        <w:right w:val="none" w:sz="0" w:space="0" w:color="auto"/>
      </w:divBdr>
    </w:div>
    <w:div w:id="1789272113">
      <w:bodyDiv w:val="1"/>
      <w:marLeft w:val="0"/>
      <w:marRight w:val="0"/>
      <w:marTop w:val="0"/>
      <w:marBottom w:val="0"/>
      <w:divBdr>
        <w:top w:val="none" w:sz="0" w:space="0" w:color="auto"/>
        <w:left w:val="none" w:sz="0" w:space="0" w:color="auto"/>
        <w:bottom w:val="none" w:sz="0" w:space="0" w:color="auto"/>
        <w:right w:val="none" w:sz="0" w:space="0" w:color="auto"/>
      </w:divBdr>
    </w:div>
    <w:div w:id="1789278031">
      <w:bodyDiv w:val="1"/>
      <w:marLeft w:val="0"/>
      <w:marRight w:val="0"/>
      <w:marTop w:val="0"/>
      <w:marBottom w:val="0"/>
      <w:divBdr>
        <w:top w:val="none" w:sz="0" w:space="0" w:color="auto"/>
        <w:left w:val="none" w:sz="0" w:space="0" w:color="auto"/>
        <w:bottom w:val="none" w:sz="0" w:space="0" w:color="auto"/>
        <w:right w:val="none" w:sz="0" w:space="0" w:color="auto"/>
      </w:divBdr>
    </w:div>
    <w:div w:id="1790467651">
      <w:bodyDiv w:val="1"/>
      <w:marLeft w:val="0"/>
      <w:marRight w:val="0"/>
      <w:marTop w:val="0"/>
      <w:marBottom w:val="0"/>
      <w:divBdr>
        <w:top w:val="none" w:sz="0" w:space="0" w:color="auto"/>
        <w:left w:val="none" w:sz="0" w:space="0" w:color="auto"/>
        <w:bottom w:val="none" w:sz="0" w:space="0" w:color="auto"/>
        <w:right w:val="none" w:sz="0" w:space="0" w:color="auto"/>
      </w:divBdr>
    </w:div>
    <w:div w:id="1791315267">
      <w:bodyDiv w:val="1"/>
      <w:marLeft w:val="0"/>
      <w:marRight w:val="0"/>
      <w:marTop w:val="0"/>
      <w:marBottom w:val="0"/>
      <w:divBdr>
        <w:top w:val="none" w:sz="0" w:space="0" w:color="auto"/>
        <w:left w:val="none" w:sz="0" w:space="0" w:color="auto"/>
        <w:bottom w:val="none" w:sz="0" w:space="0" w:color="auto"/>
        <w:right w:val="none" w:sz="0" w:space="0" w:color="auto"/>
      </w:divBdr>
    </w:div>
    <w:div w:id="1792361994">
      <w:bodyDiv w:val="1"/>
      <w:marLeft w:val="0"/>
      <w:marRight w:val="0"/>
      <w:marTop w:val="0"/>
      <w:marBottom w:val="0"/>
      <w:divBdr>
        <w:top w:val="none" w:sz="0" w:space="0" w:color="auto"/>
        <w:left w:val="none" w:sz="0" w:space="0" w:color="auto"/>
        <w:bottom w:val="none" w:sz="0" w:space="0" w:color="auto"/>
        <w:right w:val="none" w:sz="0" w:space="0" w:color="auto"/>
      </w:divBdr>
    </w:div>
    <w:div w:id="1792623249">
      <w:bodyDiv w:val="1"/>
      <w:marLeft w:val="0"/>
      <w:marRight w:val="0"/>
      <w:marTop w:val="0"/>
      <w:marBottom w:val="0"/>
      <w:divBdr>
        <w:top w:val="none" w:sz="0" w:space="0" w:color="auto"/>
        <w:left w:val="none" w:sz="0" w:space="0" w:color="auto"/>
        <w:bottom w:val="none" w:sz="0" w:space="0" w:color="auto"/>
        <w:right w:val="none" w:sz="0" w:space="0" w:color="auto"/>
      </w:divBdr>
    </w:div>
    <w:div w:id="1794637936">
      <w:bodyDiv w:val="1"/>
      <w:marLeft w:val="0"/>
      <w:marRight w:val="0"/>
      <w:marTop w:val="0"/>
      <w:marBottom w:val="0"/>
      <w:divBdr>
        <w:top w:val="none" w:sz="0" w:space="0" w:color="auto"/>
        <w:left w:val="none" w:sz="0" w:space="0" w:color="auto"/>
        <w:bottom w:val="none" w:sz="0" w:space="0" w:color="auto"/>
        <w:right w:val="none" w:sz="0" w:space="0" w:color="auto"/>
      </w:divBdr>
    </w:div>
    <w:div w:id="1795053218">
      <w:bodyDiv w:val="1"/>
      <w:marLeft w:val="0"/>
      <w:marRight w:val="0"/>
      <w:marTop w:val="0"/>
      <w:marBottom w:val="0"/>
      <w:divBdr>
        <w:top w:val="none" w:sz="0" w:space="0" w:color="auto"/>
        <w:left w:val="none" w:sz="0" w:space="0" w:color="auto"/>
        <w:bottom w:val="none" w:sz="0" w:space="0" w:color="auto"/>
        <w:right w:val="none" w:sz="0" w:space="0" w:color="auto"/>
      </w:divBdr>
    </w:div>
    <w:div w:id="1798253257">
      <w:bodyDiv w:val="1"/>
      <w:marLeft w:val="0"/>
      <w:marRight w:val="0"/>
      <w:marTop w:val="0"/>
      <w:marBottom w:val="0"/>
      <w:divBdr>
        <w:top w:val="none" w:sz="0" w:space="0" w:color="auto"/>
        <w:left w:val="none" w:sz="0" w:space="0" w:color="auto"/>
        <w:bottom w:val="none" w:sz="0" w:space="0" w:color="auto"/>
        <w:right w:val="none" w:sz="0" w:space="0" w:color="auto"/>
      </w:divBdr>
    </w:div>
    <w:div w:id="1798986235">
      <w:bodyDiv w:val="1"/>
      <w:marLeft w:val="0"/>
      <w:marRight w:val="0"/>
      <w:marTop w:val="0"/>
      <w:marBottom w:val="0"/>
      <w:divBdr>
        <w:top w:val="none" w:sz="0" w:space="0" w:color="auto"/>
        <w:left w:val="none" w:sz="0" w:space="0" w:color="auto"/>
        <w:bottom w:val="none" w:sz="0" w:space="0" w:color="auto"/>
        <w:right w:val="none" w:sz="0" w:space="0" w:color="auto"/>
      </w:divBdr>
    </w:div>
    <w:div w:id="1799835882">
      <w:bodyDiv w:val="1"/>
      <w:marLeft w:val="0"/>
      <w:marRight w:val="0"/>
      <w:marTop w:val="0"/>
      <w:marBottom w:val="0"/>
      <w:divBdr>
        <w:top w:val="none" w:sz="0" w:space="0" w:color="auto"/>
        <w:left w:val="none" w:sz="0" w:space="0" w:color="auto"/>
        <w:bottom w:val="none" w:sz="0" w:space="0" w:color="auto"/>
        <w:right w:val="none" w:sz="0" w:space="0" w:color="auto"/>
      </w:divBdr>
    </w:div>
    <w:div w:id="1801337371">
      <w:bodyDiv w:val="1"/>
      <w:marLeft w:val="0"/>
      <w:marRight w:val="0"/>
      <w:marTop w:val="0"/>
      <w:marBottom w:val="0"/>
      <w:divBdr>
        <w:top w:val="none" w:sz="0" w:space="0" w:color="auto"/>
        <w:left w:val="none" w:sz="0" w:space="0" w:color="auto"/>
        <w:bottom w:val="none" w:sz="0" w:space="0" w:color="auto"/>
        <w:right w:val="none" w:sz="0" w:space="0" w:color="auto"/>
      </w:divBdr>
    </w:div>
    <w:div w:id="1803111406">
      <w:bodyDiv w:val="1"/>
      <w:marLeft w:val="0"/>
      <w:marRight w:val="0"/>
      <w:marTop w:val="0"/>
      <w:marBottom w:val="0"/>
      <w:divBdr>
        <w:top w:val="none" w:sz="0" w:space="0" w:color="auto"/>
        <w:left w:val="none" w:sz="0" w:space="0" w:color="auto"/>
        <w:bottom w:val="none" w:sz="0" w:space="0" w:color="auto"/>
        <w:right w:val="none" w:sz="0" w:space="0" w:color="auto"/>
      </w:divBdr>
    </w:div>
    <w:div w:id="1803422333">
      <w:bodyDiv w:val="1"/>
      <w:marLeft w:val="0"/>
      <w:marRight w:val="0"/>
      <w:marTop w:val="0"/>
      <w:marBottom w:val="0"/>
      <w:divBdr>
        <w:top w:val="none" w:sz="0" w:space="0" w:color="auto"/>
        <w:left w:val="none" w:sz="0" w:space="0" w:color="auto"/>
        <w:bottom w:val="none" w:sz="0" w:space="0" w:color="auto"/>
        <w:right w:val="none" w:sz="0" w:space="0" w:color="auto"/>
      </w:divBdr>
    </w:div>
    <w:div w:id="1804883540">
      <w:bodyDiv w:val="1"/>
      <w:marLeft w:val="0"/>
      <w:marRight w:val="0"/>
      <w:marTop w:val="0"/>
      <w:marBottom w:val="0"/>
      <w:divBdr>
        <w:top w:val="none" w:sz="0" w:space="0" w:color="auto"/>
        <w:left w:val="none" w:sz="0" w:space="0" w:color="auto"/>
        <w:bottom w:val="none" w:sz="0" w:space="0" w:color="auto"/>
        <w:right w:val="none" w:sz="0" w:space="0" w:color="auto"/>
      </w:divBdr>
    </w:div>
    <w:div w:id="1804927278">
      <w:bodyDiv w:val="1"/>
      <w:marLeft w:val="0"/>
      <w:marRight w:val="0"/>
      <w:marTop w:val="0"/>
      <w:marBottom w:val="0"/>
      <w:divBdr>
        <w:top w:val="none" w:sz="0" w:space="0" w:color="auto"/>
        <w:left w:val="none" w:sz="0" w:space="0" w:color="auto"/>
        <w:bottom w:val="none" w:sz="0" w:space="0" w:color="auto"/>
        <w:right w:val="none" w:sz="0" w:space="0" w:color="auto"/>
      </w:divBdr>
    </w:div>
    <w:div w:id="1805732317">
      <w:bodyDiv w:val="1"/>
      <w:marLeft w:val="0"/>
      <w:marRight w:val="0"/>
      <w:marTop w:val="0"/>
      <w:marBottom w:val="0"/>
      <w:divBdr>
        <w:top w:val="none" w:sz="0" w:space="0" w:color="auto"/>
        <w:left w:val="none" w:sz="0" w:space="0" w:color="auto"/>
        <w:bottom w:val="none" w:sz="0" w:space="0" w:color="auto"/>
        <w:right w:val="none" w:sz="0" w:space="0" w:color="auto"/>
      </w:divBdr>
    </w:div>
    <w:div w:id="1805809398">
      <w:bodyDiv w:val="1"/>
      <w:marLeft w:val="0"/>
      <w:marRight w:val="0"/>
      <w:marTop w:val="0"/>
      <w:marBottom w:val="0"/>
      <w:divBdr>
        <w:top w:val="none" w:sz="0" w:space="0" w:color="auto"/>
        <w:left w:val="none" w:sz="0" w:space="0" w:color="auto"/>
        <w:bottom w:val="none" w:sz="0" w:space="0" w:color="auto"/>
        <w:right w:val="none" w:sz="0" w:space="0" w:color="auto"/>
      </w:divBdr>
    </w:div>
    <w:div w:id="1806045282">
      <w:bodyDiv w:val="1"/>
      <w:marLeft w:val="0"/>
      <w:marRight w:val="0"/>
      <w:marTop w:val="0"/>
      <w:marBottom w:val="0"/>
      <w:divBdr>
        <w:top w:val="none" w:sz="0" w:space="0" w:color="auto"/>
        <w:left w:val="none" w:sz="0" w:space="0" w:color="auto"/>
        <w:bottom w:val="none" w:sz="0" w:space="0" w:color="auto"/>
        <w:right w:val="none" w:sz="0" w:space="0" w:color="auto"/>
      </w:divBdr>
    </w:div>
    <w:div w:id="1807237316">
      <w:bodyDiv w:val="1"/>
      <w:marLeft w:val="0"/>
      <w:marRight w:val="0"/>
      <w:marTop w:val="0"/>
      <w:marBottom w:val="0"/>
      <w:divBdr>
        <w:top w:val="none" w:sz="0" w:space="0" w:color="auto"/>
        <w:left w:val="none" w:sz="0" w:space="0" w:color="auto"/>
        <w:bottom w:val="none" w:sz="0" w:space="0" w:color="auto"/>
        <w:right w:val="none" w:sz="0" w:space="0" w:color="auto"/>
      </w:divBdr>
    </w:div>
    <w:div w:id="1807426318">
      <w:bodyDiv w:val="1"/>
      <w:marLeft w:val="0"/>
      <w:marRight w:val="0"/>
      <w:marTop w:val="0"/>
      <w:marBottom w:val="0"/>
      <w:divBdr>
        <w:top w:val="none" w:sz="0" w:space="0" w:color="auto"/>
        <w:left w:val="none" w:sz="0" w:space="0" w:color="auto"/>
        <w:bottom w:val="none" w:sz="0" w:space="0" w:color="auto"/>
        <w:right w:val="none" w:sz="0" w:space="0" w:color="auto"/>
      </w:divBdr>
    </w:div>
    <w:div w:id="1807969146">
      <w:bodyDiv w:val="1"/>
      <w:marLeft w:val="0"/>
      <w:marRight w:val="0"/>
      <w:marTop w:val="0"/>
      <w:marBottom w:val="0"/>
      <w:divBdr>
        <w:top w:val="none" w:sz="0" w:space="0" w:color="auto"/>
        <w:left w:val="none" w:sz="0" w:space="0" w:color="auto"/>
        <w:bottom w:val="none" w:sz="0" w:space="0" w:color="auto"/>
        <w:right w:val="none" w:sz="0" w:space="0" w:color="auto"/>
      </w:divBdr>
    </w:div>
    <w:div w:id="1810198788">
      <w:bodyDiv w:val="1"/>
      <w:marLeft w:val="0"/>
      <w:marRight w:val="0"/>
      <w:marTop w:val="0"/>
      <w:marBottom w:val="0"/>
      <w:divBdr>
        <w:top w:val="none" w:sz="0" w:space="0" w:color="auto"/>
        <w:left w:val="none" w:sz="0" w:space="0" w:color="auto"/>
        <w:bottom w:val="none" w:sz="0" w:space="0" w:color="auto"/>
        <w:right w:val="none" w:sz="0" w:space="0" w:color="auto"/>
      </w:divBdr>
    </w:div>
    <w:div w:id="1810855813">
      <w:bodyDiv w:val="1"/>
      <w:marLeft w:val="0"/>
      <w:marRight w:val="0"/>
      <w:marTop w:val="0"/>
      <w:marBottom w:val="0"/>
      <w:divBdr>
        <w:top w:val="none" w:sz="0" w:space="0" w:color="auto"/>
        <w:left w:val="none" w:sz="0" w:space="0" w:color="auto"/>
        <w:bottom w:val="none" w:sz="0" w:space="0" w:color="auto"/>
        <w:right w:val="none" w:sz="0" w:space="0" w:color="auto"/>
      </w:divBdr>
    </w:div>
    <w:div w:id="1811287406">
      <w:bodyDiv w:val="1"/>
      <w:marLeft w:val="0"/>
      <w:marRight w:val="0"/>
      <w:marTop w:val="0"/>
      <w:marBottom w:val="0"/>
      <w:divBdr>
        <w:top w:val="none" w:sz="0" w:space="0" w:color="auto"/>
        <w:left w:val="none" w:sz="0" w:space="0" w:color="auto"/>
        <w:bottom w:val="none" w:sz="0" w:space="0" w:color="auto"/>
        <w:right w:val="none" w:sz="0" w:space="0" w:color="auto"/>
      </w:divBdr>
    </w:div>
    <w:div w:id="1813718753">
      <w:bodyDiv w:val="1"/>
      <w:marLeft w:val="0"/>
      <w:marRight w:val="0"/>
      <w:marTop w:val="0"/>
      <w:marBottom w:val="0"/>
      <w:divBdr>
        <w:top w:val="none" w:sz="0" w:space="0" w:color="auto"/>
        <w:left w:val="none" w:sz="0" w:space="0" w:color="auto"/>
        <w:bottom w:val="none" w:sz="0" w:space="0" w:color="auto"/>
        <w:right w:val="none" w:sz="0" w:space="0" w:color="auto"/>
      </w:divBdr>
    </w:div>
    <w:div w:id="1815902544">
      <w:bodyDiv w:val="1"/>
      <w:marLeft w:val="0"/>
      <w:marRight w:val="0"/>
      <w:marTop w:val="0"/>
      <w:marBottom w:val="0"/>
      <w:divBdr>
        <w:top w:val="none" w:sz="0" w:space="0" w:color="auto"/>
        <w:left w:val="none" w:sz="0" w:space="0" w:color="auto"/>
        <w:bottom w:val="none" w:sz="0" w:space="0" w:color="auto"/>
        <w:right w:val="none" w:sz="0" w:space="0" w:color="auto"/>
      </w:divBdr>
    </w:div>
    <w:div w:id="1816415304">
      <w:bodyDiv w:val="1"/>
      <w:marLeft w:val="0"/>
      <w:marRight w:val="0"/>
      <w:marTop w:val="0"/>
      <w:marBottom w:val="0"/>
      <w:divBdr>
        <w:top w:val="none" w:sz="0" w:space="0" w:color="auto"/>
        <w:left w:val="none" w:sz="0" w:space="0" w:color="auto"/>
        <w:bottom w:val="none" w:sz="0" w:space="0" w:color="auto"/>
        <w:right w:val="none" w:sz="0" w:space="0" w:color="auto"/>
      </w:divBdr>
    </w:div>
    <w:div w:id="1816725973">
      <w:bodyDiv w:val="1"/>
      <w:marLeft w:val="0"/>
      <w:marRight w:val="0"/>
      <w:marTop w:val="0"/>
      <w:marBottom w:val="0"/>
      <w:divBdr>
        <w:top w:val="none" w:sz="0" w:space="0" w:color="auto"/>
        <w:left w:val="none" w:sz="0" w:space="0" w:color="auto"/>
        <w:bottom w:val="none" w:sz="0" w:space="0" w:color="auto"/>
        <w:right w:val="none" w:sz="0" w:space="0" w:color="auto"/>
      </w:divBdr>
    </w:div>
    <w:div w:id="1817530861">
      <w:bodyDiv w:val="1"/>
      <w:marLeft w:val="0"/>
      <w:marRight w:val="0"/>
      <w:marTop w:val="0"/>
      <w:marBottom w:val="0"/>
      <w:divBdr>
        <w:top w:val="none" w:sz="0" w:space="0" w:color="auto"/>
        <w:left w:val="none" w:sz="0" w:space="0" w:color="auto"/>
        <w:bottom w:val="none" w:sz="0" w:space="0" w:color="auto"/>
        <w:right w:val="none" w:sz="0" w:space="0" w:color="auto"/>
      </w:divBdr>
    </w:div>
    <w:div w:id="1819299765">
      <w:bodyDiv w:val="1"/>
      <w:marLeft w:val="0"/>
      <w:marRight w:val="0"/>
      <w:marTop w:val="0"/>
      <w:marBottom w:val="0"/>
      <w:divBdr>
        <w:top w:val="none" w:sz="0" w:space="0" w:color="auto"/>
        <w:left w:val="none" w:sz="0" w:space="0" w:color="auto"/>
        <w:bottom w:val="none" w:sz="0" w:space="0" w:color="auto"/>
        <w:right w:val="none" w:sz="0" w:space="0" w:color="auto"/>
      </w:divBdr>
    </w:div>
    <w:div w:id="1819570675">
      <w:bodyDiv w:val="1"/>
      <w:marLeft w:val="0"/>
      <w:marRight w:val="0"/>
      <w:marTop w:val="0"/>
      <w:marBottom w:val="0"/>
      <w:divBdr>
        <w:top w:val="none" w:sz="0" w:space="0" w:color="auto"/>
        <w:left w:val="none" w:sz="0" w:space="0" w:color="auto"/>
        <w:bottom w:val="none" w:sz="0" w:space="0" w:color="auto"/>
        <w:right w:val="none" w:sz="0" w:space="0" w:color="auto"/>
      </w:divBdr>
    </w:div>
    <w:div w:id="1822574337">
      <w:bodyDiv w:val="1"/>
      <w:marLeft w:val="0"/>
      <w:marRight w:val="0"/>
      <w:marTop w:val="0"/>
      <w:marBottom w:val="0"/>
      <w:divBdr>
        <w:top w:val="none" w:sz="0" w:space="0" w:color="auto"/>
        <w:left w:val="none" w:sz="0" w:space="0" w:color="auto"/>
        <w:bottom w:val="none" w:sz="0" w:space="0" w:color="auto"/>
        <w:right w:val="none" w:sz="0" w:space="0" w:color="auto"/>
      </w:divBdr>
    </w:div>
    <w:div w:id="1822622607">
      <w:bodyDiv w:val="1"/>
      <w:marLeft w:val="0"/>
      <w:marRight w:val="0"/>
      <w:marTop w:val="0"/>
      <w:marBottom w:val="0"/>
      <w:divBdr>
        <w:top w:val="none" w:sz="0" w:space="0" w:color="auto"/>
        <w:left w:val="none" w:sz="0" w:space="0" w:color="auto"/>
        <w:bottom w:val="none" w:sz="0" w:space="0" w:color="auto"/>
        <w:right w:val="none" w:sz="0" w:space="0" w:color="auto"/>
      </w:divBdr>
    </w:div>
    <w:div w:id="1822843334">
      <w:bodyDiv w:val="1"/>
      <w:marLeft w:val="0"/>
      <w:marRight w:val="0"/>
      <w:marTop w:val="0"/>
      <w:marBottom w:val="0"/>
      <w:divBdr>
        <w:top w:val="none" w:sz="0" w:space="0" w:color="auto"/>
        <w:left w:val="none" w:sz="0" w:space="0" w:color="auto"/>
        <w:bottom w:val="none" w:sz="0" w:space="0" w:color="auto"/>
        <w:right w:val="none" w:sz="0" w:space="0" w:color="auto"/>
      </w:divBdr>
    </w:div>
    <w:div w:id="1822886704">
      <w:bodyDiv w:val="1"/>
      <w:marLeft w:val="0"/>
      <w:marRight w:val="0"/>
      <w:marTop w:val="0"/>
      <w:marBottom w:val="0"/>
      <w:divBdr>
        <w:top w:val="none" w:sz="0" w:space="0" w:color="auto"/>
        <w:left w:val="none" w:sz="0" w:space="0" w:color="auto"/>
        <w:bottom w:val="none" w:sz="0" w:space="0" w:color="auto"/>
        <w:right w:val="none" w:sz="0" w:space="0" w:color="auto"/>
      </w:divBdr>
    </w:div>
    <w:div w:id="1823617431">
      <w:bodyDiv w:val="1"/>
      <w:marLeft w:val="0"/>
      <w:marRight w:val="0"/>
      <w:marTop w:val="0"/>
      <w:marBottom w:val="0"/>
      <w:divBdr>
        <w:top w:val="none" w:sz="0" w:space="0" w:color="auto"/>
        <w:left w:val="none" w:sz="0" w:space="0" w:color="auto"/>
        <w:bottom w:val="none" w:sz="0" w:space="0" w:color="auto"/>
        <w:right w:val="none" w:sz="0" w:space="0" w:color="auto"/>
      </w:divBdr>
    </w:div>
    <w:div w:id="1832061112">
      <w:bodyDiv w:val="1"/>
      <w:marLeft w:val="0"/>
      <w:marRight w:val="0"/>
      <w:marTop w:val="0"/>
      <w:marBottom w:val="0"/>
      <w:divBdr>
        <w:top w:val="none" w:sz="0" w:space="0" w:color="auto"/>
        <w:left w:val="none" w:sz="0" w:space="0" w:color="auto"/>
        <w:bottom w:val="none" w:sz="0" w:space="0" w:color="auto"/>
        <w:right w:val="none" w:sz="0" w:space="0" w:color="auto"/>
      </w:divBdr>
    </w:div>
    <w:div w:id="1832403565">
      <w:bodyDiv w:val="1"/>
      <w:marLeft w:val="0"/>
      <w:marRight w:val="0"/>
      <w:marTop w:val="0"/>
      <w:marBottom w:val="0"/>
      <w:divBdr>
        <w:top w:val="none" w:sz="0" w:space="0" w:color="auto"/>
        <w:left w:val="none" w:sz="0" w:space="0" w:color="auto"/>
        <w:bottom w:val="none" w:sz="0" w:space="0" w:color="auto"/>
        <w:right w:val="none" w:sz="0" w:space="0" w:color="auto"/>
      </w:divBdr>
    </w:div>
    <w:div w:id="1833181528">
      <w:bodyDiv w:val="1"/>
      <w:marLeft w:val="0"/>
      <w:marRight w:val="0"/>
      <w:marTop w:val="0"/>
      <w:marBottom w:val="0"/>
      <w:divBdr>
        <w:top w:val="none" w:sz="0" w:space="0" w:color="auto"/>
        <w:left w:val="none" w:sz="0" w:space="0" w:color="auto"/>
        <w:bottom w:val="none" w:sz="0" w:space="0" w:color="auto"/>
        <w:right w:val="none" w:sz="0" w:space="0" w:color="auto"/>
      </w:divBdr>
    </w:div>
    <w:div w:id="1833524660">
      <w:bodyDiv w:val="1"/>
      <w:marLeft w:val="0"/>
      <w:marRight w:val="0"/>
      <w:marTop w:val="0"/>
      <w:marBottom w:val="0"/>
      <w:divBdr>
        <w:top w:val="none" w:sz="0" w:space="0" w:color="auto"/>
        <w:left w:val="none" w:sz="0" w:space="0" w:color="auto"/>
        <w:bottom w:val="none" w:sz="0" w:space="0" w:color="auto"/>
        <w:right w:val="none" w:sz="0" w:space="0" w:color="auto"/>
      </w:divBdr>
    </w:div>
    <w:div w:id="1833838189">
      <w:bodyDiv w:val="1"/>
      <w:marLeft w:val="0"/>
      <w:marRight w:val="0"/>
      <w:marTop w:val="0"/>
      <w:marBottom w:val="0"/>
      <w:divBdr>
        <w:top w:val="none" w:sz="0" w:space="0" w:color="auto"/>
        <w:left w:val="none" w:sz="0" w:space="0" w:color="auto"/>
        <w:bottom w:val="none" w:sz="0" w:space="0" w:color="auto"/>
        <w:right w:val="none" w:sz="0" w:space="0" w:color="auto"/>
      </w:divBdr>
    </w:div>
    <w:div w:id="1834106991">
      <w:bodyDiv w:val="1"/>
      <w:marLeft w:val="0"/>
      <w:marRight w:val="0"/>
      <w:marTop w:val="0"/>
      <w:marBottom w:val="0"/>
      <w:divBdr>
        <w:top w:val="none" w:sz="0" w:space="0" w:color="auto"/>
        <w:left w:val="none" w:sz="0" w:space="0" w:color="auto"/>
        <w:bottom w:val="none" w:sz="0" w:space="0" w:color="auto"/>
        <w:right w:val="none" w:sz="0" w:space="0" w:color="auto"/>
      </w:divBdr>
    </w:div>
    <w:div w:id="1835342615">
      <w:bodyDiv w:val="1"/>
      <w:marLeft w:val="0"/>
      <w:marRight w:val="0"/>
      <w:marTop w:val="0"/>
      <w:marBottom w:val="0"/>
      <w:divBdr>
        <w:top w:val="none" w:sz="0" w:space="0" w:color="auto"/>
        <w:left w:val="none" w:sz="0" w:space="0" w:color="auto"/>
        <w:bottom w:val="none" w:sz="0" w:space="0" w:color="auto"/>
        <w:right w:val="none" w:sz="0" w:space="0" w:color="auto"/>
      </w:divBdr>
    </w:div>
    <w:div w:id="1836333734">
      <w:bodyDiv w:val="1"/>
      <w:marLeft w:val="0"/>
      <w:marRight w:val="0"/>
      <w:marTop w:val="0"/>
      <w:marBottom w:val="0"/>
      <w:divBdr>
        <w:top w:val="none" w:sz="0" w:space="0" w:color="auto"/>
        <w:left w:val="none" w:sz="0" w:space="0" w:color="auto"/>
        <w:bottom w:val="none" w:sz="0" w:space="0" w:color="auto"/>
        <w:right w:val="none" w:sz="0" w:space="0" w:color="auto"/>
      </w:divBdr>
    </w:div>
    <w:div w:id="1836679062">
      <w:bodyDiv w:val="1"/>
      <w:marLeft w:val="0"/>
      <w:marRight w:val="0"/>
      <w:marTop w:val="0"/>
      <w:marBottom w:val="0"/>
      <w:divBdr>
        <w:top w:val="none" w:sz="0" w:space="0" w:color="auto"/>
        <w:left w:val="none" w:sz="0" w:space="0" w:color="auto"/>
        <w:bottom w:val="none" w:sz="0" w:space="0" w:color="auto"/>
        <w:right w:val="none" w:sz="0" w:space="0" w:color="auto"/>
      </w:divBdr>
    </w:div>
    <w:div w:id="1836847021">
      <w:bodyDiv w:val="1"/>
      <w:marLeft w:val="0"/>
      <w:marRight w:val="0"/>
      <w:marTop w:val="0"/>
      <w:marBottom w:val="0"/>
      <w:divBdr>
        <w:top w:val="none" w:sz="0" w:space="0" w:color="auto"/>
        <w:left w:val="none" w:sz="0" w:space="0" w:color="auto"/>
        <w:bottom w:val="none" w:sz="0" w:space="0" w:color="auto"/>
        <w:right w:val="none" w:sz="0" w:space="0" w:color="auto"/>
      </w:divBdr>
    </w:div>
    <w:div w:id="1836997087">
      <w:bodyDiv w:val="1"/>
      <w:marLeft w:val="0"/>
      <w:marRight w:val="0"/>
      <w:marTop w:val="0"/>
      <w:marBottom w:val="0"/>
      <w:divBdr>
        <w:top w:val="none" w:sz="0" w:space="0" w:color="auto"/>
        <w:left w:val="none" w:sz="0" w:space="0" w:color="auto"/>
        <w:bottom w:val="none" w:sz="0" w:space="0" w:color="auto"/>
        <w:right w:val="none" w:sz="0" w:space="0" w:color="auto"/>
      </w:divBdr>
    </w:div>
    <w:div w:id="1838227731">
      <w:bodyDiv w:val="1"/>
      <w:marLeft w:val="0"/>
      <w:marRight w:val="0"/>
      <w:marTop w:val="0"/>
      <w:marBottom w:val="0"/>
      <w:divBdr>
        <w:top w:val="none" w:sz="0" w:space="0" w:color="auto"/>
        <w:left w:val="none" w:sz="0" w:space="0" w:color="auto"/>
        <w:bottom w:val="none" w:sz="0" w:space="0" w:color="auto"/>
        <w:right w:val="none" w:sz="0" w:space="0" w:color="auto"/>
      </w:divBdr>
    </w:div>
    <w:div w:id="1838378549">
      <w:bodyDiv w:val="1"/>
      <w:marLeft w:val="0"/>
      <w:marRight w:val="0"/>
      <w:marTop w:val="0"/>
      <w:marBottom w:val="0"/>
      <w:divBdr>
        <w:top w:val="none" w:sz="0" w:space="0" w:color="auto"/>
        <w:left w:val="none" w:sz="0" w:space="0" w:color="auto"/>
        <w:bottom w:val="none" w:sz="0" w:space="0" w:color="auto"/>
        <w:right w:val="none" w:sz="0" w:space="0" w:color="auto"/>
      </w:divBdr>
    </w:div>
    <w:div w:id="1839273086">
      <w:bodyDiv w:val="1"/>
      <w:marLeft w:val="0"/>
      <w:marRight w:val="0"/>
      <w:marTop w:val="0"/>
      <w:marBottom w:val="0"/>
      <w:divBdr>
        <w:top w:val="none" w:sz="0" w:space="0" w:color="auto"/>
        <w:left w:val="none" w:sz="0" w:space="0" w:color="auto"/>
        <w:bottom w:val="none" w:sz="0" w:space="0" w:color="auto"/>
        <w:right w:val="none" w:sz="0" w:space="0" w:color="auto"/>
      </w:divBdr>
    </w:div>
    <w:div w:id="1839734317">
      <w:bodyDiv w:val="1"/>
      <w:marLeft w:val="0"/>
      <w:marRight w:val="0"/>
      <w:marTop w:val="0"/>
      <w:marBottom w:val="0"/>
      <w:divBdr>
        <w:top w:val="none" w:sz="0" w:space="0" w:color="auto"/>
        <w:left w:val="none" w:sz="0" w:space="0" w:color="auto"/>
        <w:bottom w:val="none" w:sz="0" w:space="0" w:color="auto"/>
        <w:right w:val="none" w:sz="0" w:space="0" w:color="auto"/>
      </w:divBdr>
    </w:div>
    <w:div w:id="1840120134">
      <w:bodyDiv w:val="1"/>
      <w:marLeft w:val="0"/>
      <w:marRight w:val="0"/>
      <w:marTop w:val="0"/>
      <w:marBottom w:val="0"/>
      <w:divBdr>
        <w:top w:val="none" w:sz="0" w:space="0" w:color="auto"/>
        <w:left w:val="none" w:sz="0" w:space="0" w:color="auto"/>
        <w:bottom w:val="none" w:sz="0" w:space="0" w:color="auto"/>
        <w:right w:val="none" w:sz="0" w:space="0" w:color="auto"/>
      </w:divBdr>
    </w:div>
    <w:div w:id="1841773965">
      <w:bodyDiv w:val="1"/>
      <w:marLeft w:val="0"/>
      <w:marRight w:val="0"/>
      <w:marTop w:val="0"/>
      <w:marBottom w:val="0"/>
      <w:divBdr>
        <w:top w:val="none" w:sz="0" w:space="0" w:color="auto"/>
        <w:left w:val="none" w:sz="0" w:space="0" w:color="auto"/>
        <w:bottom w:val="none" w:sz="0" w:space="0" w:color="auto"/>
        <w:right w:val="none" w:sz="0" w:space="0" w:color="auto"/>
      </w:divBdr>
    </w:div>
    <w:div w:id="1841847956">
      <w:bodyDiv w:val="1"/>
      <w:marLeft w:val="0"/>
      <w:marRight w:val="0"/>
      <w:marTop w:val="0"/>
      <w:marBottom w:val="0"/>
      <w:divBdr>
        <w:top w:val="none" w:sz="0" w:space="0" w:color="auto"/>
        <w:left w:val="none" w:sz="0" w:space="0" w:color="auto"/>
        <w:bottom w:val="none" w:sz="0" w:space="0" w:color="auto"/>
        <w:right w:val="none" w:sz="0" w:space="0" w:color="auto"/>
      </w:divBdr>
    </w:div>
    <w:div w:id="1842810817">
      <w:bodyDiv w:val="1"/>
      <w:marLeft w:val="0"/>
      <w:marRight w:val="0"/>
      <w:marTop w:val="0"/>
      <w:marBottom w:val="0"/>
      <w:divBdr>
        <w:top w:val="none" w:sz="0" w:space="0" w:color="auto"/>
        <w:left w:val="none" w:sz="0" w:space="0" w:color="auto"/>
        <w:bottom w:val="none" w:sz="0" w:space="0" w:color="auto"/>
        <w:right w:val="none" w:sz="0" w:space="0" w:color="auto"/>
      </w:divBdr>
    </w:div>
    <w:div w:id="1843545688">
      <w:bodyDiv w:val="1"/>
      <w:marLeft w:val="0"/>
      <w:marRight w:val="0"/>
      <w:marTop w:val="0"/>
      <w:marBottom w:val="0"/>
      <w:divBdr>
        <w:top w:val="none" w:sz="0" w:space="0" w:color="auto"/>
        <w:left w:val="none" w:sz="0" w:space="0" w:color="auto"/>
        <w:bottom w:val="none" w:sz="0" w:space="0" w:color="auto"/>
        <w:right w:val="none" w:sz="0" w:space="0" w:color="auto"/>
      </w:divBdr>
    </w:div>
    <w:div w:id="1845051831">
      <w:bodyDiv w:val="1"/>
      <w:marLeft w:val="0"/>
      <w:marRight w:val="0"/>
      <w:marTop w:val="0"/>
      <w:marBottom w:val="0"/>
      <w:divBdr>
        <w:top w:val="none" w:sz="0" w:space="0" w:color="auto"/>
        <w:left w:val="none" w:sz="0" w:space="0" w:color="auto"/>
        <w:bottom w:val="none" w:sz="0" w:space="0" w:color="auto"/>
        <w:right w:val="none" w:sz="0" w:space="0" w:color="auto"/>
      </w:divBdr>
    </w:div>
    <w:div w:id="1846363630">
      <w:bodyDiv w:val="1"/>
      <w:marLeft w:val="0"/>
      <w:marRight w:val="0"/>
      <w:marTop w:val="0"/>
      <w:marBottom w:val="0"/>
      <w:divBdr>
        <w:top w:val="none" w:sz="0" w:space="0" w:color="auto"/>
        <w:left w:val="none" w:sz="0" w:space="0" w:color="auto"/>
        <w:bottom w:val="none" w:sz="0" w:space="0" w:color="auto"/>
        <w:right w:val="none" w:sz="0" w:space="0" w:color="auto"/>
      </w:divBdr>
    </w:div>
    <w:div w:id="1846631641">
      <w:bodyDiv w:val="1"/>
      <w:marLeft w:val="0"/>
      <w:marRight w:val="0"/>
      <w:marTop w:val="0"/>
      <w:marBottom w:val="0"/>
      <w:divBdr>
        <w:top w:val="none" w:sz="0" w:space="0" w:color="auto"/>
        <w:left w:val="none" w:sz="0" w:space="0" w:color="auto"/>
        <w:bottom w:val="none" w:sz="0" w:space="0" w:color="auto"/>
        <w:right w:val="none" w:sz="0" w:space="0" w:color="auto"/>
      </w:divBdr>
    </w:div>
    <w:div w:id="1848325604">
      <w:bodyDiv w:val="1"/>
      <w:marLeft w:val="0"/>
      <w:marRight w:val="0"/>
      <w:marTop w:val="0"/>
      <w:marBottom w:val="0"/>
      <w:divBdr>
        <w:top w:val="none" w:sz="0" w:space="0" w:color="auto"/>
        <w:left w:val="none" w:sz="0" w:space="0" w:color="auto"/>
        <w:bottom w:val="none" w:sz="0" w:space="0" w:color="auto"/>
        <w:right w:val="none" w:sz="0" w:space="0" w:color="auto"/>
      </w:divBdr>
    </w:div>
    <w:div w:id="1848594619">
      <w:bodyDiv w:val="1"/>
      <w:marLeft w:val="0"/>
      <w:marRight w:val="0"/>
      <w:marTop w:val="0"/>
      <w:marBottom w:val="0"/>
      <w:divBdr>
        <w:top w:val="none" w:sz="0" w:space="0" w:color="auto"/>
        <w:left w:val="none" w:sz="0" w:space="0" w:color="auto"/>
        <w:bottom w:val="none" w:sz="0" w:space="0" w:color="auto"/>
        <w:right w:val="none" w:sz="0" w:space="0" w:color="auto"/>
      </w:divBdr>
    </w:div>
    <w:div w:id="1850176553">
      <w:bodyDiv w:val="1"/>
      <w:marLeft w:val="0"/>
      <w:marRight w:val="0"/>
      <w:marTop w:val="0"/>
      <w:marBottom w:val="0"/>
      <w:divBdr>
        <w:top w:val="none" w:sz="0" w:space="0" w:color="auto"/>
        <w:left w:val="none" w:sz="0" w:space="0" w:color="auto"/>
        <w:bottom w:val="none" w:sz="0" w:space="0" w:color="auto"/>
        <w:right w:val="none" w:sz="0" w:space="0" w:color="auto"/>
      </w:divBdr>
    </w:div>
    <w:div w:id="1850481062">
      <w:bodyDiv w:val="1"/>
      <w:marLeft w:val="0"/>
      <w:marRight w:val="0"/>
      <w:marTop w:val="0"/>
      <w:marBottom w:val="0"/>
      <w:divBdr>
        <w:top w:val="none" w:sz="0" w:space="0" w:color="auto"/>
        <w:left w:val="none" w:sz="0" w:space="0" w:color="auto"/>
        <w:bottom w:val="none" w:sz="0" w:space="0" w:color="auto"/>
        <w:right w:val="none" w:sz="0" w:space="0" w:color="auto"/>
      </w:divBdr>
    </w:div>
    <w:div w:id="1850679514">
      <w:bodyDiv w:val="1"/>
      <w:marLeft w:val="0"/>
      <w:marRight w:val="0"/>
      <w:marTop w:val="0"/>
      <w:marBottom w:val="0"/>
      <w:divBdr>
        <w:top w:val="none" w:sz="0" w:space="0" w:color="auto"/>
        <w:left w:val="none" w:sz="0" w:space="0" w:color="auto"/>
        <w:bottom w:val="none" w:sz="0" w:space="0" w:color="auto"/>
        <w:right w:val="none" w:sz="0" w:space="0" w:color="auto"/>
      </w:divBdr>
    </w:div>
    <w:div w:id="1851290276">
      <w:bodyDiv w:val="1"/>
      <w:marLeft w:val="0"/>
      <w:marRight w:val="0"/>
      <w:marTop w:val="0"/>
      <w:marBottom w:val="0"/>
      <w:divBdr>
        <w:top w:val="none" w:sz="0" w:space="0" w:color="auto"/>
        <w:left w:val="none" w:sz="0" w:space="0" w:color="auto"/>
        <w:bottom w:val="none" w:sz="0" w:space="0" w:color="auto"/>
        <w:right w:val="none" w:sz="0" w:space="0" w:color="auto"/>
      </w:divBdr>
    </w:div>
    <w:div w:id="1851603212">
      <w:bodyDiv w:val="1"/>
      <w:marLeft w:val="0"/>
      <w:marRight w:val="0"/>
      <w:marTop w:val="0"/>
      <w:marBottom w:val="0"/>
      <w:divBdr>
        <w:top w:val="none" w:sz="0" w:space="0" w:color="auto"/>
        <w:left w:val="none" w:sz="0" w:space="0" w:color="auto"/>
        <w:bottom w:val="none" w:sz="0" w:space="0" w:color="auto"/>
        <w:right w:val="none" w:sz="0" w:space="0" w:color="auto"/>
      </w:divBdr>
    </w:div>
    <w:div w:id="1854873690">
      <w:bodyDiv w:val="1"/>
      <w:marLeft w:val="0"/>
      <w:marRight w:val="0"/>
      <w:marTop w:val="0"/>
      <w:marBottom w:val="0"/>
      <w:divBdr>
        <w:top w:val="none" w:sz="0" w:space="0" w:color="auto"/>
        <w:left w:val="none" w:sz="0" w:space="0" w:color="auto"/>
        <w:bottom w:val="none" w:sz="0" w:space="0" w:color="auto"/>
        <w:right w:val="none" w:sz="0" w:space="0" w:color="auto"/>
      </w:divBdr>
    </w:div>
    <w:div w:id="1855267020">
      <w:bodyDiv w:val="1"/>
      <w:marLeft w:val="0"/>
      <w:marRight w:val="0"/>
      <w:marTop w:val="0"/>
      <w:marBottom w:val="0"/>
      <w:divBdr>
        <w:top w:val="none" w:sz="0" w:space="0" w:color="auto"/>
        <w:left w:val="none" w:sz="0" w:space="0" w:color="auto"/>
        <w:bottom w:val="none" w:sz="0" w:space="0" w:color="auto"/>
        <w:right w:val="none" w:sz="0" w:space="0" w:color="auto"/>
      </w:divBdr>
    </w:div>
    <w:div w:id="185533803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798635">
      <w:bodyDiv w:val="1"/>
      <w:marLeft w:val="0"/>
      <w:marRight w:val="0"/>
      <w:marTop w:val="0"/>
      <w:marBottom w:val="0"/>
      <w:divBdr>
        <w:top w:val="none" w:sz="0" w:space="0" w:color="auto"/>
        <w:left w:val="none" w:sz="0" w:space="0" w:color="auto"/>
        <w:bottom w:val="none" w:sz="0" w:space="0" w:color="auto"/>
        <w:right w:val="none" w:sz="0" w:space="0" w:color="auto"/>
      </w:divBdr>
    </w:div>
    <w:div w:id="1858612767">
      <w:bodyDiv w:val="1"/>
      <w:marLeft w:val="0"/>
      <w:marRight w:val="0"/>
      <w:marTop w:val="0"/>
      <w:marBottom w:val="0"/>
      <w:divBdr>
        <w:top w:val="none" w:sz="0" w:space="0" w:color="auto"/>
        <w:left w:val="none" w:sz="0" w:space="0" w:color="auto"/>
        <w:bottom w:val="none" w:sz="0" w:space="0" w:color="auto"/>
        <w:right w:val="none" w:sz="0" w:space="0" w:color="auto"/>
      </w:divBdr>
    </w:div>
    <w:div w:id="1859349189">
      <w:bodyDiv w:val="1"/>
      <w:marLeft w:val="0"/>
      <w:marRight w:val="0"/>
      <w:marTop w:val="0"/>
      <w:marBottom w:val="0"/>
      <w:divBdr>
        <w:top w:val="none" w:sz="0" w:space="0" w:color="auto"/>
        <w:left w:val="none" w:sz="0" w:space="0" w:color="auto"/>
        <w:bottom w:val="none" w:sz="0" w:space="0" w:color="auto"/>
        <w:right w:val="none" w:sz="0" w:space="0" w:color="auto"/>
      </w:divBdr>
    </w:div>
    <w:div w:id="1861892552">
      <w:bodyDiv w:val="1"/>
      <w:marLeft w:val="0"/>
      <w:marRight w:val="0"/>
      <w:marTop w:val="0"/>
      <w:marBottom w:val="0"/>
      <w:divBdr>
        <w:top w:val="none" w:sz="0" w:space="0" w:color="auto"/>
        <w:left w:val="none" w:sz="0" w:space="0" w:color="auto"/>
        <w:bottom w:val="none" w:sz="0" w:space="0" w:color="auto"/>
        <w:right w:val="none" w:sz="0" w:space="0" w:color="auto"/>
      </w:divBdr>
    </w:div>
    <w:div w:id="1861897333">
      <w:bodyDiv w:val="1"/>
      <w:marLeft w:val="0"/>
      <w:marRight w:val="0"/>
      <w:marTop w:val="0"/>
      <w:marBottom w:val="0"/>
      <w:divBdr>
        <w:top w:val="none" w:sz="0" w:space="0" w:color="auto"/>
        <w:left w:val="none" w:sz="0" w:space="0" w:color="auto"/>
        <w:bottom w:val="none" w:sz="0" w:space="0" w:color="auto"/>
        <w:right w:val="none" w:sz="0" w:space="0" w:color="auto"/>
      </w:divBdr>
    </w:div>
    <w:div w:id="1862936869">
      <w:bodyDiv w:val="1"/>
      <w:marLeft w:val="0"/>
      <w:marRight w:val="0"/>
      <w:marTop w:val="0"/>
      <w:marBottom w:val="0"/>
      <w:divBdr>
        <w:top w:val="none" w:sz="0" w:space="0" w:color="auto"/>
        <w:left w:val="none" w:sz="0" w:space="0" w:color="auto"/>
        <w:bottom w:val="none" w:sz="0" w:space="0" w:color="auto"/>
        <w:right w:val="none" w:sz="0" w:space="0" w:color="auto"/>
      </w:divBdr>
    </w:div>
    <w:div w:id="1863087643">
      <w:bodyDiv w:val="1"/>
      <w:marLeft w:val="0"/>
      <w:marRight w:val="0"/>
      <w:marTop w:val="0"/>
      <w:marBottom w:val="0"/>
      <w:divBdr>
        <w:top w:val="none" w:sz="0" w:space="0" w:color="auto"/>
        <w:left w:val="none" w:sz="0" w:space="0" w:color="auto"/>
        <w:bottom w:val="none" w:sz="0" w:space="0" w:color="auto"/>
        <w:right w:val="none" w:sz="0" w:space="0" w:color="auto"/>
      </w:divBdr>
    </w:div>
    <w:div w:id="1863129260">
      <w:bodyDiv w:val="1"/>
      <w:marLeft w:val="0"/>
      <w:marRight w:val="0"/>
      <w:marTop w:val="0"/>
      <w:marBottom w:val="0"/>
      <w:divBdr>
        <w:top w:val="none" w:sz="0" w:space="0" w:color="auto"/>
        <w:left w:val="none" w:sz="0" w:space="0" w:color="auto"/>
        <w:bottom w:val="none" w:sz="0" w:space="0" w:color="auto"/>
        <w:right w:val="none" w:sz="0" w:space="0" w:color="auto"/>
      </w:divBdr>
    </w:div>
    <w:div w:id="1864858755">
      <w:bodyDiv w:val="1"/>
      <w:marLeft w:val="0"/>
      <w:marRight w:val="0"/>
      <w:marTop w:val="0"/>
      <w:marBottom w:val="0"/>
      <w:divBdr>
        <w:top w:val="none" w:sz="0" w:space="0" w:color="auto"/>
        <w:left w:val="none" w:sz="0" w:space="0" w:color="auto"/>
        <w:bottom w:val="none" w:sz="0" w:space="0" w:color="auto"/>
        <w:right w:val="none" w:sz="0" w:space="0" w:color="auto"/>
      </w:divBdr>
    </w:div>
    <w:div w:id="1865703551">
      <w:bodyDiv w:val="1"/>
      <w:marLeft w:val="0"/>
      <w:marRight w:val="0"/>
      <w:marTop w:val="0"/>
      <w:marBottom w:val="0"/>
      <w:divBdr>
        <w:top w:val="none" w:sz="0" w:space="0" w:color="auto"/>
        <w:left w:val="none" w:sz="0" w:space="0" w:color="auto"/>
        <w:bottom w:val="none" w:sz="0" w:space="0" w:color="auto"/>
        <w:right w:val="none" w:sz="0" w:space="0" w:color="auto"/>
      </w:divBdr>
    </w:div>
    <w:div w:id="1866013431">
      <w:bodyDiv w:val="1"/>
      <w:marLeft w:val="0"/>
      <w:marRight w:val="0"/>
      <w:marTop w:val="0"/>
      <w:marBottom w:val="0"/>
      <w:divBdr>
        <w:top w:val="none" w:sz="0" w:space="0" w:color="auto"/>
        <w:left w:val="none" w:sz="0" w:space="0" w:color="auto"/>
        <w:bottom w:val="none" w:sz="0" w:space="0" w:color="auto"/>
        <w:right w:val="none" w:sz="0" w:space="0" w:color="auto"/>
      </w:divBdr>
    </w:div>
    <w:div w:id="1867716353">
      <w:bodyDiv w:val="1"/>
      <w:marLeft w:val="0"/>
      <w:marRight w:val="0"/>
      <w:marTop w:val="0"/>
      <w:marBottom w:val="0"/>
      <w:divBdr>
        <w:top w:val="none" w:sz="0" w:space="0" w:color="auto"/>
        <w:left w:val="none" w:sz="0" w:space="0" w:color="auto"/>
        <w:bottom w:val="none" w:sz="0" w:space="0" w:color="auto"/>
        <w:right w:val="none" w:sz="0" w:space="0" w:color="auto"/>
      </w:divBdr>
    </w:div>
    <w:div w:id="1872760186">
      <w:bodyDiv w:val="1"/>
      <w:marLeft w:val="0"/>
      <w:marRight w:val="0"/>
      <w:marTop w:val="0"/>
      <w:marBottom w:val="0"/>
      <w:divBdr>
        <w:top w:val="none" w:sz="0" w:space="0" w:color="auto"/>
        <w:left w:val="none" w:sz="0" w:space="0" w:color="auto"/>
        <w:bottom w:val="none" w:sz="0" w:space="0" w:color="auto"/>
        <w:right w:val="none" w:sz="0" w:space="0" w:color="auto"/>
      </w:divBdr>
    </w:div>
    <w:div w:id="1874227299">
      <w:bodyDiv w:val="1"/>
      <w:marLeft w:val="0"/>
      <w:marRight w:val="0"/>
      <w:marTop w:val="0"/>
      <w:marBottom w:val="0"/>
      <w:divBdr>
        <w:top w:val="none" w:sz="0" w:space="0" w:color="auto"/>
        <w:left w:val="none" w:sz="0" w:space="0" w:color="auto"/>
        <w:bottom w:val="none" w:sz="0" w:space="0" w:color="auto"/>
        <w:right w:val="none" w:sz="0" w:space="0" w:color="auto"/>
      </w:divBdr>
    </w:div>
    <w:div w:id="1874609627">
      <w:bodyDiv w:val="1"/>
      <w:marLeft w:val="0"/>
      <w:marRight w:val="0"/>
      <w:marTop w:val="0"/>
      <w:marBottom w:val="0"/>
      <w:divBdr>
        <w:top w:val="none" w:sz="0" w:space="0" w:color="auto"/>
        <w:left w:val="none" w:sz="0" w:space="0" w:color="auto"/>
        <w:bottom w:val="none" w:sz="0" w:space="0" w:color="auto"/>
        <w:right w:val="none" w:sz="0" w:space="0" w:color="auto"/>
      </w:divBdr>
    </w:div>
    <w:div w:id="1876232419">
      <w:bodyDiv w:val="1"/>
      <w:marLeft w:val="0"/>
      <w:marRight w:val="0"/>
      <w:marTop w:val="0"/>
      <w:marBottom w:val="0"/>
      <w:divBdr>
        <w:top w:val="none" w:sz="0" w:space="0" w:color="auto"/>
        <w:left w:val="none" w:sz="0" w:space="0" w:color="auto"/>
        <w:bottom w:val="none" w:sz="0" w:space="0" w:color="auto"/>
        <w:right w:val="none" w:sz="0" w:space="0" w:color="auto"/>
      </w:divBdr>
    </w:div>
    <w:div w:id="1876503997">
      <w:bodyDiv w:val="1"/>
      <w:marLeft w:val="0"/>
      <w:marRight w:val="0"/>
      <w:marTop w:val="0"/>
      <w:marBottom w:val="0"/>
      <w:divBdr>
        <w:top w:val="none" w:sz="0" w:space="0" w:color="auto"/>
        <w:left w:val="none" w:sz="0" w:space="0" w:color="auto"/>
        <w:bottom w:val="none" w:sz="0" w:space="0" w:color="auto"/>
        <w:right w:val="none" w:sz="0" w:space="0" w:color="auto"/>
      </w:divBdr>
    </w:div>
    <w:div w:id="1876573579">
      <w:bodyDiv w:val="1"/>
      <w:marLeft w:val="0"/>
      <w:marRight w:val="0"/>
      <w:marTop w:val="0"/>
      <w:marBottom w:val="0"/>
      <w:divBdr>
        <w:top w:val="none" w:sz="0" w:space="0" w:color="auto"/>
        <w:left w:val="none" w:sz="0" w:space="0" w:color="auto"/>
        <w:bottom w:val="none" w:sz="0" w:space="0" w:color="auto"/>
        <w:right w:val="none" w:sz="0" w:space="0" w:color="auto"/>
      </w:divBdr>
    </w:div>
    <w:div w:id="1877765463">
      <w:bodyDiv w:val="1"/>
      <w:marLeft w:val="0"/>
      <w:marRight w:val="0"/>
      <w:marTop w:val="0"/>
      <w:marBottom w:val="0"/>
      <w:divBdr>
        <w:top w:val="none" w:sz="0" w:space="0" w:color="auto"/>
        <w:left w:val="none" w:sz="0" w:space="0" w:color="auto"/>
        <w:bottom w:val="none" w:sz="0" w:space="0" w:color="auto"/>
        <w:right w:val="none" w:sz="0" w:space="0" w:color="auto"/>
      </w:divBdr>
    </w:div>
    <w:div w:id="1878666292">
      <w:bodyDiv w:val="1"/>
      <w:marLeft w:val="0"/>
      <w:marRight w:val="0"/>
      <w:marTop w:val="0"/>
      <w:marBottom w:val="0"/>
      <w:divBdr>
        <w:top w:val="none" w:sz="0" w:space="0" w:color="auto"/>
        <w:left w:val="none" w:sz="0" w:space="0" w:color="auto"/>
        <w:bottom w:val="none" w:sz="0" w:space="0" w:color="auto"/>
        <w:right w:val="none" w:sz="0" w:space="0" w:color="auto"/>
      </w:divBdr>
    </w:div>
    <w:div w:id="1879006508">
      <w:bodyDiv w:val="1"/>
      <w:marLeft w:val="0"/>
      <w:marRight w:val="0"/>
      <w:marTop w:val="0"/>
      <w:marBottom w:val="0"/>
      <w:divBdr>
        <w:top w:val="none" w:sz="0" w:space="0" w:color="auto"/>
        <w:left w:val="none" w:sz="0" w:space="0" w:color="auto"/>
        <w:bottom w:val="none" w:sz="0" w:space="0" w:color="auto"/>
        <w:right w:val="none" w:sz="0" w:space="0" w:color="auto"/>
      </w:divBdr>
    </w:div>
    <w:div w:id="1879538710">
      <w:bodyDiv w:val="1"/>
      <w:marLeft w:val="0"/>
      <w:marRight w:val="0"/>
      <w:marTop w:val="0"/>
      <w:marBottom w:val="0"/>
      <w:divBdr>
        <w:top w:val="none" w:sz="0" w:space="0" w:color="auto"/>
        <w:left w:val="none" w:sz="0" w:space="0" w:color="auto"/>
        <w:bottom w:val="none" w:sz="0" w:space="0" w:color="auto"/>
        <w:right w:val="none" w:sz="0" w:space="0" w:color="auto"/>
      </w:divBdr>
    </w:div>
    <w:div w:id="1879735895">
      <w:bodyDiv w:val="1"/>
      <w:marLeft w:val="0"/>
      <w:marRight w:val="0"/>
      <w:marTop w:val="0"/>
      <w:marBottom w:val="0"/>
      <w:divBdr>
        <w:top w:val="none" w:sz="0" w:space="0" w:color="auto"/>
        <w:left w:val="none" w:sz="0" w:space="0" w:color="auto"/>
        <w:bottom w:val="none" w:sz="0" w:space="0" w:color="auto"/>
        <w:right w:val="none" w:sz="0" w:space="0" w:color="auto"/>
      </w:divBdr>
    </w:div>
    <w:div w:id="1880777970">
      <w:bodyDiv w:val="1"/>
      <w:marLeft w:val="0"/>
      <w:marRight w:val="0"/>
      <w:marTop w:val="0"/>
      <w:marBottom w:val="0"/>
      <w:divBdr>
        <w:top w:val="none" w:sz="0" w:space="0" w:color="auto"/>
        <w:left w:val="none" w:sz="0" w:space="0" w:color="auto"/>
        <w:bottom w:val="none" w:sz="0" w:space="0" w:color="auto"/>
        <w:right w:val="none" w:sz="0" w:space="0" w:color="auto"/>
      </w:divBdr>
    </w:div>
    <w:div w:id="1881554816">
      <w:bodyDiv w:val="1"/>
      <w:marLeft w:val="0"/>
      <w:marRight w:val="0"/>
      <w:marTop w:val="0"/>
      <w:marBottom w:val="0"/>
      <w:divBdr>
        <w:top w:val="none" w:sz="0" w:space="0" w:color="auto"/>
        <w:left w:val="none" w:sz="0" w:space="0" w:color="auto"/>
        <w:bottom w:val="none" w:sz="0" w:space="0" w:color="auto"/>
        <w:right w:val="none" w:sz="0" w:space="0" w:color="auto"/>
      </w:divBdr>
    </w:div>
    <w:div w:id="1883207103">
      <w:bodyDiv w:val="1"/>
      <w:marLeft w:val="0"/>
      <w:marRight w:val="0"/>
      <w:marTop w:val="0"/>
      <w:marBottom w:val="0"/>
      <w:divBdr>
        <w:top w:val="none" w:sz="0" w:space="0" w:color="auto"/>
        <w:left w:val="none" w:sz="0" w:space="0" w:color="auto"/>
        <w:bottom w:val="none" w:sz="0" w:space="0" w:color="auto"/>
        <w:right w:val="none" w:sz="0" w:space="0" w:color="auto"/>
      </w:divBdr>
    </w:div>
    <w:div w:id="1883783601">
      <w:bodyDiv w:val="1"/>
      <w:marLeft w:val="0"/>
      <w:marRight w:val="0"/>
      <w:marTop w:val="0"/>
      <w:marBottom w:val="0"/>
      <w:divBdr>
        <w:top w:val="none" w:sz="0" w:space="0" w:color="auto"/>
        <w:left w:val="none" w:sz="0" w:space="0" w:color="auto"/>
        <w:bottom w:val="none" w:sz="0" w:space="0" w:color="auto"/>
        <w:right w:val="none" w:sz="0" w:space="0" w:color="auto"/>
      </w:divBdr>
    </w:div>
    <w:div w:id="1884712037">
      <w:bodyDiv w:val="1"/>
      <w:marLeft w:val="0"/>
      <w:marRight w:val="0"/>
      <w:marTop w:val="0"/>
      <w:marBottom w:val="0"/>
      <w:divBdr>
        <w:top w:val="none" w:sz="0" w:space="0" w:color="auto"/>
        <w:left w:val="none" w:sz="0" w:space="0" w:color="auto"/>
        <w:bottom w:val="none" w:sz="0" w:space="0" w:color="auto"/>
        <w:right w:val="none" w:sz="0" w:space="0" w:color="auto"/>
      </w:divBdr>
    </w:div>
    <w:div w:id="1885943362">
      <w:bodyDiv w:val="1"/>
      <w:marLeft w:val="0"/>
      <w:marRight w:val="0"/>
      <w:marTop w:val="0"/>
      <w:marBottom w:val="0"/>
      <w:divBdr>
        <w:top w:val="none" w:sz="0" w:space="0" w:color="auto"/>
        <w:left w:val="none" w:sz="0" w:space="0" w:color="auto"/>
        <w:bottom w:val="none" w:sz="0" w:space="0" w:color="auto"/>
        <w:right w:val="none" w:sz="0" w:space="0" w:color="auto"/>
      </w:divBdr>
    </w:div>
    <w:div w:id="1886986883">
      <w:bodyDiv w:val="1"/>
      <w:marLeft w:val="0"/>
      <w:marRight w:val="0"/>
      <w:marTop w:val="0"/>
      <w:marBottom w:val="0"/>
      <w:divBdr>
        <w:top w:val="none" w:sz="0" w:space="0" w:color="auto"/>
        <w:left w:val="none" w:sz="0" w:space="0" w:color="auto"/>
        <w:bottom w:val="none" w:sz="0" w:space="0" w:color="auto"/>
        <w:right w:val="none" w:sz="0" w:space="0" w:color="auto"/>
      </w:divBdr>
    </w:div>
    <w:div w:id="1887140322">
      <w:bodyDiv w:val="1"/>
      <w:marLeft w:val="0"/>
      <w:marRight w:val="0"/>
      <w:marTop w:val="0"/>
      <w:marBottom w:val="0"/>
      <w:divBdr>
        <w:top w:val="none" w:sz="0" w:space="0" w:color="auto"/>
        <w:left w:val="none" w:sz="0" w:space="0" w:color="auto"/>
        <w:bottom w:val="none" w:sz="0" w:space="0" w:color="auto"/>
        <w:right w:val="none" w:sz="0" w:space="0" w:color="auto"/>
      </w:divBdr>
    </w:div>
    <w:div w:id="1890923231">
      <w:bodyDiv w:val="1"/>
      <w:marLeft w:val="0"/>
      <w:marRight w:val="0"/>
      <w:marTop w:val="0"/>
      <w:marBottom w:val="0"/>
      <w:divBdr>
        <w:top w:val="none" w:sz="0" w:space="0" w:color="auto"/>
        <w:left w:val="none" w:sz="0" w:space="0" w:color="auto"/>
        <w:bottom w:val="none" w:sz="0" w:space="0" w:color="auto"/>
        <w:right w:val="none" w:sz="0" w:space="0" w:color="auto"/>
      </w:divBdr>
    </w:div>
    <w:div w:id="1891262047">
      <w:bodyDiv w:val="1"/>
      <w:marLeft w:val="0"/>
      <w:marRight w:val="0"/>
      <w:marTop w:val="0"/>
      <w:marBottom w:val="0"/>
      <w:divBdr>
        <w:top w:val="none" w:sz="0" w:space="0" w:color="auto"/>
        <w:left w:val="none" w:sz="0" w:space="0" w:color="auto"/>
        <w:bottom w:val="none" w:sz="0" w:space="0" w:color="auto"/>
        <w:right w:val="none" w:sz="0" w:space="0" w:color="auto"/>
      </w:divBdr>
    </w:div>
    <w:div w:id="1893033062">
      <w:bodyDiv w:val="1"/>
      <w:marLeft w:val="0"/>
      <w:marRight w:val="0"/>
      <w:marTop w:val="0"/>
      <w:marBottom w:val="0"/>
      <w:divBdr>
        <w:top w:val="none" w:sz="0" w:space="0" w:color="auto"/>
        <w:left w:val="none" w:sz="0" w:space="0" w:color="auto"/>
        <w:bottom w:val="none" w:sz="0" w:space="0" w:color="auto"/>
        <w:right w:val="none" w:sz="0" w:space="0" w:color="auto"/>
      </w:divBdr>
    </w:div>
    <w:div w:id="1893082282">
      <w:bodyDiv w:val="1"/>
      <w:marLeft w:val="0"/>
      <w:marRight w:val="0"/>
      <w:marTop w:val="0"/>
      <w:marBottom w:val="0"/>
      <w:divBdr>
        <w:top w:val="none" w:sz="0" w:space="0" w:color="auto"/>
        <w:left w:val="none" w:sz="0" w:space="0" w:color="auto"/>
        <w:bottom w:val="none" w:sz="0" w:space="0" w:color="auto"/>
        <w:right w:val="none" w:sz="0" w:space="0" w:color="auto"/>
      </w:divBdr>
    </w:div>
    <w:div w:id="1893348730">
      <w:bodyDiv w:val="1"/>
      <w:marLeft w:val="0"/>
      <w:marRight w:val="0"/>
      <w:marTop w:val="0"/>
      <w:marBottom w:val="0"/>
      <w:divBdr>
        <w:top w:val="none" w:sz="0" w:space="0" w:color="auto"/>
        <w:left w:val="none" w:sz="0" w:space="0" w:color="auto"/>
        <w:bottom w:val="none" w:sz="0" w:space="0" w:color="auto"/>
        <w:right w:val="none" w:sz="0" w:space="0" w:color="auto"/>
      </w:divBdr>
    </w:div>
    <w:div w:id="1894851371">
      <w:bodyDiv w:val="1"/>
      <w:marLeft w:val="0"/>
      <w:marRight w:val="0"/>
      <w:marTop w:val="0"/>
      <w:marBottom w:val="0"/>
      <w:divBdr>
        <w:top w:val="none" w:sz="0" w:space="0" w:color="auto"/>
        <w:left w:val="none" w:sz="0" w:space="0" w:color="auto"/>
        <w:bottom w:val="none" w:sz="0" w:space="0" w:color="auto"/>
        <w:right w:val="none" w:sz="0" w:space="0" w:color="auto"/>
      </w:divBdr>
    </w:div>
    <w:div w:id="1896157908">
      <w:bodyDiv w:val="1"/>
      <w:marLeft w:val="0"/>
      <w:marRight w:val="0"/>
      <w:marTop w:val="0"/>
      <w:marBottom w:val="0"/>
      <w:divBdr>
        <w:top w:val="none" w:sz="0" w:space="0" w:color="auto"/>
        <w:left w:val="none" w:sz="0" w:space="0" w:color="auto"/>
        <w:bottom w:val="none" w:sz="0" w:space="0" w:color="auto"/>
        <w:right w:val="none" w:sz="0" w:space="0" w:color="auto"/>
      </w:divBdr>
    </w:div>
    <w:div w:id="1896311137">
      <w:bodyDiv w:val="1"/>
      <w:marLeft w:val="0"/>
      <w:marRight w:val="0"/>
      <w:marTop w:val="0"/>
      <w:marBottom w:val="0"/>
      <w:divBdr>
        <w:top w:val="none" w:sz="0" w:space="0" w:color="auto"/>
        <w:left w:val="none" w:sz="0" w:space="0" w:color="auto"/>
        <w:bottom w:val="none" w:sz="0" w:space="0" w:color="auto"/>
        <w:right w:val="none" w:sz="0" w:space="0" w:color="auto"/>
      </w:divBdr>
    </w:div>
    <w:div w:id="1898738802">
      <w:bodyDiv w:val="1"/>
      <w:marLeft w:val="0"/>
      <w:marRight w:val="0"/>
      <w:marTop w:val="0"/>
      <w:marBottom w:val="0"/>
      <w:divBdr>
        <w:top w:val="none" w:sz="0" w:space="0" w:color="auto"/>
        <w:left w:val="none" w:sz="0" w:space="0" w:color="auto"/>
        <w:bottom w:val="none" w:sz="0" w:space="0" w:color="auto"/>
        <w:right w:val="none" w:sz="0" w:space="0" w:color="auto"/>
      </w:divBdr>
    </w:div>
    <w:div w:id="1899973550">
      <w:bodyDiv w:val="1"/>
      <w:marLeft w:val="0"/>
      <w:marRight w:val="0"/>
      <w:marTop w:val="0"/>
      <w:marBottom w:val="0"/>
      <w:divBdr>
        <w:top w:val="none" w:sz="0" w:space="0" w:color="auto"/>
        <w:left w:val="none" w:sz="0" w:space="0" w:color="auto"/>
        <w:bottom w:val="none" w:sz="0" w:space="0" w:color="auto"/>
        <w:right w:val="none" w:sz="0" w:space="0" w:color="auto"/>
      </w:divBdr>
    </w:div>
    <w:div w:id="1901594908">
      <w:bodyDiv w:val="1"/>
      <w:marLeft w:val="0"/>
      <w:marRight w:val="0"/>
      <w:marTop w:val="0"/>
      <w:marBottom w:val="0"/>
      <w:divBdr>
        <w:top w:val="none" w:sz="0" w:space="0" w:color="auto"/>
        <w:left w:val="none" w:sz="0" w:space="0" w:color="auto"/>
        <w:bottom w:val="none" w:sz="0" w:space="0" w:color="auto"/>
        <w:right w:val="none" w:sz="0" w:space="0" w:color="auto"/>
      </w:divBdr>
    </w:div>
    <w:div w:id="1902011221">
      <w:bodyDiv w:val="1"/>
      <w:marLeft w:val="0"/>
      <w:marRight w:val="0"/>
      <w:marTop w:val="0"/>
      <w:marBottom w:val="0"/>
      <w:divBdr>
        <w:top w:val="none" w:sz="0" w:space="0" w:color="auto"/>
        <w:left w:val="none" w:sz="0" w:space="0" w:color="auto"/>
        <w:bottom w:val="none" w:sz="0" w:space="0" w:color="auto"/>
        <w:right w:val="none" w:sz="0" w:space="0" w:color="auto"/>
      </w:divBdr>
    </w:div>
    <w:div w:id="1902324052">
      <w:bodyDiv w:val="1"/>
      <w:marLeft w:val="0"/>
      <w:marRight w:val="0"/>
      <w:marTop w:val="0"/>
      <w:marBottom w:val="0"/>
      <w:divBdr>
        <w:top w:val="none" w:sz="0" w:space="0" w:color="auto"/>
        <w:left w:val="none" w:sz="0" w:space="0" w:color="auto"/>
        <w:bottom w:val="none" w:sz="0" w:space="0" w:color="auto"/>
        <w:right w:val="none" w:sz="0" w:space="0" w:color="auto"/>
      </w:divBdr>
    </w:div>
    <w:div w:id="1902669711">
      <w:bodyDiv w:val="1"/>
      <w:marLeft w:val="0"/>
      <w:marRight w:val="0"/>
      <w:marTop w:val="0"/>
      <w:marBottom w:val="0"/>
      <w:divBdr>
        <w:top w:val="none" w:sz="0" w:space="0" w:color="auto"/>
        <w:left w:val="none" w:sz="0" w:space="0" w:color="auto"/>
        <w:bottom w:val="none" w:sz="0" w:space="0" w:color="auto"/>
        <w:right w:val="none" w:sz="0" w:space="0" w:color="auto"/>
      </w:divBdr>
    </w:div>
    <w:div w:id="1902788631">
      <w:bodyDiv w:val="1"/>
      <w:marLeft w:val="0"/>
      <w:marRight w:val="0"/>
      <w:marTop w:val="0"/>
      <w:marBottom w:val="0"/>
      <w:divBdr>
        <w:top w:val="none" w:sz="0" w:space="0" w:color="auto"/>
        <w:left w:val="none" w:sz="0" w:space="0" w:color="auto"/>
        <w:bottom w:val="none" w:sz="0" w:space="0" w:color="auto"/>
        <w:right w:val="none" w:sz="0" w:space="0" w:color="auto"/>
      </w:divBdr>
    </w:div>
    <w:div w:id="1903520644">
      <w:bodyDiv w:val="1"/>
      <w:marLeft w:val="0"/>
      <w:marRight w:val="0"/>
      <w:marTop w:val="0"/>
      <w:marBottom w:val="0"/>
      <w:divBdr>
        <w:top w:val="none" w:sz="0" w:space="0" w:color="auto"/>
        <w:left w:val="none" w:sz="0" w:space="0" w:color="auto"/>
        <w:bottom w:val="none" w:sz="0" w:space="0" w:color="auto"/>
        <w:right w:val="none" w:sz="0" w:space="0" w:color="auto"/>
      </w:divBdr>
    </w:div>
    <w:div w:id="1906066735">
      <w:bodyDiv w:val="1"/>
      <w:marLeft w:val="0"/>
      <w:marRight w:val="0"/>
      <w:marTop w:val="0"/>
      <w:marBottom w:val="0"/>
      <w:divBdr>
        <w:top w:val="none" w:sz="0" w:space="0" w:color="auto"/>
        <w:left w:val="none" w:sz="0" w:space="0" w:color="auto"/>
        <w:bottom w:val="none" w:sz="0" w:space="0" w:color="auto"/>
        <w:right w:val="none" w:sz="0" w:space="0" w:color="auto"/>
      </w:divBdr>
    </w:div>
    <w:div w:id="1908606143">
      <w:bodyDiv w:val="1"/>
      <w:marLeft w:val="0"/>
      <w:marRight w:val="0"/>
      <w:marTop w:val="0"/>
      <w:marBottom w:val="0"/>
      <w:divBdr>
        <w:top w:val="none" w:sz="0" w:space="0" w:color="auto"/>
        <w:left w:val="none" w:sz="0" w:space="0" w:color="auto"/>
        <w:bottom w:val="none" w:sz="0" w:space="0" w:color="auto"/>
        <w:right w:val="none" w:sz="0" w:space="0" w:color="auto"/>
      </w:divBdr>
    </w:div>
    <w:div w:id="1908950091">
      <w:bodyDiv w:val="1"/>
      <w:marLeft w:val="0"/>
      <w:marRight w:val="0"/>
      <w:marTop w:val="0"/>
      <w:marBottom w:val="0"/>
      <w:divBdr>
        <w:top w:val="none" w:sz="0" w:space="0" w:color="auto"/>
        <w:left w:val="none" w:sz="0" w:space="0" w:color="auto"/>
        <w:bottom w:val="none" w:sz="0" w:space="0" w:color="auto"/>
        <w:right w:val="none" w:sz="0" w:space="0" w:color="auto"/>
      </w:divBdr>
    </w:div>
    <w:div w:id="1909609563">
      <w:bodyDiv w:val="1"/>
      <w:marLeft w:val="0"/>
      <w:marRight w:val="0"/>
      <w:marTop w:val="0"/>
      <w:marBottom w:val="0"/>
      <w:divBdr>
        <w:top w:val="none" w:sz="0" w:space="0" w:color="auto"/>
        <w:left w:val="none" w:sz="0" w:space="0" w:color="auto"/>
        <w:bottom w:val="none" w:sz="0" w:space="0" w:color="auto"/>
        <w:right w:val="none" w:sz="0" w:space="0" w:color="auto"/>
      </w:divBdr>
    </w:div>
    <w:div w:id="1911501403">
      <w:bodyDiv w:val="1"/>
      <w:marLeft w:val="0"/>
      <w:marRight w:val="0"/>
      <w:marTop w:val="0"/>
      <w:marBottom w:val="0"/>
      <w:divBdr>
        <w:top w:val="none" w:sz="0" w:space="0" w:color="auto"/>
        <w:left w:val="none" w:sz="0" w:space="0" w:color="auto"/>
        <w:bottom w:val="none" w:sz="0" w:space="0" w:color="auto"/>
        <w:right w:val="none" w:sz="0" w:space="0" w:color="auto"/>
      </w:divBdr>
    </w:div>
    <w:div w:id="1912423146">
      <w:bodyDiv w:val="1"/>
      <w:marLeft w:val="0"/>
      <w:marRight w:val="0"/>
      <w:marTop w:val="0"/>
      <w:marBottom w:val="0"/>
      <w:divBdr>
        <w:top w:val="none" w:sz="0" w:space="0" w:color="auto"/>
        <w:left w:val="none" w:sz="0" w:space="0" w:color="auto"/>
        <w:bottom w:val="none" w:sz="0" w:space="0" w:color="auto"/>
        <w:right w:val="none" w:sz="0" w:space="0" w:color="auto"/>
      </w:divBdr>
    </w:div>
    <w:div w:id="1914125553">
      <w:bodyDiv w:val="1"/>
      <w:marLeft w:val="0"/>
      <w:marRight w:val="0"/>
      <w:marTop w:val="0"/>
      <w:marBottom w:val="0"/>
      <w:divBdr>
        <w:top w:val="none" w:sz="0" w:space="0" w:color="auto"/>
        <w:left w:val="none" w:sz="0" w:space="0" w:color="auto"/>
        <w:bottom w:val="none" w:sz="0" w:space="0" w:color="auto"/>
        <w:right w:val="none" w:sz="0" w:space="0" w:color="auto"/>
      </w:divBdr>
    </w:div>
    <w:div w:id="1914584582">
      <w:bodyDiv w:val="1"/>
      <w:marLeft w:val="0"/>
      <w:marRight w:val="0"/>
      <w:marTop w:val="0"/>
      <w:marBottom w:val="0"/>
      <w:divBdr>
        <w:top w:val="none" w:sz="0" w:space="0" w:color="auto"/>
        <w:left w:val="none" w:sz="0" w:space="0" w:color="auto"/>
        <w:bottom w:val="none" w:sz="0" w:space="0" w:color="auto"/>
        <w:right w:val="none" w:sz="0" w:space="0" w:color="auto"/>
      </w:divBdr>
    </w:div>
    <w:div w:id="1914850017">
      <w:bodyDiv w:val="1"/>
      <w:marLeft w:val="0"/>
      <w:marRight w:val="0"/>
      <w:marTop w:val="0"/>
      <w:marBottom w:val="0"/>
      <w:divBdr>
        <w:top w:val="none" w:sz="0" w:space="0" w:color="auto"/>
        <w:left w:val="none" w:sz="0" w:space="0" w:color="auto"/>
        <w:bottom w:val="none" w:sz="0" w:space="0" w:color="auto"/>
        <w:right w:val="none" w:sz="0" w:space="0" w:color="auto"/>
      </w:divBdr>
    </w:div>
    <w:div w:id="1915234475">
      <w:bodyDiv w:val="1"/>
      <w:marLeft w:val="0"/>
      <w:marRight w:val="0"/>
      <w:marTop w:val="0"/>
      <w:marBottom w:val="0"/>
      <w:divBdr>
        <w:top w:val="none" w:sz="0" w:space="0" w:color="auto"/>
        <w:left w:val="none" w:sz="0" w:space="0" w:color="auto"/>
        <w:bottom w:val="none" w:sz="0" w:space="0" w:color="auto"/>
        <w:right w:val="none" w:sz="0" w:space="0" w:color="auto"/>
      </w:divBdr>
    </w:div>
    <w:div w:id="1916233584">
      <w:bodyDiv w:val="1"/>
      <w:marLeft w:val="0"/>
      <w:marRight w:val="0"/>
      <w:marTop w:val="0"/>
      <w:marBottom w:val="0"/>
      <w:divBdr>
        <w:top w:val="none" w:sz="0" w:space="0" w:color="auto"/>
        <w:left w:val="none" w:sz="0" w:space="0" w:color="auto"/>
        <w:bottom w:val="none" w:sz="0" w:space="0" w:color="auto"/>
        <w:right w:val="none" w:sz="0" w:space="0" w:color="auto"/>
      </w:divBdr>
    </w:div>
    <w:div w:id="1917129765">
      <w:bodyDiv w:val="1"/>
      <w:marLeft w:val="0"/>
      <w:marRight w:val="0"/>
      <w:marTop w:val="0"/>
      <w:marBottom w:val="0"/>
      <w:divBdr>
        <w:top w:val="none" w:sz="0" w:space="0" w:color="auto"/>
        <w:left w:val="none" w:sz="0" w:space="0" w:color="auto"/>
        <w:bottom w:val="none" w:sz="0" w:space="0" w:color="auto"/>
        <w:right w:val="none" w:sz="0" w:space="0" w:color="auto"/>
      </w:divBdr>
    </w:div>
    <w:div w:id="1918901326">
      <w:bodyDiv w:val="1"/>
      <w:marLeft w:val="0"/>
      <w:marRight w:val="0"/>
      <w:marTop w:val="0"/>
      <w:marBottom w:val="0"/>
      <w:divBdr>
        <w:top w:val="none" w:sz="0" w:space="0" w:color="auto"/>
        <w:left w:val="none" w:sz="0" w:space="0" w:color="auto"/>
        <w:bottom w:val="none" w:sz="0" w:space="0" w:color="auto"/>
        <w:right w:val="none" w:sz="0" w:space="0" w:color="auto"/>
      </w:divBdr>
    </w:div>
    <w:div w:id="1919049536">
      <w:bodyDiv w:val="1"/>
      <w:marLeft w:val="0"/>
      <w:marRight w:val="0"/>
      <w:marTop w:val="0"/>
      <w:marBottom w:val="0"/>
      <w:divBdr>
        <w:top w:val="none" w:sz="0" w:space="0" w:color="auto"/>
        <w:left w:val="none" w:sz="0" w:space="0" w:color="auto"/>
        <w:bottom w:val="none" w:sz="0" w:space="0" w:color="auto"/>
        <w:right w:val="none" w:sz="0" w:space="0" w:color="auto"/>
      </w:divBdr>
    </w:div>
    <w:div w:id="1919291517">
      <w:bodyDiv w:val="1"/>
      <w:marLeft w:val="0"/>
      <w:marRight w:val="0"/>
      <w:marTop w:val="0"/>
      <w:marBottom w:val="0"/>
      <w:divBdr>
        <w:top w:val="none" w:sz="0" w:space="0" w:color="auto"/>
        <w:left w:val="none" w:sz="0" w:space="0" w:color="auto"/>
        <w:bottom w:val="none" w:sz="0" w:space="0" w:color="auto"/>
        <w:right w:val="none" w:sz="0" w:space="0" w:color="auto"/>
      </w:divBdr>
    </w:div>
    <w:div w:id="1920097272">
      <w:bodyDiv w:val="1"/>
      <w:marLeft w:val="0"/>
      <w:marRight w:val="0"/>
      <w:marTop w:val="0"/>
      <w:marBottom w:val="0"/>
      <w:divBdr>
        <w:top w:val="none" w:sz="0" w:space="0" w:color="auto"/>
        <w:left w:val="none" w:sz="0" w:space="0" w:color="auto"/>
        <w:bottom w:val="none" w:sz="0" w:space="0" w:color="auto"/>
        <w:right w:val="none" w:sz="0" w:space="0" w:color="auto"/>
      </w:divBdr>
    </w:div>
    <w:div w:id="1920290590">
      <w:bodyDiv w:val="1"/>
      <w:marLeft w:val="0"/>
      <w:marRight w:val="0"/>
      <w:marTop w:val="0"/>
      <w:marBottom w:val="0"/>
      <w:divBdr>
        <w:top w:val="none" w:sz="0" w:space="0" w:color="auto"/>
        <w:left w:val="none" w:sz="0" w:space="0" w:color="auto"/>
        <w:bottom w:val="none" w:sz="0" w:space="0" w:color="auto"/>
        <w:right w:val="none" w:sz="0" w:space="0" w:color="auto"/>
      </w:divBdr>
    </w:div>
    <w:div w:id="1921481501">
      <w:bodyDiv w:val="1"/>
      <w:marLeft w:val="0"/>
      <w:marRight w:val="0"/>
      <w:marTop w:val="0"/>
      <w:marBottom w:val="0"/>
      <w:divBdr>
        <w:top w:val="none" w:sz="0" w:space="0" w:color="auto"/>
        <w:left w:val="none" w:sz="0" w:space="0" w:color="auto"/>
        <w:bottom w:val="none" w:sz="0" w:space="0" w:color="auto"/>
        <w:right w:val="none" w:sz="0" w:space="0" w:color="auto"/>
      </w:divBdr>
    </w:div>
    <w:div w:id="1921864501">
      <w:bodyDiv w:val="1"/>
      <w:marLeft w:val="0"/>
      <w:marRight w:val="0"/>
      <w:marTop w:val="0"/>
      <w:marBottom w:val="0"/>
      <w:divBdr>
        <w:top w:val="none" w:sz="0" w:space="0" w:color="auto"/>
        <w:left w:val="none" w:sz="0" w:space="0" w:color="auto"/>
        <w:bottom w:val="none" w:sz="0" w:space="0" w:color="auto"/>
        <w:right w:val="none" w:sz="0" w:space="0" w:color="auto"/>
      </w:divBdr>
    </w:div>
    <w:div w:id="1923684852">
      <w:bodyDiv w:val="1"/>
      <w:marLeft w:val="0"/>
      <w:marRight w:val="0"/>
      <w:marTop w:val="0"/>
      <w:marBottom w:val="0"/>
      <w:divBdr>
        <w:top w:val="none" w:sz="0" w:space="0" w:color="auto"/>
        <w:left w:val="none" w:sz="0" w:space="0" w:color="auto"/>
        <w:bottom w:val="none" w:sz="0" w:space="0" w:color="auto"/>
        <w:right w:val="none" w:sz="0" w:space="0" w:color="auto"/>
      </w:divBdr>
    </w:div>
    <w:div w:id="1923947147">
      <w:bodyDiv w:val="1"/>
      <w:marLeft w:val="0"/>
      <w:marRight w:val="0"/>
      <w:marTop w:val="0"/>
      <w:marBottom w:val="0"/>
      <w:divBdr>
        <w:top w:val="none" w:sz="0" w:space="0" w:color="auto"/>
        <w:left w:val="none" w:sz="0" w:space="0" w:color="auto"/>
        <w:bottom w:val="none" w:sz="0" w:space="0" w:color="auto"/>
        <w:right w:val="none" w:sz="0" w:space="0" w:color="auto"/>
      </w:divBdr>
    </w:div>
    <w:div w:id="1924025262">
      <w:bodyDiv w:val="1"/>
      <w:marLeft w:val="0"/>
      <w:marRight w:val="0"/>
      <w:marTop w:val="0"/>
      <w:marBottom w:val="0"/>
      <w:divBdr>
        <w:top w:val="none" w:sz="0" w:space="0" w:color="auto"/>
        <w:left w:val="none" w:sz="0" w:space="0" w:color="auto"/>
        <w:bottom w:val="none" w:sz="0" w:space="0" w:color="auto"/>
        <w:right w:val="none" w:sz="0" w:space="0" w:color="auto"/>
      </w:divBdr>
    </w:div>
    <w:div w:id="1924028994">
      <w:bodyDiv w:val="1"/>
      <w:marLeft w:val="0"/>
      <w:marRight w:val="0"/>
      <w:marTop w:val="0"/>
      <w:marBottom w:val="0"/>
      <w:divBdr>
        <w:top w:val="none" w:sz="0" w:space="0" w:color="auto"/>
        <w:left w:val="none" w:sz="0" w:space="0" w:color="auto"/>
        <w:bottom w:val="none" w:sz="0" w:space="0" w:color="auto"/>
        <w:right w:val="none" w:sz="0" w:space="0" w:color="auto"/>
      </w:divBdr>
    </w:div>
    <w:div w:id="1925142303">
      <w:bodyDiv w:val="1"/>
      <w:marLeft w:val="0"/>
      <w:marRight w:val="0"/>
      <w:marTop w:val="0"/>
      <w:marBottom w:val="0"/>
      <w:divBdr>
        <w:top w:val="none" w:sz="0" w:space="0" w:color="auto"/>
        <w:left w:val="none" w:sz="0" w:space="0" w:color="auto"/>
        <w:bottom w:val="none" w:sz="0" w:space="0" w:color="auto"/>
        <w:right w:val="none" w:sz="0" w:space="0" w:color="auto"/>
      </w:divBdr>
    </w:div>
    <w:div w:id="1927498763">
      <w:bodyDiv w:val="1"/>
      <w:marLeft w:val="0"/>
      <w:marRight w:val="0"/>
      <w:marTop w:val="0"/>
      <w:marBottom w:val="0"/>
      <w:divBdr>
        <w:top w:val="none" w:sz="0" w:space="0" w:color="auto"/>
        <w:left w:val="none" w:sz="0" w:space="0" w:color="auto"/>
        <w:bottom w:val="none" w:sz="0" w:space="0" w:color="auto"/>
        <w:right w:val="none" w:sz="0" w:space="0" w:color="auto"/>
      </w:divBdr>
    </w:div>
    <w:div w:id="1928541669">
      <w:bodyDiv w:val="1"/>
      <w:marLeft w:val="0"/>
      <w:marRight w:val="0"/>
      <w:marTop w:val="0"/>
      <w:marBottom w:val="0"/>
      <w:divBdr>
        <w:top w:val="none" w:sz="0" w:space="0" w:color="auto"/>
        <w:left w:val="none" w:sz="0" w:space="0" w:color="auto"/>
        <w:bottom w:val="none" w:sz="0" w:space="0" w:color="auto"/>
        <w:right w:val="none" w:sz="0" w:space="0" w:color="auto"/>
      </w:divBdr>
    </w:div>
    <w:div w:id="1928809562">
      <w:bodyDiv w:val="1"/>
      <w:marLeft w:val="0"/>
      <w:marRight w:val="0"/>
      <w:marTop w:val="0"/>
      <w:marBottom w:val="0"/>
      <w:divBdr>
        <w:top w:val="none" w:sz="0" w:space="0" w:color="auto"/>
        <w:left w:val="none" w:sz="0" w:space="0" w:color="auto"/>
        <w:bottom w:val="none" w:sz="0" w:space="0" w:color="auto"/>
        <w:right w:val="none" w:sz="0" w:space="0" w:color="auto"/>
      </w:divBdr>
    </w:div>
    <w:div w:id="1929189733">
      <w:bodyDiv w:val="1"/>
      <w:marLeft w:val="0"/>
      <w:marRight w:val="0"/>
      <w:marTop w:val="0"/>
      <w:marBottom w:val="0"/>
      <w:divBdr>
        <w:top w:val="none" w:sz="0" w:space="0" w:color="auto"/>
        <w:left w:val="none" w:sz="0" w:space="0" w:color="auto"/>
        <w:bottom w:val="none" w:sz="0" w:space="0" w:color="auto"/>
        <w:right w:val="none" w:sz="0" w:space="0" w:color="auto"/>
      </w:divBdr>
    </w:div>
    <w:div w:id="1929538202">
      <w:bodyDiv w:val="1"/>
      <w:marLeft w:val="0"/>
      <w:marRight w:val="0"/>
      <w:marTop w:val="0"/>
      <w:marBottom w:val="0"/>
      <w:divBdr>
        <w:top w:val="none" w:sz="0" w:space="0" w:color="auto"/>
        <w:left w:val="none" w:sz="0" w:space="0" w:color="auto"/>
        <w:bottom w:val="none" w:sz="0" w:space="0" w:color="auto"/>
        <w:right w:val="none" w:sz="0" w:space="0" w:color="auto"/>
      </w:divBdr>
    </w:div>
    <w:div w:id="1929730960">
      <w:bodyDiv w:val="1"/>
      <w:marLeft w:val="0"/>
      <w:marRight w:val="0"/>
      <w:marTop w:val="0"/>
      <w:marBottom w:val="0"/>
      <w:divBdr>
        <w:top w:val="none" w:sz="0" w:space="0" w:color="auto"/>
        <w:left w:val="none" w:sz="0" w:space="0" w:color="auto"/>
        <w:bottom w:val="none" w:sz="0" w:space="0" w:color="auto"/>
        <w:right w:val="none" w:sz="0" w:space="0" w:color="auto"/>
      </w:divBdr>
    </w:div>
    <w:div w:id="1931815621">
      <w:bodyDiv w:val="1"/>
      <w:marLeft w:val="0"/>
      <w:marRight w:val="0"/>
      <w:marTop w:val="0"/>
      <w:marBottom w:val="0"/>
      <w:divBdr>
        <w:top w:val="none" w:sz="0" w:space="0" w:color="auto"/>
        <w:left w:val="none" w:sz="0" w:space="0" w:color="auto"/>
        <w:bottom w:val="none" w:sz="0" w:space="0" w:color="auto"/>
        <w:right w:val="none" w:sz="0" w:space="0" w:color="auto"/>
      </w:divBdr>
    </w:div>
    <w:div w:id="1933585328">
      <w:bodyDiv w:val="1"/>
      <w:marLeft w:val="0"/>
      <w:marRight w:val="0"/>
      <w:marTop w:val="0"/>
      <w:marBottom w:val="0"/>
      <w:divBdr>
        <w:top w:val="none" w:sz="0" w:space="0" w:color="auto"/>
        <w:left w:val="none" w:sz="0" w:space="0" w:color="auto"/>
        <w:bottom w:val="none" w:sz="0" w:space="0" w:color="auto"/>
        <w:right w:val="none" w:sz="0" w:space="0" w:color="auto"/>
      </w:divBdr>
    </w:div>
    <w:div w:id="1933665993">
      <w:bodyDiv w:val="1"/>
      <w:marLeft w:val="0"/>
      <w:marRight w:val="0"/>
      <w:marTop w:val="0"/>
      <w:marBottom w:val="0"/>
      <w:divBdr>
        <w:top w:val="none" w:sz="0" w:space="0" w:color="auto"/>
        <w:left w:val="none" w:sz="0" w:space="0" w:color="auto"/>
        <w:bottom w:val="none" w:sz="0" w:space="0" w:color="auto"/>
        <w:right w:val="none" w:sz="0" w:space="0" w:color="auto"/>
      </w:divBdr>
    </w:div>
    <w:div w:id="1934120463">
      <w:bodyDiv w:val="1"/>
      <w:marLeft w:val="0"/>
      <w:marRight w:val="0"/>
      <w:marTop w:val="0"/>
      <w:marBottom w:val="0"/>
      <w:divBdr>
        <w:top w:val="none" w:sz="0" w:space="0" w:color="auto"/>
        <w:left w:val="none" w:sz="0" w:space="0" w:color="auto"/>
        <w:bottom w:val="none" w:sz="0" w:space="0" w:color="auto"/>
        <w:right w:val="none" w:sz="0" w:space="0" w:color="auto"/>
      </w:divBdr>
    </w:div>
    <w:div w:id="1934170569">
      <w:bodyDiv w:val="1"/>
      <w:marLeft w:val="0"/>
      <w:marRight w:val="0"/>
      <w:marTop w:val="0"/>
      <w:marBottom w:val="0"/>
      <w:divBdr>
        <w:top w:val="none" w:sz="0" w:space="0" w:color="auto"/>
        <w:left w:val="none" w:sz="0" w:space="0" w:color="auto"/>
        <w:bottom w:val="none" w:sz="0" w:space="0" w:color="auto"/>
        <w:right w:val="none" w:sz="0" w:space="0" w:color="auto"/>
      </w:divBdr>
    </w:div>
    <w:div w:id="1934362673">
      <w:bodyDiv w:val="1"/>
      <w:marLeft w:val="0"/>
      <w:marRight w:val="0"/>
      <w:marTop w:val="0"/>
      <w:marBottom w:val="0"/>
      <w:divBdr>
        <w:top w:val="none" w:sz="0" w:space="0" w:color="auto"/>
        <w:left w:val="none" w:sz="0" w:space="0" w:color="auto"/>
        <w:bottom w:val="none" w:sz="0" w:space="0" w:color="auto"/>
        <w:right w:val="none" w:sz="0" w:space="0" w:color="auto"/>
      </w:divBdr>
    </w:div>
    <w:div w:id="1937513859">
      <w:bodyDiv w:val="1"/>
      <w:marLeft w:val="0"/>
      <w:marRight w:val="0"/>
      <w:marTop w:val="0"/>
      <w:marBottom w:val="0"/>
      <w:divBdr>
        <w:top w:val="none" w:sz="0" w:space="0" w:color="auto"/>
        <w:left w:val="none" w:sz="0" w:space="0" w:color="auto"/>
        <w:bottom w:val="none" w:sz="0" w:space="0" w:color="auto"/>
        <w:right w:val="none" w:sz="0" w:space="0" w:color="auto"/>
      </w:divBdr>
    </w:div>
    <w:div w:id="1939562723">
      <w:bodyDiv w:val="1"/>
      <w:marLeft w:val="0"/>
      <w:marRight w:val="0"/>
      <w:marTop w:val="0"/>
      <w:marBottom w:val="0"/>
      <w:divBdr>
        <w:top w:val="none" w:sz="0" w:space="0" w:color="auto"/>
        <w:left w:val="none" w:sz="0" w:space="0" w:color="auto"/>
        <w:bottom w:val="none" w:sz="0" w:space="0" w:color="auto"/>
        <w:right w:val="none" w:sz="0" w:space="0" w:color="auto"/>
      </w:divBdr>
    </w:div>
    <w:div w:id="1939871806">
      <w:bodyDiv w:val="1"/>
      <w:marLeft w:val="0"/>
      <w:marRight w:val="0"/>
      <w:marTop w:val="0"/>
      <w:marBottom w:val="0"/>
      <w:divBdr>
        <w:top w:val="none" w:sz="0" w:space="0" w:color="auto"/>
        <w:left w:val="none" w:sz="0" w:space="0" w:color="auto"/>
        <w:bottom w:val="none" w:sz="0" w:space="0" w:color="auto"/>
        <w:right w:val="none" w:sz="0" w:space="0" w:color="auto"/>
      </w:divBdr>
    </w:div>
    <w:div w:id="1940746764">
      <w:bodyDiv w:val="1"/>
      <w:marLeft w:val="0"/>
      <w:marRight w:val="0"/>
      <w:marTop w:val="0"/>
      <w:marBottom w:val="0"/>
      <w:divBdr>
        <w:top w:val="none" w:sz="0" w:space="0" w:color="auto"/>
        <w:left w:val="none" w:sz="0" w:space="0" w:color="auto"/>
        <w:bottom w:val="none" w:sz="0" w:space="0" w:color="auto"/>
        <w:right w:val="none" w:sz="0" w:space="0" w:color="auto"/>
      </w:divBdr>
    </w:div>
    <w:div w:id="1941529256">
      <w:bodyDiv w:val="1"/>
      <w:marLeft w:val="0"/>
      <w:marRight w:val="0"/>
      <w:marTop w:val="0"/>
      <w:marBottom w:val="0"/>
      <w:divBdr>
        <w:top w:val="none" w:sz="0" w:space="0" w:color="auto"/>
        <w:left w:val="none" w:sz="0" w:space="0" w:color="auto"/>
        <w:bottom w:val="none" w:sz="0" w:space="0" w:color="auto"/>
        <w:right w:val="none" w:sz="0" w:space="0" w:color="auto"/>
      </w:divBdr>
    </w:div>
    <w:div w:id="1942450415">
      <w:bodyDiv w:val="1"/>
      <w:marLeft w:val="0"/>
      <w:marRight w:val="0"/>
      <w:marTop w:val="0"/>
      <w:marBottom w:val="0"/>
      <w:divBdr>
        <w:top w:val="none" w:sz="0" w:space="0" w:color="auto"/>
        <w:left w:val="none" w:sz="0" w:space="0" w:color="auto"/>
        <w:bottom w:val="none" w:sz="0" w:space="0" w:color="auto"/>
        <w:right w:val="none" w:sz="0" w:space="0" w:color="auto"/>
      </w:divBdr>
    </w:div>
    <w:div w:id="1942906583">
      <w:bodyDiv w:val="1"/>
      <w:marLeft w:val="0"/>
      <w:marRight w:val="0"/>
      <w:marTop w:val="0"/>
      <w:marBottom w:val="0"/>
      <w:divBdr>
        <w:top w:val="none" w:sz="0" w:space="0" w:color="auto"/>
        <w:left w:val="none" w:sz="0" w:space="0" w:color="auto"/>
        <w:bottom w:val="none" w:sz="0" w:space="0" w:color="auto"/>
        <w:right w:val="none" w:sz="0" w:space="0" w:color="auto"/>
      </w:divBdr>
    </w:div>
    <w:div w:id="1943611865">
      <w:bodyDiv w:val="1"/>
      <w:marLeft w:val="0"/>
      <w:marRight w:val="0"/>
      <w:marTop w:val="0"/>
      <w:marBottom w:val="0"/>
      <w:divBdr>
        <w:top w:val="none" w:sz="0" w:space="0" w:color="auto"/>
        <w:left w:val="none" w:sz="0" w:space="0" w:color="auto"/>
        <w:bottom w:val="none" w:sz="0" w:space="0" w:color="auto"/>
        <w:right w:val="none" w:sz="0" w:space="0" w:color="auto"/>
      </w:divBdr>
    </w:div>
    <w:div w:id="1943613069">
      <w:bodyDiv w:val="1"/>
      <w:marLeft w:val="0"/>
      <w:marRight w:val="0"/>
      <w:marTop w:val="0"/>
      <w:marBottom w:val="0"/>
      <w:divBdr>
        <w:top w:val="none" w:sz="0" w:space="0" w:color="auto"/>
        <w:left w:val="none" w:sz="0" w:space="0" w:color="auto"/>
        <w:bottom w:val="none" w:sz="0" w:space="0" w:color="auto"/>
        <w:right w:val="none" w:sz="0" w:space="0" w:color="auto"/>
      </w:divBdr>
    </w:div>
    <w:div w:id="1944067896">
      <w:bodyDiv w:val="1"/>
      <w:marLeft w:val="0"/>
      <w:marRight w:val="0"/>
      <w:marTop w:val="0"/>
      <w:marBottom w:val="0"/>
      <w:divBdr>
        <w:top w:val="none" w:sz="0" w:space="0" w:color="auto"/>
        <w:left w:val="none" w:sz="0" w:space="0" w:color="auto"/>
        <w:bottom w:val="none" w:sz="0" w:space="0" w:color="auto"/>
        <w:right w:val="none" w:sz="0" w:space="0" w:color="auto"/>
      </w:divBdr>
    </w:div>
    <w:div w:id="1946378677">
      <w:bodyDiv w:val="1"/>
      <w:marLeft w:val="0"/>
      <w:marRight w:val="0"/>
      <w:marTop w:val="0"/>
      <w:marBottom w:val="0"/>
      <w:divBdr>
        <w:top w:val="none" w:sz="0" w:space="0" w:color="auto"/>
        <w:left w:val="none" w:sz="0" w:space="0" w:color="auto"/>
        <w:bottom w:val="none" w:sz="0" w:space="0" w:color="auto"/>
        <w:right w:val="none" w:sz="0" w:space="0" w:color="auto"/>
      </w:divBdr>
    </w:div>
    <w:div w:id="1946501063">
      <w:bodyDiv w:val="1"/>
      <w:marLeft w:val="0"/>
      <w:marRight w:val="0"/>
      <w:marTop w:val="0"/>
      <w:marBottom w:val="0"/>
      <w:divBdr>
        <w:top w:val="none" w:sz="0" w:space="0" w:color="auto"/>
        <w:left w:val="none" w:sz="0" w:space="0" w:color="auto"/>
        <w:bottom w:val="none" w:sz="0" w:space="0" w:color="auto"/>
        <w:right w:val="none" w:sz="0" w:space="0" w:color="auto"/>
      </w:divBdr>
    </w:div>
    <w:div w:id="1946570900">
      <w:bodyDiv w:val="1"/>
      <w:marLeft w:val="0"/>
      <w:marRight w:val="0"/>
      <w:marTop w:val="0"/>
      <w:marBottom w:val="0"/>
      <w:divBdr>
        <w:top w:val="none" w:sz="0" w:space="0" w:color="auto"/>
        <w:left w:val="none" w:sz="0" w:space="0" w:color="auto"/>
        <w:bottom w:val="none" w:sz="0" w:space="0" w:color="auto"/>
        <w:right w:val="none" w:sz="0" w:space="0" w:color="auto"/>
      </w:divBdr>
    </w:div>
    <w:div w:id="1947037805">
      <w:bodyDiv w:val="1"/>
      <w:marLeft w:val="0"/>
      <w:marRight w:val="0"/>
      <w:marTop w:val="0"/>
      <w:marBottom w:val="0"/>
      <w:divBdr>
        <w:top w:val="none" w:sz="0" w:space="0" w:color="auto"/>
        <w:left w:val="none" w:sz="0" w:space="0" w:color="auto"/>
        <w:bottom w:val="none" w:sz="0" w:space="0" w:color="auto"/>
        <w:right w:val="none" w:sz="0" w:space="0" w:color="auto"/>
      </w:divBdr>
    </w:div>
    <w:div w:id="1947421495">
      <w:bodyDiv w:val="1"/>
      <w:marLeft w:val="0"/>
      <w:marRight w:val="0"/>
      <w:marTop w:val="0"/>
      <w:marBottom w:val="0"/>
      <w:divBdr>
        <w:top w:val="none" w:sz="0" w:space="0" w:color="auto"/>
        <w:left w:val="none" w:sz="0" w:space="0" w:color="auto"/>
        <w:bottom w:val="none" w:sz="0" w:space="0" w:color="auto"/>
        <w:right w:val="none" w:sz="0" w:space="0" w:color="auto"/>
      </w:divBdr>
    </w:div>
    <w:div w:id="1947931371">
      <w:bodyDiv w:val="1"/>
      <w:marLeft w:val="0"/>
      <w:marRight w:val="0"/>
      <w:marTop w:val="0"/>
      <w:marBottom w:val="0"/>
      <w:divBdr>
        <w:top w:val="none" w:sz="0" w:space="0" w:color="auto"/>
        <w:left w:val="none" w:sz="0" w:space="0" w:color="auto"/>
        <w:bottom w:val="none" w:sz="0" w:space="0" w:color="auto"/>
        <w:right w:val="none" w:sz="0" w:space="0" w:color="auto"/>
      </w:divBdr>
    </w:div>
    <w:div w:id="1948534621">
      <w:bodyDiv w:val="1"/>
      <w:marLeft w:val="0"/>
      <w:marRight w:val="0"/>
      <w:marTop w:val="0"/>
      <w:marBottom w:val="0"/>
      <w:divBdr>
        <w:top w:val="none" w:sz="0" w:space="0" w:color="auto"/>
        <w:left w:val="none" w:sz="0" w:space="0" w:color="auto"/>
        <w:bottom w:val="none" w:sz="0" w:space="0" w:color="auto"/>
        <w:right w:val="none" w:sz="0" w:space="0" w:color="auto"/>
      </w:divBdr>
    </w:div>
    <w:div w:id="1948538579">
      <w:bodyDiv w:val="1"/>
      <w:marLeft w:val="0"/>
      <w:marRight w:val="0"/>
      <w:marTop w:val="0"/>
      <w:marBottom w:val="0"/>
      <w:divBdr>
        <w:top w:val="none" w:sz="0" w:space="0" w:color="auto"/>
        <w:left w:val="none" w:sz="0" w:space="0" w:color="auto"/>
        <w:bottom w:val="none" w:sz="0" w:space="0" w:color="auto"/>
        <w:right w:val="none" w:sz="0" w:space="0" w:color="auto"/>
      </w:divBdr>
    </w:div>
    <w:div w:id="1949848378">
      <w:bodyDiv w:val="1"/>
      <w:marLeft w:val="0"/>
      <w:marRight w:val="0"/>
      <w:marTop w:val="0"/>
      <w:marBottom w:val="0"/>
      <w:divBdr>
        <w:top w:val="none" w:sz="0" w:space="0" w:color="auto"/>
        <w:left w:val="none" w:sz="0" w:space="0" w:color="auto"/>
        <w:bottom w:val="none" w:sz="0" w:space="0" w:color="auto"/>
        <w:right w:val="none" w:sz="0" w:space="0" w:color="auto"/>
      </w:divBdr>
    </w:div>
    <w:div w:id="1951165031">
      <w:bodyDiv w:val="1"/>
      <w:marLeft w:val="0"/>
      <w:marRight w:val="0"/>
      <w:marTop w:val="0"/>
      <w:marBottom w:val="0"/>
      <w:divBdr>
        <w:top w:val="none" w:sz="0" w:space="0" w:color="auto"/>
        <w:left w:val="none" w:sz="0" w:space="0" w:color="auto"/>
        <w:bottom w:val="none" w:sz="0" w:space="0" w:color="auto"/>
        <w:right w:val="none" w:sz="0" w:space="0" w:color="auto"/>
      </w:divBdr>
    </w:div>
    <w:div w:id="1952273389">
      <w:bodyDiv w:val="1"/>
      <w:marLeft w:val="0"/>
      <w:marRight w:val="0"/>
      <w:marTop w:val="0"/>
      <w:marBottom w:val="0"/>
      <w:divBdr>
        <w:top w:val="none" w:sz="0" w:space="0" w:color="auto"/>
        <w:left w:val="none" w:sz="0" w:space="0" w:color="auto"/>
        <w:bottom w:val="none" w:sz="0" w:space="0" w:color="auto"/>
        <w:right w:val="none" w:sz="0" w:space="0" w:color="auto"/>
      </w:divBdr>
    </w:div>
    <w:div w:id="1954095421">
      <w:bodyDiv w:val="1"/>
      <w:marLeft w:val="0"/>
      <w:marRight w:val="0"/>
      <w:marTop w:val="0"/>
      <w:marBottom w:val="0"/>
      <w:divBdr>
        <w:top w:val="none" w:sz="0" w:space="0" w:color="auto"/>
        <w:left w:val="none" w:sz="0" w:space="0" w:color="auto"/>
        <w:bottom w:val="none" w:sz="0" w:space="0" w:color="auto"/>
        <w:right w:val="none" w:sz="0" w:space="0" w:color="auto"/>
      </w:divBdr>
    </w:div>
    <w:div w:id="1954440511">
      <w:bodyDiv w:val="1"/>
      <w:marLeft w:val="0"/>
      <w:marRight w:val="0"/>
      <w:marTop w:val="0"/>
      <w:marBottom w:val="0"/>
      <w:divBdr>
        <w:top w:val="none" w:sz="0" w:space="0" w:color="auto"/>
        <w:left w:val="none" w:sz="0" w:space="0" w:color="auto"/>
        <w:bottom w:val="none" w:sz="0" w:space="0" w:color="auto"/>
        <w:right w:val="none" w:sz="0" w:space="0" w:color="auto"/>
      </w:divBdr>
    </w:div>
    <w:div w:id="1954701745">
      <w:bodyDiv w:val="1"/>
      <w:marLeft w:val="0"/>
      <w:marRight w:val="0"/>
      <w:marTop w:val="0"/>
      <w:marBottom w:val="0"/>
      <w:divBdr>
        <w:top w:val="none" w:sz="0" w:space="0" w:color="auto"/>
        <w:left w:val="none" w:sz="0" w:space="0" w:color="auto"/>
        <w:bottom w:val="none" w:sz="0" w:space="0" w:color="auto"/>
        <w:right w:val="none" w:sz="0" w:space="0" w:color="auto"/>
      </w:divBdr>
    </w:div>
    <w:div w:id="1955944847">
      <w:bodyDiv w:val="1"/>
      <w:marLeft w:val="0"/>
      <w:marRight w:val="0"/>
      <w:marTop w:val="0"/>
      <w:marBottom w:val="0"/>
      <w:divBdr>
        <w:top w:val="none" w:sz="0" w:space="0" w:color="auto"/>
        <w:left w:val="none" w:sz="0" w:space="0" w:color="auto"/>
        <w:bottom w:val="none" w:sz="0" w:space="0" w:color="auto"/>
        <w:right w:val="none" w:sz="0" w:space="0" w:color="auto"/>
      </w:divBdr>
    </w:div>
    <w:div w:id="1956789342">
      <w:bodyDiv w:val="1"/>
      <w:marLeft w:val="0"/>
      <w:marRight w:val="0"/>
      <w:marTop w:val="0"/>
      <w:marBottom w:val="0"/>
      <w:divBdr>
        <w:top w:val="none" w:sz="0" w:space="0" w:color="auto"/>
        <w:left w:val="none" w:sz="0" w:space="0" w:color="auto"/>
        <w:bottom w:val="none" w:sz="0" w:space="0" w:color="auto"/>
        <w:right w:val="none" w:sz="0" w:space="0" w:color="auto"/>
      </w:divBdr>
    </w:div>
    <w:div w:id="1958216677">
      <w:bodyDiv w:val="1"/>
      <w:marLeft w:val="0"/>
      <w:marRight w:val="0"/>
      <w:marTop w:val="0"/>
      <w:marBottom w:val="0"/>
      <w:divBdr>
        <w:top w:val="none" w:sz="0" w:space="0" w:color="auto"/>
        <w:left w:val="none" w:sz="0" w:space="0" w:color="auto"/>
        <w:bottom w:val="none" w:sz="0" w:space="0" w:color="auto"/>
        <w:right w:val="none" w:sz="0" w:space="0" w:color="auto"/>
      </w:divBdr>
    </w:div>
    <w:div w:id="1958835188">
      <w:bodyDiv w:val="1"/>
      <w:marLeft w:val="0"/>
      <w:marRight w:val="0"/>
      <w:marTop w:val="0"/>
      <w:marBottom w:val="0"/>
      <w:divBdr>
        <w:top w:val="none" w:sz="0" w:space="0" w:color="auto"/>
        <w:left w:val="none" w:sz="0" w:space="0" w:color="auto"/>
        <w:bottom w:val="none" w:sz="0" w:space="0" w:color="auto"/>
        <w:right w:val="none" w:sz="0" w:space="0" w:color="auto"/>
      </w:divBdr>
    </w:div>
    <w:div w:id="1958877098">
      <w:bodyDiv w:val="1"/>
      <w:marLeft w:val="0"/>
      <w:marRight w:val="0"/>
      <w:marTop w:val="0"/>
      <w:marBottom w:val="0"/>
      <w:divBdr>
        <w:top w:val="none" w:sz="0" w:space="0" w:color="auto"/>
        <w:left w:val="none" w:sz="0" w:space="0" w:color="auto"/>
        <w:bottom w:val="none" w:sz="0" w:space="0" w:color="auto"/>
        <w:right w:val="none" w:sz="0" w:space="0" w:color="auto"/>
      </w:divBdr>
    </w:div>
    <w:div w:id="1959028429">
      <w:bodyDiv w:val="1"/>
      <w:marLeft w:val="0"/>
      <w:marRight w:val="0"/>
      <w:marTop w:val="0"/>
      <w:marBottom w:val="0"/>
      <w:divBdr>
        <w:top w:val="none" w:sz="0" w:space="0" w:color="auto"/>
        <w:left w:val="none" w:sz="0" w:space="0" w:color="auto"/>
        <w:bottom w:val="none" w:sz="0" w:space="0" w:color="auto"/>
        <w:right w:val="none" w:sz="0" w:space="0" w:color="auto"/>
      </w:divBdr>
    </w:div>
    <w:div w:id="1959948262">
      <w:bodyDiv w:val="1"/>
      <w:marLeft w:val="0"/>
      <w:marRight w:val="0"/>
      <w:marTop w:val="0"/>
      <w:marBottom w:val="0"/>
      <w:divBdr>
        <w:top w:val="none" w:sz="0" w:space="0" w:color="auto"/>
        <w:left w:val="none" w:sz="0" w:space="0" w:color="auto"/>
        <w:bottom w:val="none" w:sz="0" w:space="0" w:color="auto"/>
        <w:right w:val="none" w:sz="0" w:space="0" w:color="auto"/>
      </w:divBdr>
    </w:div>
    <w:div w:id="1962027854">
      <w:bodyDiv w:val="1"/>
      <w:marLeft w:val="0"/>
      <w:marRight w:val="0"/>
      <w:marTop w:val="0"/>
      <w:marBottom w:val="0"/>
      <w:divBdr>
        <w:top w:val="none" w:sz="0" w:space="0" w:color="auto"/>
        <w:left w:val="none" w:sz="0" w:space="0" w:color="auto"/>
        <w:bottom w:val="none" w:sz="0" w:space="0" w:color="auto"/>
        <w:right w:val="none" w:sz="0" w:space="0" w:color="auto"/>
      </w:divBdr>
    </w:div>
    <w:div w:id="1962227564">
      <w:bodyDiv w:val="1"/>
      <w:marLeft w:val="0"/>
      <w:marRight w:val="0"/>
      <w:marTop w:val="0"/>
      <w:marBottom w:val="0"/>
      <w:divBdr>
        <w:top w:val="none" w:sz="0" w:space="0" w:color="auto"/>
        <w:left w:val="none" w:sz="0" w:space="0" w:color="auto"/>
        <w:bottom w:val="none" w:sz="0" w:space="0" w:color="auto"/>
        <w:right w:val="none" w:sz="0" w:space="0" w:color="auto"/>
      </w:divBdr>
    </w:div>
    <w:div w:id="1964534139">
      <w:bodyDiv w:val="1"/>
      <w:marLeft w:val="0"/>
      <w:marRight w:val="0"/>
      <w:marTop w:val="0"/>
      <w:marBottom w:val="0"/>
      <w:divBdr>
        <w:top w:val="none" w:sz="0" w:space="0" w:color="auto"/>
        <w:left w:val="none" w:sz="0" w:space="0" w:color="auto"/>
        <w:bottom w:val="none" w:sz="0" w:space="0" w:color="auto"/>
        <w:right w:val="none" w:sz="0" w:space="0" w:color="auto"/>
      </w:divBdr>
    </w:div>
    <w:div w:id="1964849817">
      <w:bodyDiv w:val="1"/>
      <w:marLeft w:val="0"/>
      <w:marRight w:val="0"/>
      <w:marTop w:val="0"/>
      <w:marBottom w:val="0"/>
      <w:divBdr>
        <w:top w:val="none" w:sz="0" w:space="0" w:color="auto"/>
        <w:left w:val="none" w:sz="0" w:space="0" w:color="auto"/>
        <w:bottom w:val="none" w:sz="0" w:space="0" w:color="auto"/>
        <w:right w:val="none" w:sz="0" w:space="0" w:color="auto"/>
      </w:divBdr>
    </w:div>
    <w:div w:id="1964921802">
      <w:bodyDiv w:val="1"/>
      <w:marLeft w:val="0"/>
      <w:marRight w:val="0"/>
      <w:marTop w:val="0"/>
      <w:marBottom w:val="0"/>
      <w:divBdr>
        <w:top w:val="none" w:sz="0" w:space="0" w:color="auto"/>
        <w:left w:val="none" w:sz="0" w:space="0" w:color="auto"/>
        <w:bottom w:val="none" w:sz="0" w:space="0" w:color="auto"/>
        <w:right w:val="none" w:sz="0" w:space="0" w:color="auto"/>
      </w:divBdr>
    </w:div>
    <w:div w:id="1965383042">
      <w:bodyDiv w:val="1"/>
      <w:marLeft w:val="0"/>
      <w:marRight w:val="0"/>
      <w:marTop w:val="0"/>
      <w:marBottom w:val="0"/>
      <w:divBdr>
        <w:top w:val="none" w:sz="0" w:space="0" w:color="auto"/>
        <w:left w:val="none" w:sz="0" w:space="0" w:color="auto"/>
        <w:bottom w:val="none" w:sz="0" w:space="0" w:color="auto"/>
        <w:right w:val="none" w:sz="0" w:space="0" w:color="auto"/>
      </w:divBdr>
    </w:div>
    <w:div w:id="1965502030">
      <w:bodyDiv w:val="1"/>
      <w:marLeft w:val="0"/>
      <w:marRight w:val="0"/>
      <w:marTop w:val="0"/>
      <w:marBottom w:val="0"/>
      <w:divBdr>
        <w:top w:val="none" w:sz="0" w:space="0" w:color="auto"/>
        <w:left w:val="none" w:sz="0" w:space="0" w:color="auto"/>
        <w:bottom w:val="none" w:sz="0" w:space="0" w:color="auto"/>
        <w:right w:val="none" w:sz="0" w:space="0" w:color="auto"/>
      </w:divBdr>
    </w:div>
    <w:div w:id="1967274658">
      <w:bodyDiv w:val="1"/>
      <w:marLeft w:val="0"/>
      <w:marRight w:val="0"/>
      <w:marTop w:val="0"/>
      <w:marBottom w:val="0"/>
      <w:divBdr>
        <w:top w:val="none" w:sz="0" w:space="0" w:color="auto"/>
        <w:left w:val="none" w:sz="0" w:space="0" w:color="auto"/>
        <w:bottom w:val="none" w:sz="0" w:space="0" w:color="auto"/>
        <w:right w:val="none" w:sz="0" w:space="0" w:color="auto"/>
      </w:divBdr>
    </w:div>
    <w:div w:id="1967537392">
      <w:bodyDiv w:val="1"/>
      <w:marLeft w:val="0"/>
      <w:marRight w:val="0"/>
      <w:marTop w:val="0"/>
      <w:marBottom w:val="0"/>
      <w:divBdr>
        <w:top w:val="none" w:sz="0" w:space="0" w:color="auto"/>
        <w:left w:val="none" w:sz="0" w:space="0" w:color="auto"/>
        <w:bottom w:val="none" w:sz="0" w:space="0" w:color="auto"/>
        <w:right w:val="none" w:sz="0" w:space="0" w:color="auto"/>
      </w:divBdr>
    </w:div>
    <w:div w:id="1968659539">
      <w:bodyDiv w:val="1"/>
      <w:marLeft w:val="0"/>
      <w:marRight w:val="0"/>
      <w:marTop w:val="0"/>
      <w:marBottom w:val="0"/>
      <w:divBdr>
        <w:top w:val="none" w:sz="0" w:space="0" w:color="auto"/>
        <w:left w:val="none" w:sz="0" w:space="0" w:color="auto"/>
        <w:bottom w:val="none" w:sz="0" w:space="0" w:color="auto"/>
        <w:right w:val="none" w:sz="0" w:space="0" w:color="auto"/>
      </w:divBdr>
    </w:div>
    <w:div w:id="1968899678">
      <w:bodyDiv w:val="1"/>
      <w:marLeft w:val="0"/>
      <w:marRight w:val="0"/>
      <w:marTop w:val="0"/>
      <w:marBottom w:val="0"/>
      <w:divBdr>
        <w:top w:val="none" w:sz="0" w:space="0" w:color="auto"/>
        <w:left w:val="none" w:sz="0" w:space="0" w:color="auto"/>
        <w:bottom w:val="none" w:sz="0" w:space="0" w:color="auto"/>
        <w:right w:val="none" w:sz="0" w:space="0" w:color="auto"/>
      </w:divBdr>
    </w:div>
    <w:div w:id="1970432332">
      <w:bodyDiv w:val="1"/>
      <w:marLeft w:val="0"/>
      <w:marRight w:val="0"/>
      <w:marTop w:val="0"/>
      <w:marBottom w:val="0"/>
      <w:divBdr>
        <w:top w:val="none" w:sz="0" w:space="0" w:color="auto"/>
        <w:left w:val="none" w:sz="0" w:space="0" w:color="auto"/>
        <w:bottom w:val="none" w:sz="0" w:space="0" w:color="auto"/>
        <w:right w:val="none" w:sz="0" w:space="0" w:color="auto"/>
      </w:divBdr>
    </w:div>
    <w:div w:id="1970627856">
      <w:bodyDiv w:val="1"/>
      <w:marLeft w:val="0"/>
      <w:marRight w:val="0"/>
      <w:marTop w:val="0"/>
      <w:marBottom w:val="0"/>
      <w:divBdr>
        <w:top w:val="none" w:sz="0" w:space="0" w:color="auto"/>
        <w:left w:val="none" w:sz="0" w:space="0" w:color="auto"/>
        <w:bottom w:val="none" w:sz="0" w:space="0" w:color="auto"/>
        <w:right w:val="none" w:sz="0" w:space="0" w:color="auto"/>
      </w:divBdr>
    </w:div>
    <w:div w:id="1971201123">
      <w:bodyDiv w:val="1"/>
      <w:marLeft w:val="0"/>
      <w:marRight w:val="0"/>
      <w:marTop w:val="0"/>
      <w:marBottom w:val="0"/>
      <w:divBdr>
        <w:top w:val="none" w:sz="0" w:space="0" w:color="auto"/>
        <w:left w:val="none" w:sz="0" w:space="0" w:color="auto"/>
        <w:bottom w:val="none" w:sz="0" w:space="0" w:color="auto"/>
        <w:right w:val="none" w:sz="0" w:space="0" w:color="auto"/>
      </w:divBdr>
    </w:div>
    <w:div w:id="1971280359">
      <w:bodyDiv w:val="1"/>
      <w:marLeft w:val="0"/>
      <w:marRight w:val="0"/>
      <w:marTop w:val="0"/>
      <w:marBottom w:val="0"/>
      <w:divBdr>
        <w:top w:val="none" w:sz="0" w:space="0" w:color="auto"/>
        <w:left w:val="none" w:sz="0" w:space="0" w:color="auto"/>
        <w:bottom w:val="none" w:sz="0" w:space="0" w:color="auto"/>
        <w:right w:val="none" w:sz="0" w:space="0" w:color="auto"/>
      </w:divBdr>
    </w:div>
    <w:div w:id="1973826204">
      <w:bodyDiv w:val="1"/>
      <w:marLeft w:val="0"/>
      <w:marRight w:val="0"/>
      <w:marTop w:val="0"/>
      <w:marBottom w:val="0"/>
      <w:divBdr>
        <w:top w:val="none" w:sz="0" w:space="0" w:color="auto"/>
        <w:left w:val="none" w:sz="0" w:space="0" w:color="auto"/>
        <w:bottom w:val="none" w:sz="0" w:space="0" w:color="auto"/>
        <w:right w:val="none" w:sz="0" w:space="0" w:color="auto"/>
      </w:divBdr>
    </w:div>
    <w:div w:id="1973976439">
      <w:bodyDiv w:val="1"/>
      <w:marLeft w:val="0"/>
      <w:marRight w:val="0"/>
      <w:marTop w:val="0"/>
      <w:marBottom w:val="0"/>
      <w:divBdr>
        <w:top w:val="none" w:sz="0" w:space="0" w:color="auto"/>
        <w:left w:val="none" w:sz="0" w:space="0" w:color="auto"/>
        <w:bottom w:val="none" w:sz="0" w:space="0" w:color="auto"/>
        <w:right w:val="none" w:sz="0" w:space="0" w:color="auto"/>
      </w:divBdr>
    </w:div>
    <w:div w:id="1974480712">
      <w:bodyDiv w:val="1"/>
      <w:marLeft w:val="0"/>
      <w:marRight w:val="0"/>
      <w:marTop w:val="0"/>
      <w:marBottom w:val="0"/>
      <w:divBdr>
        <w:top w:val="none" w:sz="0" w:space="0" w:color="auto"/>
        <w:left w:val="none" w:sz="0" w:space="0" w:color="auto"/>
        <w:bottom w:val="none" w:sz="0" w:space="0" w:color="auto"/>
        <w:right w:val="none" w:sz="0" w:space="0" w:color="auto"/>
      </w:divBdr>
    </w:div>
    <w:div w:id="1974556509">
      <w:bodyDiv w:val="1"/>
      <w:marLeft w:val="0"/>
      <w:marRight w:val="0"/>
      <w:marTop w:val="0"/>
      <w:marBottom w:val="0"/>
      <w:divBdr>
        <w:top w:val="none" w:sz="0" w:space="0" w:color="auto"/>
        <w:left w:val="none" w:sz="0" w:space="0" w:color="auto"/>
        <w:bottom w:val="none" w:sz="0" w:space="0" w:color="auto"/>
        <w:right w:val="none" w:sz="0" w:space="0" w:color="auto"/>
      </w:divBdr>
    </w:div>
    <w:div w:id="1974749584">
      <w:bodyDiv w:val="1"/>
      <w:marLeft w:val="0"/>
      <w:marRight w:val="0"/>
      <w:marTop w:val="0"/>
      <w:marBottom w:val="0"/>
      <w:divBdr>
        <w:top w:val="none" w:sz="0" w:space="0" w:color="auto"/>
        <w:left w:val="none" w:sz="0" w:space="0" w:color="auto"/>
        <w:bottom w:val="none" w:sz="0" w:space="0" w:color="auto"/>
        <w:right w:val="none" w:sz="0" w:space="0" w:color="auto"/>
      </w:divBdr>
    </w:div>
    <w:div w:id="1975597385">
      <w:bodyDiv w:val="1"/>
      <w:marLeft w:val="0"/>
      <w:marRight w:val="0"/>
      <w:marTop w:val="0"/>
      <w:marBottom w:val="0"/>
      <w:divBdr>
        <w:top w:val="none" w:sz="0" w:space="0" w:color="auto"/>
        <w:left w:val="none" w:sz="0" w:space="0" w:color="auto"/>
        <w:bottom w:val="none" w:sz="0" w:space="0" w:color="auto"/>
        <w:right w:val="none" w:sz="0" w:space="0" w:color="auto"/>
      </w:divBdr>
    </w:div>
    <w:div w:id="1975602855">
      <w:bodyDiv w:val="1"/>
      <w:marLeft w:val="0"/>
      <w:marRight w:val="0"/>
      <w:marTop w:val="0"/>
      <w:marBottom w:val="0"/>
      <w:divBdr>
        <w:top w:val="none" w:sz="0" w:space="0" w:color="auto"/>
        <w:left w:val="none" w:sz="0" w:space="0" w:color="auto"/>
        <w:bottom w:val="none" w:sz="0" w:space="0" w:color="auto"/>
        <w:right w:val="none" w:sz="0" w:space="0" w:color="auto"/>
      </w:divBdr>
    </w:div>
    <w:div w:id="1976982723">
      <w:bodyDiv w:val="1"/>
      <w:marLeft w:val="0"/>
      <w:marRight w:val="0"/>
      <w:marTop w:val="0"/>
      <w:marBottom w:val="0"/>
      <w:divBdr>
        <w:top w:val="none" w:sz="0" w:space="0" w:color="auto"/>
        <w:left w:val="none" w:sz="0" w:space="0" w:color="auto"/>
        <w:bottom w:val="none" w:sz="0" w:space="0" w:color="auto"/>
        <w:right w:val="none" w:sz="0" w:space="0" w:color="auto"/>
      </w:divBdr>
    </w:div>
    <w:div w:id="1977491928">
      <w:bodyDiv w:val="1"/>
      <w:marLeft w:val="0"/>
      <w:marRight w:val="0"/>
      <w:marTop w:val="0"/>
      <w:marBottom w:val="0"/>
      <w:divBdr>
        <w:top w:val="none" w:sz="0" w:space="0" w:color="auto"/>
        <w:left w:val="none" w:sz="0" w:space="0" w:color="auto"/>
        <w:bottom w:val="none" w:sz="0" w:space="0" w:color="auto"/>
        <w:right w:val="none" w:sz="0" w:space="0" w:color="auto"/>
      </w:divBdr>
    </w:div>
    <w:div w:id="1978022273">
      <w:bodyDiv w:val="1"/>
      <w:marLeft w:val="0"/>
      <w:marRight w:val="0"/>
      <w:marTop w:val="0"/>
      <w:marBottom w:val="0"/>
      <w:divBdr>
        <w:top w:val="none" w:sz="0" w:space="0" w:color="auto"/>
        <w:left w:val="none" w:sz="0" w:space="0" w:color="auto"/>
        <w:bottom w:val="none" w:sz="0" w:space="0" w:color="auto"/>
        <w:right w:val="none" w:sz="0" w:space="0" w:color="auto"/>
      </w:divBdr>
    </w:div>
    <w:div w:id="1978535486">
      <w:bodyDiv w:val="1"/>
      <w:marLeft w:val="0"/>
      <w:marRight w:val="0"/>
      <w:marTop w:val="0"/>
      <w:marBottom w:val="0"/>
      <w:divBdr>
        <w:top w:val="none" w:sz="0" w:space="0" w:color="auto"/>
        <w:left w:val="none" w:sz="0" w:space="0" w:color="auto"/>
        <w:bottom w:val="none" w:sz="0" w:space="0" w:color="auto"/>
        <w:right w:val="none" w:sz="0" w:space="0" w:color="auto"/>
      </w:divBdr>
    </w:div>
    <w:div w:id="1979065318">
      <w:bodyDiv w:val="1"/>
      <w:marLeft w:val="0"/>
      <w:marRight w:val="0"/>
      <w:marTop w:val="0"/>
      <w:marBottom w:val="0"/>
      <w:divBdr>
        <w:top w:val="none" w:sz="0" w:space="0" w:color="auto"/>
        <w:left w:val="none" w:sz="0" w:space="0" w:color="auto"/>
        <w:bottom w:val="none" w:sz="0" w:space="0" w:color="auto"/>
        <w:right w:val="none" w:sz="0" w:space="0" w:color="auto"/>
      </w:divBdr>
    </w:div>
    <w:div w:id="1979846048">
      <w:bodyDiv w:val="1"/>
      <w:marLeft w:val="0"/>
      <w:marRight w:val="0"/>
      <w:marTop w:val="0"/>
      <w:marBottom w:val="0"/>
      <w:divBdr>
        <w:top w:val="none" w:sz="0" w:space="0" w:color="auto"/>
        <w:left w:val="none" w:sz="0" w:space="0" w:color="auto"/>
        <w:bottom w:val="none" w:sz="0" w:space="0" w:color="auto"/>
        <w:right w:val="none" w:sz="0" w:space="0" w:color="auto"/>
      </w:divBdr>
    </w:div>
    <w:div w:id="1980382757">
      <w:bodyDiv w:val="1"/>
      <w:marLeft w:val="0"/>
      <w:marRight w:val="0"/>
      <w:marTop w:val="0"/>
      <w:marBottom w:val="0"/>
      <w:divBdr>
        <w:top w:val="none" w:sz="0" w:space="0" w:color="auto"/>
        <w:left w:val="none" w:sz="0" w:space="0" w:color="auto"/>
        <w:bottom w:val="none" w:sz="0" w:space="0" w:color="auto"/>
        <w:right w:val="none" w:sz="0" w:space="0" w:color="auto"/>
      </w:divBdr>
    </w:div>
    <w:div w:id="1981223175">
      <w:bodyDiv w:val="1"/>
      <w:marLeft w:val="0"/>
      <w:marRight w:val="0"/>
      <w:marTop w:val="0"/>
      <w:marBottom w:val="0"/>
      <w:divBdr>
        <w:top w:val="none" w:sz="0" w:space="0" w:color="auto"/>
        <w:left w:val="none" w:sz="0" w:space="0" w:color="auto"/>
        <w:bottom w:val="none" w:sz="0" w:space="0" w:color="auto"/>
        <w:right w:val="none" w:sz="0" w:space="0" w:color="auto"/>
      </w:divBdr>
    </w:div>
    <w:div w:id="1983078075">
      <w:bodyDiv w:val="1"/>
      <w:marLeft w:val="0"/>
      <w:marRight w:val="0"/>
      <w:marTop w:val="0"/>
      <w:marBottom w:val="0"/>
      <w:divBdr>
        <w:top w:val="none" w:sz="0" w:space="0" w:color="auto"/>
        <w:left w:val="none" w:sz="0" w:space="0" w:color="auto"/>
        <w:bottom w:val="none" w:sz="0" w:space="0" w:color="auto"/>
        <w:right w:val="none" w:sz="0" w:space="0" w:color="auto"/>
      </w:divBdr>
    </w:div>
    <w:div w:id="1983387690">
      <w:bodyDiv w:val="1"/>
      <w:marLeft w:val="0"/>
      <w:marRight w:val="0"/>
      <w:marTop w:val="0"/>
      <w:marBottom w:val="0"/>
      <w:divBdr>
        <w:top w:val="none" w:sz="0" w:space="0" w:color="auto"/>
        <w:left w:val="none" w:sz="0" w:space="0" w:color="auto"/>
        <w:bottom w:val="none" w:sz="0" w:space="0" w:color="auto"/>
        <w:right w:val="none" w:sz="0" w:space="0" w:color="auto"/>
      </w:divBdr>
    </w:div>
    <w:div w:id="1983659488">
      <w:bodyDiv w:val="1"/>
      <w:marLeft w:val="0"/>
      <w:marRight w:val="0"/>
      <w:marTop w:val="0"/>
      <w:marBottom w:val="0"/>
      <w:divBdr>
        <w:top w:val="none" w:sz="0" w:space="0" w:color="auto"/>
        <w:left w:val="none" w:sz="0" w:space="0" w:color="auto"/>
        <w:bottom w:val="none" w:sz="0" w:space="0" w:color="auto"/>
        <w:right w:val="none" w:sz="0" w:space="0" w:color="auto"/>
      </w:divBdr>
    </w:div>
    <w:div w:id="1983926096">
      <w:bodyDiv w:val="1"/>
      <w:marLeft w:val="0"/>
      <w:marRight w:val="0"/>
      <w:marTop w:val="0"/>
      <w:marBottom w:val="0"/>
      <w:divBdr>
        <w:top w:val="none" w:sz="0" w:space="0" w:color="auto"/>
        <w:left w:val="none" w:sz="0" w:space="0" w:color="auto"/>
        <w:bottom w:val="none" w:sz="0" w:space="0" w:color="auto"/>
        <w:right w:val="none" w:sz="0" w:space="0" w:color="auto"/>
      </w:divBdr>
    </w:div>
    <w:div w:id="1985575585">
      <w:bodyDiv w:val="1"/>
      <w:marLeft w:val="0"/>
      <w:marRight w:val="0"/>
      <w:marTop w:val="0"/>
      <w:marBottom w:val="0"/>
      <w:divBdr>
        <w:top w:val="none" w:sz="0" w:space="0" w:color="auto"/>
        <w:left w:val="none" w:sz="0" w:space="0" w:color="auto"/>
        <w:bottom w:val="none" w:sz="0" w:space="0" w:color="auto"/>
        <w:right w:val="none" w:sz="0" w:space="0" w:color="auto"/>
      </w:divBdr>
    </w:div>
    <w:div w:id="1985742136">
      <w:bodyDiv w:val="1"/>
      <w:marLeft w:val="0"/>
      <w:marRight w:val="0"/>
      <w:marTop w:val="0"/>
      <w:marBottom w:val="0"/>
      <w:divBdr>
        <w:top w:val="none" w:sz="0" w:space="0" w:color="auto"/>
        <w:left w:val="none" w:sz="0" w:space="0" w:color="auto"/>
        <w:bottom w:val="none" w:sz="0" w:space="0" w:color="auto"/>
        <w:right w:val="none" w:sz="0" w:space="0" w:color="auto"/>
      </w:divBdr>
    </w:div>
    <w:div w:id="1986813239">
      <w:bodyDiv w:val="1"/>
      <w:marLeft w:val="0"/>
      <w:marRight w:val="0"/>
      <w:marTop w:val="0"/>
      <w:marBottom w:val="0"/>
      <w:divBdr>
        <w:top w:val="none" w:sz="0" w:space="0" w:color="auto"/>
        <w:left w:val="none" w:sz="0" w:space="0" w:color="auto"/>
        <w:bottom w:val="none" w:sz="0" w:space="0" w:color="auto"/>
        <w:right w:val="none" w:sz="0" w:space="0" w:color="auto"/>
      </w:divBdr>
    </w:div>
    <w:div w:id="1988122157">
      <w:bodyDiv w:val="1"/>
      <w:marLeft w:val="0"/>
      <w:marRight w:val="0"/>
      <w:marTop w:val="0"/>
      <w:marBottom w:val="0"/>
      <w:divBdr>
        <w:top w:val="none" w:sz="0" w:space="0" w:color="auto"/>
        <w:left w:val="none" w:sz="0" w:space="0" w:color="auto"/>
        <w:bottom w:val="none" w:sz="0" w:space="0" w:color="auto"/>
        <w:right w:val="none" w:sz="0" w:space="0" w:color="auto"/>
      </w:divBdr>
    </w:div>
    <w:div w:id="1989435936">
      <w:bodyDiv w:val="1"/>
      <w:marLeft w:val="0"/>
      <w:marRight w:val="0"/>
      <w:marTop w:val="0"/>
      <w:marBottom w:val="0"/>
      <w:divBdr>
        <w:top w:val="none" w:sz="0" w:space="0" w:color="auto"/>
        <w:left w:val="none" w:sz="0" w:space="0" w:color="auto"/>
        <w:bottom w:val="none" w:sz="0" w:space="0" w:color="auto"/>
        <w:right w:val="none" w:sz="0" w:space="0" w:color="auto"/>
      </w:divBdr>
    </w:div>
    <w:div w:id="1990403282">
      <w:bodyDiv w:val="1"/>
      <w:marLeft w:val="0"/>
      <w:marRight w:val="0"/>
      <w:marTop w:val="0"/>
      <w:marBottom w:val="0"/>
      <w:divBdr>
        <w:top w:val="none" w:sz="0" w:space="0" w:color="auto"/>
        <w:left w:val="none" w:sz="0" w:space="0" w:color="auto"/>
        <w:bottom w:val="none" w:sz="0" w:space="0" w:color="auto"/>
        <w:right w:val="none" w:sz="0" w:space="0" w:color="auto"/>
      </w:divBdr>
    </w:div>
    <w:div w:id="1990477808">
      <w:bodyDiv w:val="1"/>
      <w:marLeft w:val="0"/>
      <w:marRight w:val="0"/>
      <w:marTop w:val="0"/>
      <w:marBottom w:val="0"/>
      <w:divBdr>
        <w:top w:val="none" w:sz="0" w:space="0" w:color="auto"/>
        <w:left w:val="none" w:sz="0" w:space="0" w:color="auto"/>
        <w:bottom w:val="none" w:sz="0" w:space="0" w:color="auto"/>
        <w:right w:val="none" w:sz="0" w:space="0" w:color="auto"/>
      </w:divBdr>
    </w:div>
    <w:div w:id="1992899688">
      <w:bodyDiv w:val="1"/>
      <w:marLeft w:val="0"/>
      <w:marRight w:val="0"/>
      <w:marTop w:val="0"/>
      <w:marBottom w:val="0"/>
      <w:divBdr>
        <w:top w:val="none" w:sz="0" w:space="0" w:color="auto"/>
        <w:left w:val="none" w:sz="0" w:space="0" w:color="auto"/>
        <w:bottom w:val="none" w:sz="0" w:space="0" w:color="auto"/>
        <w:right w:val="none" w:sz="0" w:space="0" w:color="auto"/>
      </w:divBdr>
    </w:div>
    <w:div w:id="1995982664">
      <w:bodyDiv w:val="1"/>
      <w:marLeft w:val="0"/>
      <w:marRight w:val="0"/>
      <w:marTop w:val="0"/>
      <w:marBottom w:val="0"/>
      <w:divBdr>
        <w:top w:val="none" w:sz="0" w:space="0" w:color="auto"/>
        <w:left w:val="none" w:sz="0" w:space="0" w:color="auto"/>
        <w:bottom w:val="none" w:sz="0" w:space="0" w:color="auto"/>
        <w:right w:val="none" w:sz="0" w:space="0" w:color="auto"/>
      </w:divBdr>
    </w:div>
    <w:div w:id="1996058592">
      <w:bodyDiv w:val="1"/>
      <w:marLeft w:val="0"/>
      <w:marRight w:val="0"/>
      <w:marTop w:val="0"/>
      <w:marBottom w:val="0"/>
      <w:divBdr>
        <w:top w:val="none" w:sz="0" w:space="0" w:color="auto"/>
        <w:left w:val="none" w:sz="0" w:space="0" w:color="auto"/>
        <w:bottom w:val="none" w:sz="0" w:space="0" w:color="auto"/>
        <w:right w:val="none" w:sz="0" w:space="0" w:color="auto"/>
      </w:divBdr>
    </w:div>
    <w:div w:id="1996716054">
      <w:bodyDiv w:val="1"/>
      <w:marLeft w:val="0"/>
      <w:marRight w:val="0"/>
      <w:marTop w:val="0"/>
      <w:marBottom w:val="0"/>
      <w:divBdr>
        <w:top w:val="none" w:sz="0" w:space="0" w:color="auto"/>
        <w:left w:val="none" w:sz="0" w:space="0" w:color="auto"/>
        <w:bottom w:val="none" w:sz="0" w:space="0" w:color="auto"/>
        <w:right w:val="none" w:sz="0" w:space="0" w:color="auto"/>
      </w:divBdr>
    </w:div>
    <w:div w:id="1996758735">
      <w:bodyDiv w:val="1"/>
      <w:marLeft w:val="0"/>
      <w:marRight w:val="0"/>
      <w:marTop w:val="0"/>
      <w:marBottom w:val="0"/>
      <w:divBdr>
        <w:top w:val="none" w:sz="0" w:space="0" w:color="auto"/>
        <w:left w:val="none" w:sz="0" w:space="0" w:color="auto"/>
        <w:bottom w:val="none" w:sz="0" w:space="0" w:color="auto"/>
        <w:right w:val="none" w:sz="0" w:space="0" w:color="auto"/>
      </w:divBdr>
    </w:div>
    <w:div w:id="1997026694">
      <w:bodyDiv w:val="1"/>
      <w:marLeft w:val="0"/>
      <w:marRight w:val="0"/>
      <w:marTop w:val="0"/>
      <w:marBottom w:val="0"/>
      <w:divBdr>
        <w:top w:val="none" w:sz="0" w:space="0" w:color="auto"/>
        <w:left w:val="none" w:sz="0" w:space="0" w:color="auto"/>
        <w:bottom w:val="none" w:sz="0" w:space="0" w:color="auto"/>
        <w:right w:val="none" w:sz="0" w:space="0" w:color="auto"/>
      </w:divBdr>
    </w:div>
    <w:div w:id="1997151706">
      <w:bodyDiv w:val="1"/>
      <w:marLeft w:val="0"/>
      <w:marRight w:val="0"/>
      <w:marTop w:val="0"/>
      <w:marBottom w:val="0"/>
      <w:divBdr>
        <w:top w:val="none" w:sz="0" w:space="0" w:color="auto"/>
        <w:left w:val="none" w:sz="0" w:space="0" w:color="auto"/>
        <w:bottom w:val="none" w:sz="0" w:space="0" w:color="auto"/>
        <w:right w:val="none" w:sz="0" w:space="0" w:color="auto"/>
      </w:divBdr>
    </w:div>
    <w:div w:id="1997758475">
      <w:bodyDiv w:val="1"/>
      <w:marLeft w:val="0"/>
      <w:marRight w:val="0"/>
      <w:marTop w:val="0"/>
      <w:marBottom w:val="0"/>
      <w:divBdr>
        <w:top w:val="none" w:sz="0" w:space="0" w:color="auto"/>
        <w:left w:val="none" w:sz="0" w:space="0" w:color="auto"/>
        <w:bottom w:val="none" w:sz="0" w:space="0" w:color="auto"/>
        <w:right w:val="none" w:sz="0" w:space="0" w:color="auto"/>
      </w:divBdr>
    </w:div>
    <w:div w:id="1997806766">
      <w:bodyDiv w:val="1"/>
      <w:marLeft w:val="0"/>
      <w:marRight w:val="0"/>
      <w:marTop w:val="0"/>
      <w:marBottom w:val="0"/>
      <w:divBdr>
        <w:top w:val="none" w:sz="0" w:space="0" w:color="auto"/>
        <w:left w:val="none" w:sz="0" w:space="0" w:color="auto"/>
        <w:bottom w:val="none" w:sz="0" w:space="0" w:color="auto"/>
        <w:right w:val="none" w:sz="0" w:space="0" w:color="auto"/>
      </w:divBdr>
    </w:div>
    <w:div w:id="1998072368">
      <w:bodyDiv w:val="1"/>
      <w:marLeft w:val="0"/>
      <w:marRight w:val="0"/>
      <w:marTop w:val="0"/>
      <w:marBottom w:val="0"/>
      <w:divBdr>
        <w:top w:val="none" w:sz="0" w:space="0" w:color="auto"/>
        <w:left w:val="none" w:sz="0" w:space="0" w:color="auto"/>
        <w:bottom w:val="none" w:sz="0" w:space="0" w:color="auto"/>
        <w:right w:val="none" w:sz="0" w:space="0" w:color="auto"/>
      </w:divBdr>
    </w:div>
    <w:div w:id="1998416300">
      <w:bodyDiv w:val="1"/>
      <w:marLeft w:val="0"/>
      <w:marRight w:val="0"/>
      <w:marTop w:val="0"/>
      <w:marBottom w:val="0"/>
      <w:divBdr>
        <w:top w:val="none" w:sz="0" w:space="0" w:color="auto"/>
        <w:left w:val="none" w:sz="0" w:space="0" w:color="auto"/>
        <w:bottom w:val="none" w:sz="0" w:space="0" w:color="auto"/>
        <w:right w:val="none" w:sz="0" w:space="0" w:color="auto"/>
      </w:divBdr>
    </w:div>
    <w:div w:id="1998462692">
      <w:bodyDiv w:val="1"/>
      <w:marLeft w:val="0"/>
      <w:marRight w:val="0"/>
      <w:marTop w:val="0"/>
      <w:marBottom w:val="0"/>
      <w:divBdr>
        <w:top w:val="none" w:sz="0" w:space="0" w:color="auto"/>
        <w:left w:val="none" w:sz="0" w:space="0" w:color="auto"/>
        <w:bottom w:val="none" w:sz="0" w:space="0" w:color="auto"/>
        <w:right w:val="none" w:sz="0" w:space="0" w:color="auto"/>
      </w:divBdr>
    </w:div>
    <w:div w:id="1999453239">
      <w:bodyDiv w:val="1"/>
      <w:marLeft w:val="0"/>
      <w:marRight w:val="0"/>
      <w:marTop w:val="0"/>
      <w:marBottom w:val="0"/>
      <w:divBdr>
        <w:top w:val="none" w:sz="0" w:space="0" w:color="auto"/>
        <w:left w:val="none" w:sz="0" w:space="0" w:color="auto"/>
        <w:bottom w:val="none" w:sz="0" w:space="0" w:color="auto"/>
        <w:right w:val="none" w:sz="0" w:space="0" w:color="auto"/>
      </w:divBdr>
    </w:div>
    <w:div w:id="1999453672">
      <w:bodyDiv w:val="1"/>
      <w:marLeft w:val="0"/>
      <w:marRight w:val="0"/>
      <w:marTop w:val="0"/>
      <w:marBottom w:val="0"/>
      <w:divBdr>
        <w:top w:val="none" w:sz="0" w:space="0" w:color="auto"/>
        <w:left w:val="none" w:sz="0" w:space="0" w:color="auto"/>
        <w:bottom w:val="none" w:sz="0" w:space="0" w:color="auto"/>
        <w:right w:val="none" w:sz="0" w:space="0" w:color="auto"/>
      </w:divBdr>
    </w:div>
    <w:div w:id="2000307118">
      <w:bodyDiv w:val="1"/>
      <w:marLeft w:val="0"/>
      <w:marRight w:val="0"/>
      <w:marTop w:val="0"/>
      <w:marBottom w:val="0"/>
      <w:divBdr>
        <w:top w:val="none" w:sz="0" w:space="0" w:color="auto"/>
        <w:left w:val="none" w:sz="0" w:space="0" w:color="auto"/>
        <w:bottom w:val="none" w:sz="0" w:space="0" w:color="auto"/>
        <w:right w:val="none" w:sz="0" w:space="0" w:color="auto"/>
      </w:divBdr>
    </w:div>
    <w:div w:id="2001418012">
      <w:bodyDiv w:val="1"/>
      <w:marLeft w:val="0"/>
      <w:marRight w:val="0"/>
      <w:marTop w:val="0"/>
      <w:marBottom w:val="0"/>
      <w:divBdr>
        <w:top w:val="none" w:sz="0" w:space="0" w:color="auto"/>
        <w:left w:val="none" w:sz="0" w:space="0" w:color="auto"/>
        <w:bottom w:val="none" w:sz="0" w:space="0" w:color="auto"/>
        <w:right w:val="none" w:sz="0" w:space="0" w:color="auto"/>
      </w:divBdr>
    </w:div>
    <w:div w:id="2002654043">
      <w:bodyDiv w:val="1"/>
      <w:marLeft w:val="0"/>
      <w:marRight w:val="0"/>
      <w:marTop w:val="0"/>
      <w:marBottom w:val="0"/>
      <w:divBdr>
        <w:top w:val="none" w:sz="0" w:space="0" w:color="auto"/>
        <w:left w:val="none" w:sz="0" w:space="0" w:color="auto"/>
        <w:bottom w:val="none" w:sz="0" w:space="0" w:color="auto"/>
        <w:right w:val="none" w:sz="0" w:space="0" w:color="auto"/>
      </w:divBdr>
    </w:div>
    <w:div w:id="2002806976">
      <w:bodyDiv w:val="1"/>
      <w:marLeft w:val="0"/>
      <w:marRight w:val="0"/>
      <w:marTop w:val="0"/>
      <w:marBottom w:val="0"/>
      <w:divBdr>
        <w:top w:val="none" w:sz="0" w:space="0" w:color="auto"/>
        <w:left w:val="none" w:sz="0" w:space="0" w:color="auto"/>
        <w:bottom w:val="none" w:sz="0" w:space="0" w:color="auto"/>
        <w:right w:val="none" w:sz="0" w:space="0" w:color="auto"/>
      </w:divBdr>
    </w:div>
    <w:div w:id="2002850340">
      <w:bodyDiv w:val="1"/>
      <w:marLeft w:val="0"/>
      <w:marRight w:val="0"/>
      <w:marTop w:val="0"/>
      <w:marBottom w:val="0"/>
      <w:divBdr>
        <w:top w:val="none" w:sz="0" w:space="0" w:color="auto"/>
        <w:left w:val="none" w:sz="0" w:space="0" w:color="auto"/>
        <w:bottom w:val="none" w:sz="0" w:space="0" w:color="auto"/>
        <w:right w:val="none" w:sz="0" w:space="0" w:color="auto"/>
      </w:divBdr>
    </w:div>
    <w:div w:id="2003239716">
      <w:bodyDiv w:val="1"/>
      <w:marLeft w:val="0"/>
      <w:marRight w:val="0"/>
      <w:marTop w:val="0"/>
      <w:marBottom w:val="0"/>
      <w:divBdr>
        <w:top w:val="none" w:sz="0" w:space="0" w:color="auto"/>
        <w:left w:val="none" w:sz="0" w:space="0" w:color="auto"/>
        <w:bottom w:val="none" w:sz="0" w:space="0" w:color="auto"/>
        <w:right w:val="none" w:sz="0" w:space="0" w:color="auto"/>
      </w:divBdr>
    </w:div>
    <w:div w:id="2004503399">
      <w:bodyDiv w:val="1"/>
      <w:marLeft w:val="0"/>
      <w:marRight w:val="0"/>
      <w:marTop w:val="0"/>
      <w:marBottom w:val="0"/>
      <w:divBdr>
        <w:top w:val="none" w:sz="0" w:space="0" w:color="auto"/>
        <w:left w:val="none" w:sz="0" w:space="0" w:color="auto"/>
        <w:bottom w:val="none" w:sz="0" w:space="0" w:color="auto"/>
        <w:right w:val="none" w:sz="0" w:space="0" w:color="auto"/>
      </w:divBdr>
    </w:div>
    <w:div w:id="2004772783">
      <w:bodyDiv w:val="1"/>
      <w:marLeft w:val="0"/>
      <w:marRight w:val="0"/>
      <w:marTop w:val="0"/>
      <w:marBottom w:val="0"/>
      <w:divBdr>
        <w:top w:val="none" w:sz="0" w:space="0" w:color="auto"/>
        <w:left w:val="none" w:sz="0" w:space="0" w:color="auto"/>
        <w:bottom w:val="none" w:sz="0" w:space="0" w:color="auto"/>
        <w:right w:val="none" w:sz="0" w:space="0" w:color="auto"/>
      </w:divBdr>
    </w:div>
    <w:div w:id="2008442174">
      <w:bodyDiv w:val="1"/>
      <w:marLeft w:val="0"/>
      <w:marRight w:val="0"/>
      <w:marTop w:val="0"/>
      <w:marBottom w:val="0"/>
      <w:divBdr>
        <w:top w:val="none" w:sz="0" w:space="0" w:color="auto"/>
        <w:left w:val="none" w:sz="0" w:space="0" w:color="auto"/>
        <w:bottom w:val="none" w:sz="0" w:space="0" w:color="auto"/>
        <w:right w:val="none" w:sz="0" w:space="0" w:color="auto"/>
      </w:divBdr>
    </w:div>
    <w:div w:id="2008634785">
      <w:bodyDiv w:val="1"/>
      <w:marLeft w:val="0"/>
      <w:marRight w:val="0"/>
      <w:marTop w:val="0"/>
      <w:marBottom w:val="0"/>
      <w:divBdr>
        <w:top w:val="none" w:sz="0" w:space="0" w:color="auto"/>
        <w:left w:val="none" w:sz="0" w:space="0" w:color="auto"/>
        <w:bottom w:val="none" w:sz="0" w:space="0" w:color="auto"/>
        <w:right w:val="none" w:sz="0" w:space="0" w:color="auto"/>
      </w:divBdr>
    </w:div>
    <w:div w:id="2012367907">
      <w:bodyDiv w:val="1"/>
      <w:marLeft w:val="0"/>
      <w:marRight w:val="0"/>
      <w:marTop w:val="0"/>
      <w:marBottom w:val="0"/>
      <w:divBdr>
        <w:top w:val="none" w:sz="0" w:space="0" w:color="auto"/>
        <w:left w:val="none" w:sz="0" w:space="0" w:color="auto"/>
        <w:bottom w:val="none" w:sz="0" w:space="0" w:color="auto"/>
        <w:right w:val="none" w:sz="0" w:space="0" w:color="auto"/>
      </w:divBdr>
    </w:div>
    <w:div w:id="2013216214">
      <w:bodyDiv w:val="1"/>
      <w:marLeft w:val="0"/>
      <w:marRight w:val="0"/>
      <w:marTop w:val="0"/>
      <w:marBottom w:val="0"/>
      <w:divBdr>
        <w:top w:val="none" w:sz="0" w:space="0" w:color="auto"/>
        <w:left w:val="none" w:sz="0" w:space="0" w:color="auto"/>
        <w:bottom w:val="none" w:sz="0" w:space="0" w:color="auto"/>
        <w:right w:val="none" w:sz="0" w:space="0" w:color="auto"/>
      </w:divBdr>
    </w:div>
    <w:div w:id="2013288884">
      <w:bodyDiv w:val="1"/>
      <w:marLeft w:val="0"/>
      <w:marRight w:val="0"/>
      <w:marTop w:val="0"/>
      <w:marBottom w:val="0"/>
      <w:divBdr>
        <w:top w:val="none" w:sz="0" w:space="0" w:color="auto"/>
        <w:left w:val="none" w:sz="0" w:space="0" w:color="auto"/>
        <w:bottom w:val="none" w:sz="0" w:space="0" w:color="auto"/>
        <w:right w:val="none" w:sz="0" w:space="0" w:color="auto"/>
      </w:divBdr>
    </w:div>
    <w:div w:id="2014914361">
      <w:bodyDiv w:val="1"/>
      <w:marLeft w:val="0"/>
      <w:marRight w:val="0"/>
      <w:marTop w:val="0"/>
      <w:marBottom w:val="0"/>
      <w:divBdr>
        <w:top w:val="none" w:sz="0" w:space="0" w:color="auto"/>
        <w:left w:val="none" w:sz="0" w:space="0" w:color="auto"/>
        <w:bottom w:val="none" w:sz="0" w:space="0" w:color="auto"/>
        <w:right w:val="none" w:sz="0" w:space="0" w:color="auto"/>
      </w:divBdr>
    </w:div>
    <w:div w:id="2015717760">
      <w:bodyDiv w:val="1"/>
      <w:marLeft w:val="0"/>
      <w:marRight w:val="0"/>
      <w:marTop w:val="0"/>
      <w:marBottom w:val="0"/>
      <w:divBdr>
        <w:top w:val="none" w:sz="0" w:space="0" w:color="auto"/>
        <w:left w:val="none" w:sz="0" w:space="0" w:color="auto"/>
        <w:bottom w:val="none" w:sz="0" w:space="0" w:color="auto"/>
        <w:right w:val="none" w:sz="0" w:space="0" w:color="auto"/>
      </w:divBdr>
    </w:div>
    <w:div w:id="2016416703">
      <w:bodyDiv w:val="1"/>
      <w:marLeft w:val="0"/>
      <w:marRight w:val="0"/>
      <w:marTop w:val="0"/>
      <w:marBottom w:val="0"/>
      <w:divBdr>
        <w:top w:val="none" w:sz="0" w:space="0" w:color="auto"/>
        <w:left w:val="none" w:sz="0" w:space="0" w:color="auto"/>
        <w:bottom w:val="none" w:sz="0" w:space="0" w:color="auto"/>
        <w:right w:val="none" w:sz="0" w:space="0" w:color="auto"/>
      </w:divBdr>
    </w:div>
    <w:div w:id="2016951706">
      <w:bodyDiv w:val="1"/>
      <w:marLeft w:val="0"/>
      <w:marRight w:val="0"/>
      <w:marTop w:val="0"/>
      <w:marBottom w:val="0"/>
      <w:divBdr>
        <w:top w:val="none" w:sz="0" w:space="0" w:color="auto"/>
        <w:left w:val="none" w:sz="0" w:space="0" w:color="auto"/>
        <w:bottom w:val="none" w:sz="0" w:space="0" w:color="auto"/>
        <w:right w:val="none" w:sz="0" w:space="0" w:color="auto"/>
      </w:divBdr>
    </w:div>
    <w:div w:id="2017537647">
      <w:bodyDiv w:val="1"/>
      <w:marLeft w:val="0"/>
      <w:marRight w:val="0"/>
      <w:marTop w:val="0"/>
      <w:marBottom w:val="0"/>
      <w:divBdr>
        <w:top w:val="none" w:sz="0" w:space="0" w:color="auto"/>
        <w:left w:val="none" w:sz="0" w:space="0" w:color="auto"/>
        <w:bottom w:val="none" w:sz="0" w:space="0" w:color="auto"/>
        <w:right w:val="none" w:sz="0" w:space="0" w:color="auto"/>
      </w:divBdr>
    </w:div>
    <w:div w:id="2019505499">
      <w:bodyDiv w:val="1"/>
      <w:marLeft w:val="0"/>
      <w:marRight w:val="0"/>
      <w:marTop w:val="0"/>
      <w:marBottom w:val="0"/>
      <w:divBdr>
        <w:top w:val="none" w:sz="0" w:space="0" w:color="auto"/>
        <w:left w:val="none" w:sz="0" w:space="0" w:color="auto"/>
        <w:bottom w:val="none" w:sz="0" w:space="0" w:color="auto"/>
        <w:right w:val="none" w:sz="0" w:space="0" w:color="auto"/>
      </w:divBdr>
    </w:div>
    <w:div w:id="2019577459">
      <w:bodyDiv w:val="1"/>
      <w:marLeft w:val="0"/>
      <w:marRight w:val="0"/>
      <w:marTop w:val="0"/>
      <w:marBottom w:val="0"/>
      <w:divBdr>
        <w:top w:val="none" w:sz="0" w:space="0" w:color="auto"/>
        <w:left w:val="none" w:sz="0" w:space="0" w:color="auto"/>
        <w:bottom w:val="none" w:sz="0" w:space="0" w:color="auto"/>
        <w:right w:val="none" w:sz="0" w:space="0" w:color="auto"/>
      </w:divBdr>
    </w:div>
    <w:div w:id="2019963399">
      <w:bodyDiv w:val="1"/>
      <w:marLeft w:val="0"/>
      <w:marRight w:val="0"/>
      <w:marTop w:val="0"/>
      <w:marBottom w:val="0"/>
      <w:divBdr>
        <w:top w:val="none" w:sz="0" w:space="0" w:color="auto"/>
        <w:left w:val="none" w:sz="0" w:space="0" w:color="auto"/>
        <w:bottom w:val="none" w:sz="0" w:space="0" w:color="auto"/>
        <w:right w:val="none" w:sz="0" w:space="0" w:color="auto"/>
      </w:divBdr>
    </w:div>
    <w:div w:id="2020499114">
      <w:bodyDiv w:val="1"/>
      <w:marLeft w:val="0"/>
      <w:marRight w:val="0"/>
      <w:marTop w:val="0"/>
      <w:marBottom w:val="0"/>
      <w:divBdr>
        <w:top w:val="none" w:sz="0" w:space="0" w:color="auto"/>
        <w:left w:val="none" w:sz="0" w:space="0" w:color="auto"/>
        <w:bottom w:val="none" w:sz="0" w:space="0" w:color="auto"/>
        <w:right w:val="none" w:sz="0" w:space="0" w:color="auto"/>
      </w:divBdr>
    </w:div>
    <w:div w:id="2022077007">
      <w:bodyDiv w:val="1"/>
      <w:marLeft w:val="0"/>
      <w:marRight w:val="0"/>
      <w:marTop w:val="0"/>
      <w:marBottom w:val="0"/>
      <w:divBdr>
        <w:top w:val="none" w:sz="0" w:space="0" w:color="auto"/>
        <w:left w:val="none" w:sz="0" w:space="0" w:color="auto"/>
        <w:bottom w:val="none" w:sz="0" w:space="0" w:color="auto"/>
        <w:right w:val="none" w:sz="0" w:space="0" w:color="auto"/>
      </w:divBdr>
    </w:div>
    <w:div w:id="2022126678">
      <w:bodyDiv w:val="1"/>
      <w:marLeft w:val="0"/>
      <w:marRight w:val="0"/>
      <w:marTop w:val="0"/>
      <w:marBottom w:val="0"/>
      <w:divBdr>
        <w:top w:val="none" w:sz="0" w:space="0" w:color="auto"/>
        <w:left w:val="none" w:sz="0" w:space="0" w:color="auto"/>
        <w:bottom w:val="none" w:sz="0" w:space="0" w:color="auto"/>
        <w:right w:val="none" w:sz="0" w:space="0" w:color="auto"/>
      </w:divBdr>
    </w:div>
    <w:div w:id="2022463762">
      <w:bodyDiv w:val="1"/>
      <w:marLeft w:val="0"/>
      <w:marRight w:val="0"/>
      <w:marTop w:val="0"/>
      <w:marBottom w:val="0"/>
      <w:divBdr>
        <w:top w:val="none" w:sz="0" w:space="0" w:color="auto"/>
        <w:left w:val="none" w:sz="0" w:space="0" w:color="auto"/>
        <w:bottom w:val="none" w:sz="0" w:space="0" w:color="auto"/>
        <w:right w:val="none" w:sz="0" w:space="0" w:color="auto"/>
      </w:divBdr>
    </w:div>
    <w:div w:id="2022703686">
      <w:bodyDiv w:val="1"/>
      <w:marLeft w:val="0"/>
      <w:marRight w:val="0"/>
      <w:marTop w:val="0"/>
      <w:marBottom w:val="0"/>
      <w:divBdr>
        <w:top w:val="none" w:sz="0" w:space="0" w:color="auto"/>
        <w:left w:val="none" w:sz="0" w:space="0" w:color="auto"/>
        <w:bottom w:val="none" w:sz="0" w:space="0" w:color="auto"/>
        <w:right w:val="none" w:sz="0" w:space="0" w:color="auto"/>
      </w:divBdr>
    </w:div>
    <w:div w:id="2023972432">
      <w:bodyDiv w:val="1"/>
      <w:marLeft w:val="0"/>
      <w:marRight w:val="0"/>
      <w:marTop w:val="0"/>
      <w:marBottom w:val="0"/>
      <w:divBdr>
        <w:top w:val="none" w:sz="0" w:space="0" w:color="auto"/>
        <w:left w:val="none" w:sz="0" w:space="0" w:color="auto"/>
        <w:bottom w:val="none" w:sz="0" w:space="0" w:color="auto"/>
        <w:right w:val="none" w:sz="0" w:space="0" w:color="auto"/>
      </w:divBdr>
    </w:div>
    <w:div w:id="2025784968">
      <w:bodyDiv w:val="1"/>
      <w:marLeft w:val="0"/>
      <w:marRight w:val="0"/>
      <w:marTop w:val="0"/>
      <w:marBottom w:val="0"/>
      <w:divBdr>
        <w:top w:val="none" w:sz="0" w:space="0" w:color="auto"/>
        <w:left w:val="none" w:sz="0" w:space="0" w:color="auto"/>
        <w:bottom w:val="none" w:sz="0" w:space="0" w:color="auto"/>
        <w:right w:val="none" w:sz="0" w:space="0" w:color="auto"/>
      </w:divBdr>
    </w:div>
    <w:div w:id="2025983540">
      <w:bodyDiv w:val="1"/>
      <w:marLeft w:val="0"/>
      <w:marRight w:val="0"/>
      <w:marTop w:val="0"/>
      <w:marBottom w:val="0"/>
      <w:divBdr>
        <w:top w:val="none" w:sz="0" w:space="0" w:color="auto"/>
        <w:left w:val="none" w:sz="0" w:space="0" w:color="auto"/>
        <w:bottom w:val="none" w:sz="0" w:space="0" w:color="auto"/>
        <w:right w:val="none" w:sz="0" w:space="0" w:color="auto"/>
      </w:divBdr>
    </w:div>
    <w:div w:id="2028409279">
      <w:bodyDiv w:val="1"/>
      <w:marLeft w:val="0"/>
      <w:marRight w:val="0"/>
      <w:marTop w:val="0"/>
      <w:marBottom w:val="0"/>
      <w:divBdr>
        <w:top w:val="none" w:sz="0" w:space="0" w:color="auto"/>
        <w:left w:val="none" w:sz="0" w:space="0" w:color="auto"/>
        <w:bottom w:val="none" w:sz="0" w:space="0" w:color="auto"/>
        <w:right w:val="none" w:sz="0" w:space="0" w:color="auto"/>
      </w:divBdr>
    </w:div>
    <w:div w:id="2028754331">
      <w:bodyDiv w:val="1"/>
      <w:marLeft w:val="0"/>
      <w:marRight w:val="0"/>
      <w:marTop w:val="0"/>
      <w:marBottom w:val="0"/>
      <w:divBdr>
        <w:top w:val="none" w:sz="0" w:space="0" w:color="auto"/>
        <w:left w:val="none" w:sz="0" w:space="0" w:color="auto"/>
        <w:bottom w:val="none" w:sz="0" w:space="0" w:color="auto"/>
        <w:right w:val="none" w:sz="0" w:space="0" w:color="auto"/>
      </w:divBdr>
    </w:div>
    <w:div w:id="2030795934">
      <w:bodyDiv w:val="1"/>
      <w:marLeft w:val="0"/>
      <w:marRight w:val="0"/>
      <w:marTop w:val="0"/>
      <w:marBottom w:val="0"/>
      <w:divBdr>
        <w:top w:val="none" w:sz="0" w:space="0" w:color="auto"/>
        <w:left w:val="none" w:sz="0" w:space="0" w:color="auto"/>
        <w:bottom w:val="none" w:sz="0" w:space="0" w:color="auto"/>
        <w:right w:val="none" w:sz="0" w:space="0" w:color="auto"/>
      </w:divBdr>
    </w:div>
    <w:div w:id="2032796630">
      <w:bodyDiv w:val="1"/>
      <w:marLeft w:val="0"/>
      <w:marRight w:val="0"/>
      <w:marTop w:val="0"/>
      <w:marBottom w:val="0"/>
      <w:divBdr>
        <w:top w:val="none" w:sz="0" w:space="0" w:color="auto"/>
        <w:left w:val="none" w:sz="0" w:space="0" w:color="auto"/>
        <w:bottom w:val="none" w:sz="0" w:space="0" w:color="auto"/>
        <w:right w:val="none" w:sz="0" w:space="0" w:color="auto"/>
      </w:divBdr>
    </w:div>
    <w:div w:id="2034918347">
      <w:bodyDiv w:val="1"/>
      <w:marLeft w:val="0"/>
      <w:marRight w:val="0"/>
      <w:marTop w:val="0"/>
      <w:marBottom w:val="0"/>
      <w:divBdr>
        <w:top w:val="none" w:sz="0" w:space="0" w:color="auto"/>
        <w:left w:val="none" w:sz="0" w:space="0" w:color="auto"/>
        <w:bottom w:val="none" w:sz="0" w:space="0" w:color="auto"/>
        <w:right w:val="none" w:sz="0" w:space="0" w:color="auto"/>
      </w:divBdr>
    </w:div>
    <w:div w:id="2037735376">
      <w:bodyDiv w:val="1"/>
      <w:marLeft w:val="0"/>
      <w:marRight w:val="0"/>
      <w:marTop w:val="0"/>
      <w:marBottom w:val="0"/>
      <w:divBdr>
        <w:top w:val="none" w:sz="0" w:space="0" w:color="auto"/>
        <w:left w:val="none" w:sz="0" w:space="0" w:color="auto"/>
        <w:bottom w:val="none" w:sz="0" w:space="0" w:color="auto"/>
        <w:right w:val="none" w:sz="0" w:space="0" w:color="auto"/>
      </w:divBdr>
    </w:div>
    <w:div w:id="2038306480">
      <w:bodyDiv w:val="1"/>
      <w:marLeft w:val="0"/>
      <w:marRight w:val="0"/>
      <w:marTop w:val="0"/>
      <w:marBottom w:val="0"/>
      <w:divBdr>
        <w:top w:val="none" w:sz="0" w:space="0" w:color="auto"/>
        <w:left w:val="none" w:sz="0" w:space="0" w:color="auto"/>
        <w:bottom w:val="none" w:sz="0" w:space="0" w:color="auto"/>
        <w:right w:val="none" w:sz="0" w:space="0" w:color="auto"/>
      </w:divBdr>
    </w:div>
    <w:div w:id="2038699373">
      <w:bodyDiv w:val="1"/>
      <w:marLeft w:val="0"/>
      <w:marRight w:val="0"/>
      <w:marTop w:val="0"/>
      <w:marBottom w:val="0"/>
      <w:divBdr>
        <w:top w:val="none" w:sz="0" w:space="0" w:color="auto"/>
        <w:left w:val="none" w:sz="0" w:space="0" w:color="auto"/>
        <w:bottom w:val="none" w:sz="0" w:space="0" w:color="auto"/>
        <w:right w:val="none" w:sz="0" w:space="0" w:color="auto"/>
      </w:divBdr>
    </w:div>
    <w:div w:id="2041280006">
      <w:bodyDiv w:val="1"/>
      <w:marLeft w:val="0"/>
      <w:marRight w:val="0"/>
      <w:marTop w:val="0"/>
      <w:marBottom w:val="0"/>
      <w:divBdr>
        <w:top w:val="none" w:sz="0" w:space="0" w:color="auto"/>
        <w:left w:val="none" w:sz="0" w:space="0" w:color="auto"/>
        <w:bottom w:val="none" w:sz="0" w:space="0" w:color="auto"/>
        <w:right w:val="none" w:sz="0" w:space="0" w:color="auto"/>
      </w:divBdr>
    </w:div>
    <w:div w:id="2041321977">
      <w:bodyDiv w:val="1"/>
      <w:marLeft w:val="0"/>
      <w:marRight w:val="0"/>
      <w:marTop w:val="0"/>
      <w:marBottom w:val="0"/>
      <w:divBdr>
        <w:top w:val="none" w:sz="0" w:space="0" w:color="auto"/>
        <w:left w:val="none" w:sz="0" w:space="0" w:color="auto"/>
        <w:bottom w:val="none" w:sz="0" w:space="0" w:color="auto"/>
        <w:right w:val="none" w:sz="0" w:space="0" w:color="auto"/>
      </w:divBdr>
    </w:div>
    <w:div w:id="2042049392">
      <w:bodyDiv w:val="1"/>
      <w:marLeft w:val="0"/>
      <w:marRight w:val="0"/>
      <w:marTop w:val="0"/>
      <w:marBottom w:val="0"/>
      <w:divBdr>
        <w:top w:val="none" w:sz="0" w:space="0" w:color="auto"/>
        <w:left w:val="none" w:sz="0" w:space="0" w:color="auto"/>
        <w:bottom w:val="none" w:sz="0" w:space="0" w:color="auto"/>
        <w:right w:val="none" w:sz="0" w:space="0" w:color="auto"/>
      </w:divBdr>
    </w:div>
    <w:div w:id="2042432501">
      <w:bodyDiv w:val="1"/>
      <w:marLeft w:val="0"/>
      <w:marRight w:val="0"/>
      <w:marTop w:val="0"/>
      <w:marBottom w:val="0"/>
      <w:divBdr>
        <w:top w:val="none" w:sz="0" w:space="0" w:color="auto"/>
        <w:left w:val="none" w:sz="0" w:space="0" w:color="auto"/>
        <w:bottom w:val="none" w:sz="0" w:space="0" w:color="auto"/>
        <w:right w:val="none" w:sz="0" w:space="0" w:color="auto"/>
      </w:divBdr>
    </w:div>
    <w:div w:id="2046321740">
      <w:bodyDiv w:val="1"/>
      <w:marLeft w:val="0"/>
      <w:marRight w:val="0"/>
      <w:marTop w:val="0"/>
      <w:marBottom w:val="0"/>
      <w:divBdr>
        <w:top w:val="none" w:sz="0" w:space="0" w:color="auto"/>
        <w:left w:val="none" w:sz="0" w:space="0" w:color="auto"/>
        <w:bottom w:val="none" w:sz="0" w:space="0" w:color="auto"/>
        <w:right w:val="none" w:sz="0" w:space="0" w:color="auto"/>
      </w:divBdr>
    </w:div>
    <w:div w:id="2047288614">
      <w:bodyDiv w:val="1"/>
      <w:marLeft w:val="0"/>
      <w:marRight w:val="0"/>
      <w:marTop w:val="0"/>
      <w:marBottom w:val="0"/>
      <w:divBdr>
        <w:top w:val="none" w:sz="0" w:space="0" w:color="auto"/>
        <w:left w:val="none" w:sz="0" w:space="0" w:color="auto"/>
        <w:bottom w:val="none" w:sz="0" w:space="0" w:color="auto"/>
        <w:right w:val="none" w:sz="0" w:space="0" w:color="auto"/>
      </w:divBdr>
    </w:div>
    <w:div w:id="2048141490">
      <w:bodyDiv w:val="1"/>
      <w:marLeft w:val="0"/>
      <w:marRight w:val="0"/>
      <w:marTop w:val="0"/>
      <w:marBottom w:val="0"/>
      <w:divBdr>
        <w:top w:val="none" w:sz="0" w:space="0" w:color="auto"/>
        <w:left w:val="none" w:sz="0" w:space="0" w:color="auto"/>
        <w:bottom w:val="none" w:sz="0" w:space="0" w:color="auto"/>
        <w:right w:val="none" w:sz="0" w:space="0" w:color="auto"/>
      </w:divBdr>
    </w:div>
    <w:div w:id="2049794183">
      <w:bodyDiv w:val="1"/>
      <w:marLeft w:val="0"/>
      <w:marRight w:val="0"/>
      <w:marTop w:val="0"/>
      <w:marBottom w:val="0"/>
      <w:divBdr>
        <w:top w:val="none" w:sz="0" w:space="0" w:color="auto"/>
        <w:left w:val="none" w:sz="0" w:space="0" w:color="auto"/>
        <w:bottom w:val="none" w:sz="0" w:space="0" w:color="auto"/>
        <w:right w:val="none" w:sz="0" w:space="0" w:color="auto"/>
      </w:divBdr>
    </w:div>
    <w:div w:id="2051033648">
      <w:bodyDiv w:val="1"/>
      <w:marLeft w:val="0"/>
      <w:marRight w:val="0"/>
      <w:marTop w:val="0"/>
      <w:marBottom w:val="0"/>
      <w:divBdr>
        <w:top w:val="none" w:sz="0" w:space="0" w:color="auto"/>
        <w:left w:val="none" w:sz="0" w:space="0" w:color="auto"/>
        <w:bottom w:val="none" w:sz="0" w:space="0" w:color="auto"/>
        <w:right w:val="none" w:sz="0" w:space="0" w:color="auto"/>
      </w:divBdr>
    </w:div>
    <w:div w:id="2051373032">
      <w:bodyDiv w:val="1"/>
      <w:marLeft w:val="0"/>
      <w:marRight w:val="0"/>
      <w:marTop w:val="0"/>
      <w:marBottom w:val="0"/>
      <w:divBdr>
        <w:top w:val="none" w:sz="0" w:space="0" w:color="auto"/>
        <w:left w:val="none" w:sz="0" w:space="0" w:color="auto"/>
        <w:bottom w:val="none" w:sz="0" w:space="0" w:color="auto"/>
        <w:right w:val="none" w:sz="0" w:space="0" w:color="auto"/>
      </w:divBdr>
    </w:div>
    <w:div w:id="2051806175">
      <w:bodyDiv w:val="1"/>
      <w:marLeft w:val="0"/>
      <w:marRight w:val="0"/>
      <w:marTop w:val="0"/>
      <w:marBottom w:val="0"/>
      <w:divBdr>
        <w:top w:val="none" w:sz="0" w:space="0" w:color="auto"/>
        <w:left w:val="none" w:sz="0" w:space="0" w:color="auto"/>
        <w:bottom w:val="none" w:sz="0" w:space="0" w:color="auto"/>
        <w:right w:val="none" w:sz="0" w:space="0" w:color="auto"/>
      </w:divBdr>
    </w:div>
    <w:div w:id="2052487088">
      <w:bodyDiv w:val="1"/>
      <w:marLeft w:val="0"/>
      <w:marRight w:val="0"/>
      <w:marTop w:val="0"/>
      <w:marBottom w:val="0"/>
      <w:divBdr>
        <w:top w:val="none" w:sz="0" w:space="0" w:color="auto"/>
        <w:left w:val="none" w:sz="0" w:space="0" w:color="auto"/>
        <w:bottom w:val="none" w:sz="0" w:space="0" w:color="auto"/>
        <w:right w:val="none" w:sz="0" w:space="0" w:color="auto"/>
      </w:divBdr>
    </w:div>
    <w:div w:id="2052685477">
      <w:bodyDiv w:val="1"/>
      <w:marLeft w:val="0"/>
      <w:marRight w:val="0"/>
      <w:marTop w:val="0"/>
      <w:marBottom w:val="0"/>
      <w:divBdr>
        <w:top w:val="none" w:sz="0" w:space="0" w:color="auto"/>
        <w:left w:val="none" w:sz="0" w:space="0" w:color="auto"/>
        <w:bottom w:val="none" w:sz="0" w:space="0" w:color="auto"/>
        <w:right w:val="none" w:sz="0" w:space="0" w:color="auto"/>
      </w:divBdr>
    </w:div>
    <w:div w:id="2052801806">
      <w:bodyDiv w:val="1"/>
      <w:marLeft w:val="0"/>
      <w:marRight w:val="0"/>
      <w:marTop w:val="0"/>
      <w:marBottom w:val="0"/>
      <w:divBdr>
        <w:top w:val="none" w:sz="0" w:space="0" w:color="auto"/>
        <w:left w:val="none" w:sz="0" w:space="0" w:color="auto"/>
        <w:bottom w:val="none" w:sz="0" w:space="0" w:color="auto"/>
        <w:right w:val="none" w:sz="0" w:space="0" w:color="auto"/>
      </w:divBdr>
    </w:div>
    <w:div w:id="2053071308">
      <w:bodyDiv w:val="1"/>
      <w:marLeft w:val="0"/>
      <w:marRight w:val="0"/>
      <w:marTop w:val="0"/>
      <w:marBottom w:val="0"/>
      <w:divBdr>
        <w:top w:val="none" w:sz="0" w:space="0" w:color="auto"/>
        <w:left w:val="none" w:sz="0" w:space="0" w:color="auto"/>
        <w:bottom w:val="none" w:sz="0" w:space="0" w:color="auto"/>
        <w:right w:val="none" w:sz="0" w:space="0" w:color="auto"/>
      </w:divBdr>
    </w:div>
    <w:div w:id="2053844559">
      <w:bodyDiv w:val="1"/>
      <w:marLeft w:val="0"/>
      <w:marRight w:val="0"/>
      <w:marTop w:val="0"/>
      <w:marBottom w:val="0"/>
      <w:divBdr>
        <w:top w:val="none" w:sz="0" w:space="0" w:color="auto"/>
        <w:left w:val="none" w:sz="0" w:space="0" w:color="auto"/>
        <w:bottom w:val="none" w:sz="0" w:space="0" w:color="auto"/>
        <w:right w:val="none" w:sz="0" w:space="0" w:color="auto"/>
      </w:divBdr>
    </w:div>
    <w:div w:id="2055885478">
      <w:bodyDiv w:val="1"/>
      <w:marLeft w:val="0"/>
      <w:marRight w:val="0"/>
      <w:marTop w:val="0"/>
      <w:marBottom w:val="0"/>
      <w:divBdr>
        <w:top w:val="none" w:sz="0" w:space="0" w:color="auto"/>
        <w:left w:val="none" w:sz="0" w:space="0" w:color="auto"/>
        <w:bottom w:val="none" w:sz="0" w:space="0" w:color="auto"/>
        <w:right w:val="none" w:sz="0" w:space="0" w:color="auto"/>
      </w:divBdr>
    </w:div>
    <w:div w:id="2056267577">
      <w:bodyDiv w:val="1"/>
      <w:marLeft w:val="0"/>
      <w:marRight w:val="0"/>
      <w:marTop w:val="0"/>
      <w:marBottom w:val="0"/>
      <w:divBdr>
        <w:top w:val="none" w:sz="0" w:space="0" w:color="auto"/>
        <w:left w:val="none" w:sz="0" w:space="0" w:color="auto"/>
        <w:bottom w:val="none" w:sz="0" w:space="0" w:color="auto"/>
        <w:right w:val="none" w:sz="0" w:space="0" w:color="auto"/>
      </w:divBdr>
    </w:div>
    <w:div w:id="2056272189">
      <w:bodyDiv w:val="1"/>
      <w:marLeft w:val="0"/>
      <w:marRight w:val="0"/>
      <w:marTop w:val="0"/>
      <w:marBottom w:val="0"/>
      <w:divBdr>
        <w:top w:val="none" w:sz="0" w:space="0" w:color="auto"/>
        <w:left w:val="none" w:sz="0" w:space="0" w:color="auto"/>
        <w:bottom w:val="none" w:sz="0" w:space="0" w:color="auto"/>
        <w:right w:val="none" w:sz="0" w:space="0" w:color="auto"/>
      </w:divBdr>
    </w:div>
    <w:div w:id="2056805521">
      <w:bodyDiv w:val="1"/>
      <w:marLeft w:val="0"/>
      <w:marRight w:val="0"/>
      <w:marTop w:val="0"/>
      <w:marBottom w:val="0"/>
      <w:divBdr>
        <w:top w:val="none" w:sz="0" w:space="0" w:color="auto"/>
        <w:left w:val="none" w:sz="0" w:space="0" w:color="auto"/>
        <w:bottom w:val="none" w:sz="0" w:space="0" w:color="auto"/>
        <w:right w:val="none" w:sz="0" w:space="0" w:color="auto"/>
      </w:divBdr>
    </w:div>
    <w:div w:id="2057504823">
      <w:bodyDiv w:val="1"/>
      <w:marLeft w:val="0"/>
      <w:marRight w:val="0"/>
      <w:marTop w:val="0"/>
      <w:marBottom w:val="0"/>
      <w:divBdr>
        <w:top w:val="none" w:sz="0" w:space="0" w:color="auto"/>
        <w:left w:val="none" w:sz="0" w:space="0" w:color="auto"/>
        <w:bottom w:val="none" w:sz="0" w:space="0" w:color="auto"/>
        <w:right w:val="none" w:sz="0" w:space="0" w:color="auto"/>
      </w:divBdr>
    </w:div>
    <w:div w:id="2058772740">
      <w:bodyDiv w:val="1"/>
      <w:marLeft w:val="0"/>
      <w:marRight w:val="0"/>
      <w:marTop w:val="0"/>
      <w:marBottom w:val="0"/>
      <w:divBdr>
        <w:top w:val="none" w:sz="0" w:space="0" w:color="auto"/>
        <w:left w:val="none" w:sz="0" w:space="0" w:color="auto"/>
        <w:bottom w:val="none" w:sz="0" w:space="0" w:color="auto"/>
        <w:right w:val="none" w:sz="0" w:space="0" w:color="auto"/>
      </w:divBdr>
    </w:div>
    <w:div w:id="2059353269">
      <w:bodyDiv w:val="1"/>
      <w:marLeft w:val="0"/>
      <w:marRight w:val="0"/>
      <w:marTop w:val="0"/>
      <w:marBottom w:val="0"/>
      <w:divBdr>
        <w:top w:val="none" w:sz="0" w:space="0" w:color="auto"/>
        <w:left w:val="none" w:sz="0" w:space="0" w:color="auto"/>
        <w:bottom w:val="none" w:sz="0" w:space="0" w:color="auto"/>
        <w:right w:val="none" w:sz="0" w:space="0" w:color="auto"/>
      </w:divBdr>
    </w:div>
    <w:div w:id="2060593424">
      <w:bodyDiv w:val="1"/>
      <w:marLeft w:val="0"/>
      <w:marRight w:val="0"/>
      <w:marTop w:val="0"/>
      <w:marBottom w:val="0"/>
      <w:divBdr>
        <w:top w:val="none" w:sz="0" w:space="0" w:color="auto"/>
        <w:left w:val="none" w:sz="0" w:space="0" w:color="auto"/>
        <w:bottom w:val="none" w:sz="0" w:space="0" w:color="auto"/>
        <w:right w:val="none" w:sz="0" w:space="0" w:color="auto"/>
      </w:divBdr>
    </w:div>
    <w:div w:id="2060595105">
      <w:bodyDiv w:val="1"/>
      <w:marLeft w:val="0"/>
      <w:marRight w:val="0"/>
      <w:marTop w:val="0"/>
      <w:marBottom w:val="0"/>
      <w:divBdr>
        <w:top w:val="none" w:sz="0" w:space="0" w:color="auto"/>
        <w:left w:val="none" w:sz="0" w:space="0" w:color="auto"/>
        <w:bottom w:val="none" w:sz="0" w:space="0" w:color="auto"/>
        <w:right w:val="none" w:sz="0" w:space="0" w:color="auto"/>
      </w:divBdr>
    </w:div>
    <w:div w:id="2063825433">
      <w:bodyDiv w:val="1"/>
      <w:marLeft w:val="0"/>
      <w:marRight w:val="0"/>
      <w:marTop w:val="0"/>
      <w:marBottom w:val="0"/>
      <w:divBdr>
        <w:top w:val="none" w:sz="0" w:space="0" w:color="auto"/>
        <w:left w:val="none" w:sz="0" w:space="0" w:color="auto"/>
        <w:bottom w:val="none" w:sz="0" w:space="0" w:color="auto"/>
        <w:right w:val="none" w:sz="0" w:space="0" w:color="auto"/>
      </w:divBdr>
    </w:div>
    <w:div w:id="2064675318">
      <w:bodyDiv w:val="1"/>
      <w:marLeft w:val="0"/>
      <w:marRight w:val="0"/>
      <w:marTop w:val="0"/>
      <w:marBottom w:val="0"/>
      <w:divBdr>
        <w:top w:val="none" w:sz="0" w:space="0" w:color="auto"/>
        <w:left w:val="none" w:sz="0" w:space="0" w:color="auto"/>
        <w:bottom w:val="none" w:sz="0" w:space="0" w:color="auto"/>
        <w:right w:val="none" w:sz="0" w:space="0" w:color="auto"/>
      </w:divBdr>
    </w:div>
    <w:div w:id="2065105440">
      <w:bodyDiv w:val="1"/>
      <w:marLeft w:val="0"/>
      <w:marRight w:val="0"/>
      <w:marTop w:val="0"/>
      <w:marBottom w:val="0"/>
      <w:divBdr>
        <w:top w:val="none" w:sz="0" w:space="0" w:color="auto"/>
        <w:left w:val="none" w:sz="0" w:space="0" w:color="auto"/>
        <w:bottom w:val="none" w:sz="0" w:space="0" w:color="auto"/>
        <w:right w:val="none" w:sz="0" w:space="0" w:color="auto"/>
      </w:divBdr>
    </w:div>
    <w:div w:id="2066027480">
      <w:bodyDiv w:val="1"/>
      <w:marLeft w:val="0"/>
      <w:marRight w:val="0"/>
      <w:marTop w:val="0"/>
      <w:marBottom w:val="0"/>
      <w:divBdr>
        <w:top w:val="none" w:sz="0" w:space="0" w:color="auto"/>
        <w:left w:val="none" w:sz="0" w:space="0" w:color="auto"/>
        <w:bottom w:val="none" w:sz="0" w:space="0" w:color="auto"/>
        <w:right w:val="none" w:sz="0" w:space="0" w:color="auto"/>
      </w:divBdr>
    </w:div>
    <w:div w:id="2066485322">
      <w:bodyDiv w:val="1"/>
      <w:marLeft w:val="0"/>
      <w:marRight w:val="0"/>
      <w:marTop w:val="0"/>
      <w:marBottom w:val="0"/>
      <w:divBdr>
        <w:top w:val="none" w:sz="0" w:space="0" w:color="auto"/>
        <w:left w:val="none" w:sz="0" w:space="0" w:color="auto"/>
        <w:bottom w:val="none" w:sz="0" w:space="0" w:color="auto"/>
        <w:right w:val="none" w:sz="0" w:space="0" w:color="auto"/>
      </w:divBdr>
    </w:div>
    <w:div w:id="2066753255">
      <w:bodyDiv w:val="1"/>
      <w:marLeft w:val="0"/>
      <w:marRight w:val="0"/>
      <w:marTop w:val="0"/>
      <w:marBottom w:val="0"/>
      <w:divBdr>
        <w:top w:val="none" w:sz="0" w:space="0" w:color="auto"/>
        <w:left w:val="none" w:sz="0" w:space="0" w:color="auto"/>
        <w:bottom w:val="none" w:sz="0" w:space="0" w:color="auto"/>
        <w:right w:val="none" w:sz="0" w:space="0" w:color="auto"/>
      </w:divBdr>
    </w:div>
    <w:div w:id="2066949973">
      <w:bodyDiv w:val="1"/>
      <w:marLeft w:val="0"/>
      <w:marRight w:val="0"/>
      <w:marTop w:val="0"/>
      <w:marBottom w:val="0"/>
      <w:divBdr>
        <w:top w:val="none" w:sz="0" w:space="0" w:color="auto"/>
        <w:left w:val="none" w:sz="0" w:space="0" w:color="auto"/>
        <w:bottom w:val="none" w:sz="0" w:space="0" w:color="auto"/>
        <w:right w:val="none" w:sz="0" w:space="0" w:color="auto"/>
      </w:divBdr>
    </w:div>
    <w:div w:id="2067141985">
      <w:bodyDiv w:val="1"/>
      <w:marLeft w:val="0"/>
      <w:marRight w:val="0"/>
      <w:marTop w:val="0"/>
      <w:marBottom w:val="0"/>
      <w:divBdr>
        <w:top w:val="none" w:sz="0" w:space="0" w:color="auto"/>
        <w:left w:val="none" w:sz="0" w:space="0" w:color="auto"/>
        <w:bottom w:val="none" w:sz="0" w:space="0" w:color="auto"/>
        <w:right w:val="none" w:sz="0" w:space="0" w:color="auto"/>
      </w:divBdr>
    </w:div>
    <w:div w:id="2067608972">
      <w:bodyDiv w:val="1"/>
      <w:marLeft w:val="0"/>
      <w:marRight w:val="0"/>
      <w:marTop w:val="0"/>
      <w:marBottom w:val="0"/>
      <w:divBdr>
        <w:top w:val="none" w:sz="0" w:space="0" w:color="auto"/>
        <w:left w:val="none" w:sz="0" w:space="0" w:color="auto"/>
        <w:bottom w:val="none" w:sz="0" w:space="0" w:color="auto"/>
        <w:right w:val="none" w:sz="0" w:space="0" w:color="auto"/>
      </w:divBdr>
    </w:div>
    <w:div w:id="2067797582">
      <w:bodyDiv w:val="1"/>
      <w:marLeft w:val="0"/>
      <w:marRight w:val="0"/>
      <w:marTop w:val="0"/>
      <w:marBottom w:val="0"/>
      <w:divBdr>
        <w:top w:val="none" w:sz="0" w:space="0" w:color="auto"/>
        <w:left w:val="none" w:sz="0" w:space="0" w:color="auto"/>
        <w:bottom w:val="none" w:sz="0" w:space="0" w:color="auto"/>
        <w:right w:val="none" w:sz="0" w:space="0" w:color="auto"/>
      </w:divBdr>
    </w:div>
    <w:div w:id="2068069615">
      <w:bodyDiv w:val="1"/>
      <w:marLeft w:val="0"/>
      <w:marRight w:val="0"/>
      <w:marTop w:val="0"/>
      <w:marBottom w:val="0"/>
      <w:divBdr>
        <w:top w:val="none" w:sz="0" w:space="0" w:color="auto"/>
        <w:left w:val="none" w:sz="0" w:space="0" w:color="auto"/>
        <w:bottom w:val="none" w:sz="0" w:space="0" w:color="auto"/>
        <w:right w:val="none" w:sz="0" w:space="0" w:color="auto"/>
      </w:divBdr>
    </w:div>
    <w:div w:id="2068526728">
      <w:bodyDiv w:val="1"/>
      <w:marLeft w:val="0"/>
      <w:marRight w:val="0"/>
      <w:marTop w:val="0"/>
      <w:marBottom w:val="0"/>
      <w:divBdr>
        <w:top w:val="none" w:sz="0" w:space="0" w:color="auto"/>
        <w:left w:val="none" w:sz="0" w:space="0" w:color="auto"/>
        <w:bottom w:val="none" w:sz="0" w:space="0" w:color="auto"/>
        <w:right w:val="none" w:sz="0" w:space="0" w:color="auto"/>
      </w:divBdr>
    </w:div>
    <w:div w:id="2068676158">
      <w:bodyDiv w:val="1"/>
      <w:marLeft w:val="0"/>
      <w:marRight w:val="0"/>
      <w:marTop w:val="0"/>
      <w:marBottom w:val="0"/>
      <w:divBdr>
        <w:top w:val="none" w:sz="0" w:space="0" w:color="auto"/>
        <w:left w:val="none" w:sz="0" w:space="0" w:color="auto"/>
        <w:bottom w:val="none" w:sz="0" w:space="0" w:color="auto"/>
        <w:right w:val="none" w:sz="0" w:space="0" w:color="auto"/>
      </w:divBdr>
    </w:div>
    <w:div w:id="2068989985">
      <w:bodyDiv w:val="1"/>
      <w:marLeft w:val="0"/>
      <w:marRight w:val="0"/>
      <w:marTop w:val="0"/>
      <w:marBottom w:val="0"/>
      <w:divBdr>
        <w:top w:val="none" w:sz="0" w:space="0" w:color="auto"/>
        <w:left w:val="none" w:sz="0" w:space="0" w:color="auto"/>
        <w:bottom w:val="none" w:sz="0" w:space="0" w:color="auto"/>
        <w:right w:val="none" w:sz="0" w:space="0" w:color="auto"/>
      </w:divBdr>
    </w:div>
    <w:div w:id="2069959704">
      <w:bodyDiv w:val="1"/>
      <w:marLeft w:val="0"/>
      <w:marRight w:val="0"/>
      <w:marTop w:val="0"/>
      <w:marBottom w:val="0"/>
      <w:divBdr>
        <w:top w:val="none" w:sz="0" w:space="0" w:color="auto"/>
        <w:left w:val="none" w:sz="0" w:space="0" w:color="auto"/>
        <w:bottom w:val="none" w:sz="0" w:space="0" w:color="auto"/>
        <w:right w:val="none" w:sz="0" w:space="0" w:color="auto"/>
      </w:divBdr>
    </w:div>
    <w:div w:id="2070113072">
      <w:bodyDiv w:val="1"/>
      <w:marLeft w:val="0"/>
      <w:marRight w:val="0"/>
      <w:marTop w:val="0"/>
      <w:marBottom w:val="0"/>
      <w:divBdr>
        <w:top w:val="none" w:sz="0" w:space="0" w:color="auto"/>
        <w:left w:val="none" w:sz="0" w:space="0" w:color="auto"/>
        <w:bottom w:val="none" w:sz="0" w:space="0" w:color="auto"/>
        <w:right w:val="none" w:sz="0" w:space="0" w:color="auto"/>
      </w:divBdr>
    </w:div>
    <w:div w:id="2070222570">
      <w:bodyDiv w:val="1"/>
      <w:marLeft w:val="0"/>
      <w:marRight w:val="0"/>
      <w:marTop w:val="0"/>
      <w:marBottom w:val="0"/>
      <w:divBdr>
        <w:top w:val="none" w:sz="0" w:space="0" w:color="auto"/>
        <w:left w:val="none" w:sz="0" w:space="0" w:color="auto"/>
        <w:bottom w:val="none" w:sz="0" w:space="0" w:color="auto"/>
        <w:right w:val="none" w:sz="0" w:space="0" w:color="auto"/>
      </w:divBdr>
    </w:div>
    <w:div w:id="2071464086">
      <w:bodyDiv w:val="1"/>
      <w:marLeft w:val="0"/>
      <w:marRight w:val="0"/>
      <w:marTop w:val="0"/>
      <w:marBottom w:val="0"/>
      <w:divBdr>
        <w:top w:val="none" w:sz="0" w:space="0" w:color="auto"/>
        <w:left w:val="none" w:sz="0" w:space="0" w:color="auto"/>
        <w:bottom w:val="none" w:sz="0" w:space="0" w:color="auto"/>
        <w:right w:val="none" w:sz="0" w:space="0" w:color="auto"/>
      </w:divBdr>
    </w:div>
    <w:div w:id="2072341132">
      <w:bodyDiv w:val="1"/>
      <w:marLeft w:val="0"/>
      <w:marRight w:val="0"/>
      <w:marTop w:val="0"/>
      <w:marBottom w:val="0"/>
      <w:divBdr>
        <w:top w:val="none" w:sz="0" w:space="0" w:color="auto"/>
        <w:left w:val="none" w:sz="0" w:space="0" w:color="auto"/>
        <w:bottom w:val="none" w:sz="0" w:space="0" w:color="auto"/>
        <w:right w:val="none" w:sz="0" w:space="0" w:color="auto"/>
      </w:divBdr>
    </w:div>
    <w:div w:id="2073233688">
      <w:bodyDiv w:val="1"/>
      <w:marLeft w:val="0"/>
      <w:marRight w:val="0"/>
      <w:marTop w:val="0"/>
      <w:marBottom w:val="0"/>
      <w:divBdr>
        <w:top w:val="none" w:sz="0" w:space="0" w:color="auto"/>
        <w:left w:val="none" w:sz="0" w:space="0" w:color="auto"/>
        <w:bottom w:val="none" w:sz="0" w:space="0" w:color="auto"/>
        <w:right w:val="none" w:sz="0" w:space="0" w:color="auto"/>
      </w:divBdr>
    </w:div>
    <w:div w:id="2073305474">
      <w:bodyDiv w:val="1"/>
      <w:marLeft w:val="0"/>
      <w:marRight w:val="0"/>
      <w:marTop w:val="0"/>
      <w:marBottom w:val="0"/>
      <w:divBdr>
        <w:top w:val="none" w:sz="0" w:space="0" w:color="auto"/>
        <w:left w:val="none" w:sz="0" w:space="0" w:color="auto"/>
        <w:bottom w:val="none" w:sz="0" w:space="0" w:color="auto"/>
        <w:right w:val="none" w:sz="0" w:space="0" w:color="auto"/>
      </w:divBdr>
    </w:div>
    <w:div w:id="2073383438">
      <w:bodyDiv w:val="1"/>
      <w:marLeft w:val="0"/>
      <w:marRight w:val="0"/>
      <w:marTop w:val="0"/>
      <w:marBottom w:val="0"/>
      <w:divBdr>
        <w:top w:val="none" w:sz="0" w:space="0" w:color="auto"/>
        <w:left w:val="none" w:sz="0" w:space="0" w:color="auto"/>
        <w:bottom w:val="none" w:sz="0" w:space="0" w:color="auto"/>
        <w:right w:val="none" w:sz="0" w:space="0" w:color="auto"/>
      </w:divBdr>
    </w:div>
    <w:div w:id="2073767676">
      <w:bodyDiv w:val="1"/>
      <w:marLeft w:val="0"/>
      <w:marRight w:val="0"/>
      <w:marTop w:val="0"/>
      <w:marBottom w:val="0"/>
      <w:divBdr>
        <w:top w:val="none" w:sz="0" w:space="0" w:color="auto"/>
        <w:left w:val="none" w:sz="0" w:space="0" w:color="auto"/>
        <w:bottom w:val="none" w:sz="0" w:space="0" w:color="auto"/>
        <w:right w:val="none" w:sz="0" w:space="0" w:color="auto"/>
      </w:divBdr>
    </w:div>
    <w:div w:id="2073845936">
      <w:bodyDiv w:val="1"/>
      <w:marLeft w:val="0"/>
      <w:marRight w:val="0"/>
      <w:marTop w:val="0"/>
      <w:marBottom w:val="0"/>
      <w:divBdr>
        <w:top w:val="none" w:sz="0" w:space="0" w:color="auto"/>
        <w:left w:val="none" w:sz="0" w:space="0" w:color="auto"/>
        <w:bottom w:val="none" w:sz="0" w:space="0" w:color="auto"/>
        <w:right w:val="none" w:sz="0" w:space="0" w:color="auto"/>
      </w:divBdr>
    </w:div>
    <w:div w:id="2074620808">
      <w:bodyDiv w:val="1"/>
      <w:marLeft w:val="0"/>
      <w:marRight w:val="0"/>
      <w:marTop w:val="0"/>
      <w:marBottom w:val="0"/>
      <w:divBdr>
        <w:top w:val="none" w:sz="0" w:space="0" w:color="auto"/>
        <w:left w:val="none" w:sz="0" w:space="0" w:color="auto"/>
        <w:bottom w:val="none" w:sz="0" w:space="0" w:color="auto"/>
        <w:right w:val="none" w:sz="0" w:space="0" w:color="auto"/>
      </w:divBdr>
    </w:div>
    <w:div w:id="2075622836">
      <w:bodyDiv w:val="1"/>
      <w:marLeft w:val="0"/>
      <w:marRight w:val="0"/>
      <w:marTop w:val="0"/>
      <w:marBottom w:val="0"/>
      <w:divBdr>
        <w:top w:val="none" w:sz="0" w:space="0" w:color="auto"/>
        <w:left w:val="none" w:sz="0" w:space="0" w:color="auto"/>
        <w:bottom w:val="none" w:sz="0" w:space="0" w:color="auto"/>
        <w:right w:val="none" w:sz="0" w:space="0" w:color="auto"/>
      </w:divBdr>
    </w:div>
    <w:div w:id="2076315025">
      <w:bodyDiv w:val="1"/>
      <w:marLeft w:val="0"/>
      <w:marRight w:val="0"/>
      <w:marTop w:val="0"/>
      <w:marBottom w:val="0"/>
      <w:divBdr>
        <w:top w:val="none" w:sz="0" w:space="0" w:color="auto"/>
        <w:left w:val="none" w:sz="0" w:space="0" w:color="auto"/>
        <w:bottom w:val="none" w:sz="0" w:space="0" w:color="auto"/>
        <w:right w:val="none" w:sz="0" w:space="0" w:color="auto"/>
      </w:divBdr>
    </w:div>
    <w:div w:id="2076580779">
      <w:bodyDiv w:val="1"/>
      <w:marLeft w:val="0"/>
      <w:marRight w:val="0"/>
      <w:marTop w:val="0"/>
      <w:marBottom w:val="0"/>
      <w:divBdr>
        <w:top w:val="none" w:sz="0" w:space="0" w:color="auto"/>
        <w:left w:val="none" w:sz="0" w:space="0" w:color="auto"/>
        <w:bottom w:val="none" w:sz="0" w:space="0" w:color="auto"/>
        <w:right w:val="none" w:sz="0" w:space="0" w:color="auto"/>
      </w:divBdr>
    </w:div>
    <w:div w:id="2076775727">
      <w:bodyDiv w:val="1"/>
      <w:marLeft w:val="0"/>
      <w:marRight w:val="0"/>
      <w:marTop w:val="0"/>
      <w:marBottom w:val="0"/>
      <w:divBdr>
        <w:top w:val="none" w:sz="0" w:space="0" w:color="auto"/>
        <w:left w:val="none" w:sz="0" w:space="0" w:color="auto"/>
        <w:bottom w:val="none" w:sz="0" w:space="0" w:color="auto"/>
        <w:right w:val="none" w:sz="0" w:space="0" w:color="auto"/>
      </w:divBdr>
    </w:div>
    <w:div w:id="2077244625">
      <w:bodyDiv w:val="1"/>
      <w:marLeft w:val="0"/>
      <w:marRight w:val="0"/>
      <w:marTop w:val="0"/>
      <w:marBottom w:val="0"/>
      <w:divBdr>
        <w:top w:val="none" w:sz="0" w:space="0" w:color="auto"/>
        <w:left w:val="none" w:sz="0" w:space="0" w:color="auto"/>
        <w:bottom w:val="none" w:sz="0" w:space="0" w:color="auto"/>
        <w:right w:val="none" w:sz="0" w:space="0" w:color="auto"/>
      </w:divBdr>
    </w:div>
    <w:div w:id="2077631289">
      <w:bodyDiv w:val="1"/>
      <w:marLeft w:val="0"/>
      <w:marRight w:val="0"/>
      <w:marTop w:val="0"/>
      <w:marBottom w:val="0"/>
      <w:divBdr>
        <w:top w:val="none" w:sz="0" w:space="0" w:color="auto"/>
        <w:left w:val="none" w:sz="0" w:space="0" w:color="auto"/>
        <w:bottom w:val="none" w:sz="0" w:space="0" w:color="auto"/>
        <w:right w:val="none" w:sz="0" w:space="0" w:color="auto"/>
      </w:divBdr>
    </w:div>
    <w:div w:id="2077894254">
      <w:bodyDiv w:val="1"/>
      <w:marLeft w:val="0"/>
      <w:marRight w:val="0"/>
      <w:marTop w:val="0"/>
      <w:marBottom w:val="0"/>
      <w:divBdr>
        <w:top w:val="none" w:sz="0" w:space="0" w:color="auto"/>
        <w:left w:val="none" w:sz="0" w:space="0" w:color="auto"/>
        <w:bottom w:val="none" w:sz="0" w:space="0" w:color="auto"/>
        <w:right w:val="none" w:sz="0" w:space="0" w:color="auto"/>
      </w:divBdr>
    </w:div>
    <w:div w:id="2078744287">
      <w:bodyDiv w:val="1"/>
      <w:marLeft w:val="0"/>
      <w:marRight w:val="0"/>
      <w:marTop w:val="0"/>
      <w:marBottom w:val="0"/>
      <w:divBdr>
        <w:top w:val="none" w:sz="0" w:space="0" w:color="auto"/>
        <w:left w:val="none" w:sz="0" w:space="0" w:color="auto"/>
        <w:bottom w:val="none" w:sz="0" w:space="0" w:color="auto"/>
        <w:right w:val="none" w:sz="0" w:space="0" w:color="auto"/>
      </w:divBdr>
    </w:div>
    <w:div w:id="2079088311">
      <w:bodyDiv w:val="1"/>
      <w:marLeft w:val="0"/>
      <w:marRight w:val="0"/>
      <w:marTop w:val="0"/>
      <w:marBottom w:val="0"/>
      <w:divBdr>
        <w:top w:val="none" w:sz="0" w:space="0" w:color="auto"/>
        <w:left w:val="none" w:sz="0" w:space="0" w:color="auto"/>
        <w:bottom w:val="none" w:sz="0" w:space="0" w:color="auto"/>
        <w:right w:val="none" w:sz="0" w:space="0" w:color="auto"/>
      </w:divBdr>
    </w:div>
    <w:div w:id="2080706940">
      <w:bodyDiv w:val="1"/>
      <w:marLeft w:val="0"/>
      <w:marRight w:val="0"/>
      <w:marTop w:val="0"/>
      <w:marBottom w:val="0"/>
      <w:divBdr>
        <w:top w:val="none" w:sz="0" w:space="0" w:color="auto"/>
        <w:left w:val="none" w:sz="0" w:space="0" w:color="auto"/>
        <w:bottom w:val="none" w:sz="0" w:space="0" w:color="auto"/>
        <w:right w:val="none" w:sz="0" w:space="0" w:color="auto"/>
      </w:divBdr>
    </w:div>
    <w:div w:id="2083022039">
      <w:bodyDiv w:val="1"/>
      <w:marLeft w:val="0"/>
      <w:marRight w:val="0"/>
      <w:marTop w:val="0"/>
      <w:marBottom w:val="0"/>
      <w:divBdr>
        <w:top w:val="none" w:sz="0" w:space="0" w:color="auto"/>
        <w:left w:val="none" w:sz="0" w:space="0" w:color="auto"/>
        <w:bottom w:val="none" w:sz="0" w:space="0" w:color="auto"/>
        <w:right w:val="none" w:sz="0" w:space="0" w:color="auto"/>
      </w:divBdr>
    </w:div>
    <w:div w:id="2083867313">
      <w:bodyDiv w:val="1"/>
      <w:marLeft w:val="0"/>
      <w:marRight w:val="0"/>
      <w:marTop w:val="0"/>
      <w:marBottom w:val="0"/>
      <w:divBdr>
        <w:top w:val="none" w:sz="0" w:space="0" w:color="auto"/>
        <w:left w:val="none" w:sz="0" w:space="0" w:color="auto"/>
        <w:bottom w:val="none" w:sz="0" w:space="0" w:color="auto"/>
        <w:right w:val="none" w:sz="0" w:space="0" w:color="auto"/>
      </w:divBdr>
    </w:div>
    <w:div w:id="2084134053">
      <w:bodyDiv w:val="1"/>
      <w:marLeft w:val="0"/>
      <w:marRight w:val="0"/>
      <w:marTop w:val="0"/>
      <w:marBottom w:val="0"/>
      <w:divBdr>
        <w:top w:val="none" w:sz="0" w:space="0" w:color="auto"/>
        <w:left w:val="none" w:sz="0" w:space="0" w:color="auto"/>
        <w:bottom w:val="none" w:sz="0" w:space="0" w:color="auto"/>
        <w:right w:val="none" w:sz="0" w:space="0" w:color="auto"/>
      </w:divBdr>
    </w:div>
    <w:div w:id="2084451540">
      <w:bodyDiv w:val="1"/>
      <w:marLeft w:val="0"/>
      <w:marRight w:val="0"/>
      <w:marTop w:val="0"/>
      <w:marBottom w:val="0"/>
      <w:divBdr>
        <w:top w:val="none" w:sz="0" w:space="0" w:color="auto"/>
        <w:left w:val="none" w:sz="0" w:space="0" w:color="auto"/>
        <w:bottom w:val="none" w:sz="0" w:space="0" w:color="auto"/>
        <w:right w:val="none" w:sz="0" w:space="0" w:color="auto"/>
      </w:divBdr>
    </w:div>
    <w:div w:id="2084831681">
      <w:bodyDiv w:val="1"/>
      <w:marLeft w:val="0"/>
      <w:marRight w:val="0"/>
      <w:marTop w:val="0"/>
      <w:marBottom w:val="0"/>
      <w:divBdr>
        <w:top w:val="none" w:sz="0" w:space="0" w:color="auto"/>
        <w:left w:val="none" w:sz="0" w:space="0" w:color="auto"/>
        <w:bottom w:val="none" w:sz="0" w:space="0" w:color="auto"/>
        <w:right w:val="none" w:sz="0" w:space="0" w:color="auto"/>
      </w:divBdr>
    </w:div>
    <w:div w:id="2084836295">
      <w:bodyDiv w:val="1"/>
      <w:marLeft w:val="0"/>
      <w:marRight w:val="0"/>
      <w:marTop w:val="0"/>
      <w:marBottom w:val="0"/>
      <w:divBdr>
        <w:top w:val="none" w:sz="0" w:space="0" w:color="auto"/>
        <w:left w:val="none" w:sz="0" w:space="0" w:color="auto"/>
        <w:bottom w:val="none" w:sz="0" w:space="0" w:color="auto"/>
        <w:right w:val="none" w:sz="0" w:space="0" w:color="auto"/>
      </w:divBdr>
    </w:div>
    <w:div w:id="2089115579">
      <w:bodyDiv w:val="1"/>
      <w:marLeft w:val="0"/>
      <w:marRight w:val="0"/>
      <w:marTop w:val="0"/>
      <w:marBottom w:val="0"/>
      <w:divBdr>
        <w:top w:val="none" w:sz="0" w:space="0" w:color="auto"/>
        <w:left w:val="none" w:sz="0" w:space="0" w:color="auto"/>
        <w:bottom w:val="none" w:sz="0" w:space="0" w:color="auto"/>
        <w:right w:val="none" w:sz="0" w:space="0" w:color="auto"/>
      </w:divBdr>
    </w:div>
    <w:div w:id="2089572894">
      <w:bodyDiv w:val="1"/>
      <w:marLeft w:val="0"/>
      <w:marRight w:val="0"/>
      <w:marTop w:val="0"/>
      <w:marBottom w:val="0"/>
      <w:divBdr>
        <w:top w:val="none" w:sz="0" w:space="0" w:color="auto"/>
        <w:left w:val="none" w:sz="0" w:space="0" w:color="auto"/>
        <w:bottom w:val="none" w:sz="0" w:space="0" w:color="auto"/>
        <w:right w:val="none" w:sz="0" w:space="0" w:color="auto"/>
      </w:divBdr>
    </w:div>
    <w:div w:id="2089695117">
      <w:bodyDiv w:val="1"/>
      <w:marLeft w:val="0"/>
      <w:marRight w:val="0"/>
      <w:marTop w:val="0"/>
      <w:marBottom w:val="0"/>
      <w:divBdr>
        <w:top w:val="none" w:sz="0" w:space="0" w:color="auto"/>
        <w:left w:val="none" w:sz="0" w:space="0" w:color="auto"/>
        <w:bottom w:val="none" w:sz="0" w:space="0" w:color="auto"/>
        <w:right w:val="none" w:sz="0" w:space="0" w:color="auto"/>
      </w:divBdr>
    </w:div>
    <w:div w:id="2089768792">
      <w:bodyDiv w:val="1"/>
      <w:marLeft w:val="0"/>
      <w:marRight w:val="0"/>
      <w:marTop w:val="0"/>
      <w:marBottom w:val="0"/>
      <w:divBdr>
        <w:top w:val="none" w:sz="0" w:space="0" w:color="auto"/>
        <w:left w:val="none" w:sz="0" w:space="0" w:color="auto"/>
        <w:bottom w:val="none" w:sz="0" w:space="0" w:color="auto"/>
        <w:right w:val="none" w:sz="0" w:space="0" w:color="auto"/>
      </w:divBdr>
    </w:div>
    <w:div w:id="2090884666">
      <w:bodyDiv w:val="1"/>
      <w:marLeft w:val="0"/>
      <w:marRight w:val="0"/>
      <w:marTop w:val="0"/>
      <w:marBottom w:val="0"/>
      <w:divBdr>
        <w:top w:val="none" w:sz="0" w:space="0" w:color="auto"/>
        <w:left w:val="none" w:sz="0" w:space="0" w:color="auto"/>
        <w:bottom w:val="none" w:sz="0" w:space="0" w:color="auto"/>
        <w:right w:val="none" w:sz="0" w:space="0" w:color="auto"/>
      </w:divBdr>
    </w:div>
    <w:div w:id="2091345114">
      <w:bodyDiv w:val="1"/>
      <w:marLeft w:val="0"/>
      <w:marRight w:val="0"/>
      <w:marTop w:val="0"/>
      <w:marBottom w:val="0"/>
      <w:divBdr>
        <w:top w:val="none" w:sz="0" w:space="0" w:color="auto"/>
        <w:left w:val="none" w:sz="0" w:space="0" w:color="auto"/>
        <w:bottom w:val="none" w:sz="0" w:space="0" w:color="auto"/>
        <w:right w:val="none" w:sz="0" w:space="0" w:color="auto"/>
      </w:divBdr>
    </w:div>
    <w:div w:id="2092042545">
      <w:bodyDiv w:val="1"/>
      <w:marLeft w:val="0"/>
      <w:marRight w:val="0"/>
      <w:marTop w:val="0"/>
      <w:marBottom w:val="0"/>
      <w:divBdr>
        <w:top w:val="none" w:sz="0" w:space="0" w:color="auto"/>
        <w:left w:val="none" w:sz="0" w:space="0" w:color="auto"/>
        <w:bottom w:val="none" w:sz="0" w:space="0" w:color="auto"/>
        <w:right w:val="none" w:sz="0" w:space="0" w:color="auto"/>
      </w:divBdr>
    </w:div>
    <w:div w:id="2094626321">
      <w:bodyDiv w:val="1"/>
      <w:marLeft w:val="0"/>
      <w:marRight w:val="0"/>
      <w:marTop w:val="0"/>
      <w:marBottom w:val="0"/>
      <w:divBdr>
        <w:top w:val="none" w:sz="0" w:space="0" w:color="auto"/>
        <w:left w:val="none" w:sz="0" w:space="0" w:color="auto"/>
        <w:bottom w:val="none" w:sz="0" w:space="0" w:color="auto"/>
        <w:right w:val="none" w:sz="0" w:space="0" w:color="auto"/>
      </w:divBdr>
    </w:div>
    <w:div w:id="2094737255">
      <w:bodyDiv w:val="1"/>
      <w:marLeft w:val="0"/>
      <w:marRight w:val="0"/>
      <w:marTop w:val="0"/>
      <w:marBottom w:val="0"/>
      <w:divBdr>
        <w:top w:val="none" w:sz="0" w:space="0" w:color="auto"/>
        <w:left w:val="none" w:sz="0" w:space="0" w:color="auto"/>
        <w:bottom w:val="none" w:sz="0" w:space="0" w:color="auto"/>
        <w:right w:val="none" w:sz="0" w:space="0" w:color="auto"/>
      </w:divBdr>
    </w:div>
    <w:div w:id="2094935312">
      <w:bodyDiv w:val="1"/>
      <w:marLeft w:val="0"/>
      <w:marRight w:val="0"/>
      <w:marTop w:val="0"/>
      <w:marBottom w:val="0"/>
      <w:divBdr>
        <w:top w:val="none" w:sz="0" w:space="0" w:color="auto"/>
        <w:left w:val="none" w:sz="0" w:space="0" w:color="auto"/>
        <w:bottom w:val="none" w:sz="0" w:space="0" w:color="auto"/>
        <w:right w:val="none" w:sz="0" w:space="0" w:color="auto"/>
      </w:divBdr>
    </w:div>
    <w:div w:id="2095852861">
      <w:bodyDiv w:val="1"/>
      <w:marLeft w:val="0"/>
      <w:marRight w:val="0"/>
      <w:marTop w:val="0"/>
      <w:marBottom w:val="0"/>
      <w:divBdr>
        <w:top w:val="none" w:sz="0" w:space="0" w:color="auto"/>
        <w:left w:val="none" w:sz="0" w:space="0" w:color="auto"/>
        <w:bottom w:val="none" w:sz="0" w:space="0" w:color="auto"/>
        <w:right w:val="none" w:sz="0" w:space="0" w:color="auto"/>
      </w:divBdr>
    </w:div>
    <w:div w:id="2096784995">
      <w:bodyDiv w:val="1"/>
      <w:marLeft w:val="0"/>
      <w:marRight w:val="0"/>
      <w:marTop w:val="0"/>
      <w:marBottom w:val="0"/>
      <w:divBdr>
        <w:top w:val="none" w:sz="0" w:space="0" w:color="auto"/>
        <w:left w:val="none" w:sz="0" w:space="0" w:color="auto"/>
        <w:bottom w:val="none" w:sz="0" w:space="0" w:color="auto"/>
        <w:right w:val="none" w:sz="0" w:space="0" w:color="auto"/>
      </w:divBdr>
    </w:div>
    <w:div w:id="2097550108">
      <w:bodyDiv w:val="1"/>
      <w:marLeft w:val="0"/>
      <w:marRight w:val="0"/>
      <w:marTop w:val="0"/>
      <w:marBottom w:val="0"/>
      <w:divBdr>
        <w:top w:val="none" w:sz="0" w:space="0" w:color="auto"/>
        <w:left w:val="none" w:sz="0" w:space="0" w:color="auto"/>
        <w:bottom w:val="none" w:sz="0" w:space="0" w:color="auto"/>
        <w:right w:val="none" w:sz="0" w:space="0" w:color="auto"/>
      </w:divBdr>
    </w:div>
    <w:div w:id="2099060134">
      <w:bodyDiv w:val="1"/>
      <w:marLeft w:val="0"/>
      <w:marRight w:val="0"/>
      <w:marTop w:val="0"/>
      <w:marBottom w:val="0"/>
      <w:divBdr>
        <w:top w:val="none" w:sz="0" w:space="0" w:color="auto"/>
        <w:left w:val="none" w:sz="0" w:space="0" w:color="auto"/>
        <w:bottom w:val="none" w:sz="0" w:space="0" w:color="auto"/>
        <w:right w:val="none" w:sz="0" w:space="0" w:color="auto"/>
      </w:divBdr>
    </w:div>
    <w:div w:id="2102140256">
      <w:bodyDiv w:val="1"/>
      <w:marLeft w:val="0"/>
      <w:marRight w:val="0"/>
      <w:marTop w:val="0"/>
      <w:marBottom w:val="0"/>
      <w:divBdr>
        <w:top w:val="none" w:sz="0" w:space="0" w:color="auto"/>
        <w:left w:val="none" w:sz="0" w:space="0" w:color="auto"/>
        <w:bottom w:val="none" w:sz="0" w:space="0" w:color="auto"/>
        <w:right w:val="none" w:sz="0" w:space="0" w:color="auto"/>
      </w:divBdr>
    </w:div>
    <w:div w:id="2104304316">
      <w:bodyDiv w:val="1"/>
      <w:marLeft w:val="0"/>
      <w:marRight w:val="0"/>
      <w:marTop w:val="0"/>
      <w:marBottom w:val="0"/>
      <w:divBdr>
        <w:top w:val="none" w:sz="0" w:space="0" w:color="auto"/>
        <w:left w:val="none" w:sz="0" w:space="0" w:color="auto"/>
        <w:bottom w:val="none" w:sz="0" w:space="0" w:color="auto"/>
        <w:right w:val="none" w:sz="0" w:space="0" w:color="auto"/>
      </w:divBdr>
    </w:div>
    <w:div w:id="2105682556">
      <w:bodyDiv w:val="1"/>
      <w:marLeft w:val="0"/>
      <w:marRight w:val="0"/>
      <w:marTop w:val="0"/>
      <w:marBottom w:val="0"/>
      <w:divBdr>
        <w:top w:val="none" w:sz="0" w:space="0" w:color="auto"/>
        <w:left w:val="none" w:sz="0" w:space="0" w:color="auto"/>
        <w:bottom w:val="none" w:sz="0" w:space="0" w:color="auto"/>
        <w:right w:val="none" w:sz="0" w:space="0" w:color="auto"/>
      </w:divBdr>
    </w:div>
    <w:div w:id="2106265048">
      <w:bodyDiv w:val="1"/>
      <w:marLeft w:val="0"/>
      <w:marRight w:val="0"/>
      <w:marTop w:val="0"/>
      <w:marBottom w:val="0"/>
      <w:divBdr>
        <w:top w:val="none" w:sz="0" w:space="0" w:color="auto"/>
        <w:left w:val="none" w:sz="0" w:space="0" w:color="auto"/>
        <w:bottom w:val="none" w:sz="0" w:space="0" w:color="auto"/>
        <w:right w:val="none" w:sz="0" w:space="0" w:color="auto"/>
      </w:divBdr>
    </w:div>
    <w:div w:id="2106993825">
      <w:bodyDiv w:val="1"/>
      <w:marLeft w:val="0"/>
      <w:marRight w:val="0"/>
      <w:marTop w:val="0"/>
      <w:marBottom w:val="0"/>
      <w:divBdr>
        <w:top w:val="none" w:sz="0" w:space="0" w:color="auto"/>
        <w:left w:val="none" w:sz="0" w:space="0" w:color="auto"/>
        <w:bottom w:val="none" w:sz="0" w:space="0" w:color="auto"/>
        <w:right w:val="none" w:sz="0" w:space="0" w:color="auto"/>
      </w:divBdr>
    </w:div>
    <w:div w:id="2109886430">
      <w:bodyDiv w:val="1"/>
      <w:marLeft w:val="0"/>
      <w:marRight w:val="0"/>
      <w:marTop w:val="0"/>
      <w:marBottom w:val="0"/>
      <w:divBdr>
        <w:top w:val="none" w:sz="0" w:space="0" w:color="auto"/>
        <w:left w:val="none" w:sz="0" w:space="0" w:color="auto"/>
        <w:bottom w:val="none" w:sz="0" w:space="0" w:color="auto"/>
        <w:right w:val="none" w:sz="0" w:space="0" w:color="auto"/>
      </w:divBdr>
    </w:div>
    <w:div w:id="2112235115">
      <w:bodyDiv w:val="1"/>
      <w:marLeft w:val="0"/>
      <w:marRight w:val="0"/>
      <w:marTop w:val="0"/>
      <w:marBottom w:val="0"/>
      <w:divBdr>
        <w:top w:val="none" w:sz="0" w:space="0" w:color="auto"/>
        <w:left w:val="none" w:sz="0" w:space="0" w:color="auto"/>
        <w:bottom w:val="none" w:sz="0" w:space="0" w:color="auto"/>
        <w:right w:val="none" w:sz="0" w:space="0" w:color="auto"/>
      </w:divBdr>
    </w:div>
    <w:div w:id="2112431958">
      <w:bodyDiv w:val="1"/>
      <w:marLeft w:val="0"/>
      <w:marRight w:val="0"/>
      <w:marTop w:val="0"/>
      <w:marBottom w:val="0"/>
      <w:divBdr>
        <w:top w:val="none" w:sz="0" w:space="0" w:color="auto"/>
        <w:left w:val="none" w:sz="0" w:space="0" w:color="auto"/>
        <w:bottom w:val="none" w:sz="0" w:space="0" w:color="auto"/>
        <w:right w:val="none" w:sz="0" w:space="0" w:color="auto"/>
      </w:divBdr>
    </w:div>
    <w:div w:id="2112435915">
      <w:bodyDiv w:val="1"/>
      <w:marLeft w:val="0"/>
      <w:marRight w:val="0"/>
      <w:marTop w:val="0"/>
      <w:marBottom w:val="0"/>
      <w:divBdr>
        <w:top w:val="none" w:sz="0" w:space="0" w:color="auto"/>
        <w:left w:val="none" w:sz="0" w:space="0" w:color="auto"/>
        <w:bottom w:val="none" w:sz="0" w:space="0" w:color="auto"/>
        <w:right w:val="none" w:sz="0" w:space="0" w:color="auto"/>
      </w:divBdr>
    </w:div>
    <w:div w:id="2114132093">
      <w:bodyDiv w:val="1"/>
      <w:marLeft w:val="0"/>
      <w:marRight w:val="0"/>
      <w:marTop w:val="0"/>
      <w:marBottom w:val="0"/>
      <w:divBdr>
        <w:top w:val="none" w:sz="0" w:space="0" w:color="auto"/>
        <w:left w:val="none" w:sz="0" w:space="0" w:color="auto"/>
        <w:bottom w:val="none" w:sz="0" w:space="0" w:color="auto"/>
        <w:right w:val="none" w:sz="0" w:space="0" w:color="auto"/>
      </w:divBdr>
    </w:div>
    <w:div w:id="2115250994">
      <w:bodyDiv w:val="1"/>
      <w:marLeft w:val="0"/>
      <w:marRight w:val="0"/>
      <w:marTop w:val="0"/>
      <w:marBottom w:val="0"/>
      <w:divBdr>
        <w:top w:val="none" w:sz="0" w:space="0" w:color="auto"/>
        <w:left w:val="none" w:sz="0" w:space="0" w:color="auto"/>
        <w:bottom w:val="none" w:sz="0" w:space="0" w:color="auto"/>
        <w:right w:val="none" w:sz="0" w:space="0" w:color="auto"/>
      </w:divBdr>
    </w:div>
    <w:div w:id="2115973774">
      <w:bodyDiv w:val="1"/>
      <w:marLeft w:val="0"/>
      <w:marRight w:val="0"/>
      <w:marTop w:val="0"/>
      <w:marBottom w:val="0"/>
      <w:divBdr>
        <w:top w:val="none" w:sz="0" w:space="0" w:color="auto"/>
        <w:left w:val="none" w:sz="0" w:space="0" w:color="auto"/>
        <w:bottom w:val="none" w:sz="0" w:space="0" w:color="auto"/>
        <w:right w:val="none" w:sz="0" w:space="0" w:color="auto"/>
      </w:divBdr>
    </w:div>
    <w:div w:id="2117747995">
      <w:bodyDiv w:val="1"/>
      <w:marLeft w:val="0"/>
      <w:marRight w:val="0"/>
      <w:marTop w:val="0"/>
      <w:marBottom w:val="0"/>
      <w:divBdr>
        <w:top w:val="none" w:sz="0" w:space="0" w:color="auto"/>
        <w:left w:val="none" w:sz="0" w:space="0" w:color="auto"/>
        <w:bottom w:val="none" w:sz="0" w:space="0" w:color="auto"/>
        <w:right w:val="none" w:sz="0" w:space="0" w:color="auto"/>
      </w:divBdr>
    </w:div>
    <w:div w:id="2117823548">
      <w:bodyDiv w:val="1"/>
      <w:marLeft w:val="0"/>
      <w:marRight w:val="0"/>
      <w:marTop w:val="0"/>
      <w:marBottom w:val="0"/>
      <w:divBdr>
        <w:top w:val="none" w:sz="0" w:space="0" w:color="auto"/>
        <w:left w:val="none" w:sz="0" w:space="0" w:color="auto"/>
        <w:bottom w:val="none" w:sz="0" w:space="0" w:color="auto"/>
        <w:right w:val="none" w:sz="0" w:space="0" w:color="auto"/>
      </w:divBdr>
    </w:div>
    <w:div w:id="2118058061">
      <w:bodyDiv w:val="1"/>
      <w:marLeft w:val="0"/>
      <w:marRight w:val="0"/>
      <w:marTop w:val="0"/>
      <w:marBottom w:val="0"/>
      <w:divBdr>
        <w:top w:val="none" w:sz="0" w:space="0" w:color="auto"/>
        <w:left w:val="none" w:sz="0" w:space="0" w:color="auto"/>
        <w:bottom w:val="none" w:sz="0" w:space="0" w:color="auto"/>
        <w:right w:val="none" w:sz="0" w:space="0" w:color="auto"/>
      </w:divBdr>
    </w:div>
    <w:div w:id="2118211192">
      <w:bodyDiv w:val="1"/>
      <w:marLeft w:val="0"/>
      <w:marRight w:val="0"/>
      <w:marTop w:val="0"/>
      <w:marBottom w:val="0"/>
      <w:divBdr>
        <w:top w:val="none" w:sz="0" w:space="0" w:color="auto"/>
        <w:left w:val="none" w:sz="0" w:space="0" w:color="auto"/>
        <w:bottom w:val="none" w:sz="0" w:space="0" w:color="auto"/>
        <w:right w:val="none" w:sz="0" w:space="0" w:color="auto"/>
      </w:divBdr>
    </w:div>
    <w:div w:id="2119788513">
      <w:bodyDiv w:val="1"/>
      <w:marLeft w:val="0"/>
      <w:marRight w:val="0"/>
      <w:marTop w:val="0"/>
      <w:marBottom w:val="0"/>
      <w:divBdr>
        <w:top w:val="none" w:sz="0" w:space="0" w:color="auto"/>
        <w:left w:val="none" w:sz="0" w:space="0" w:color="auto"/>
        <w:bottom w:val="none" w:sz="0" w:space="0" w:color="auto"/>
        <w:right w:val="none" w:sz="0" w:space="0" w:color="auto"/>
      </w:divBdr>
    </w:div>
    <w:div w:id="2120953272">
      <w:bodyDiv w:val="1"/>
      <w:marLeft w:val="0"/>
      <w:marRight w:val="0"/>
      <w:marTop w:val="0"/>
      <w:marBottom w:val="0"/>
      <w:divBdr>
        <w:top w:val="none" w:sz="0" w:space="0" w:color="auto"/>
        <w:left w:val="none" w:sz="0" w:space="0" w:color="auto"/>
        <w:bottom w:val="none" w:sz="0" w:space="0" w:color="auto"/>
        <w:right w:val="none" w:sz="0" w:space="0" w:color="auto"/>
      </w:divBdr>
    </w:div>
    <w:div w:id="2121335395">
      <w:bodyDiv w:val="1"/>
      <w:marLeft w:val="0"/>
      <w:marRight w:val="0"/>
      <w:marTop w:val="0"/>
      <w:marBottom w:val="0"/>
      <w:divBdr>
        <w:top w:val="none" w:sz="0" w:space="0" w:color="auto"/>
        <w:left w:val="none" w:sz="0" w:space="0" w:color="auto"/>
        <w:bottom w:val="none" w:sz="0" w:space="0" w:color="auto"/>
        <w:right w:val="none" w:sz="0" w:space="0" w:color="auto"/>
      </w:divBdr>
    </w:div>
    <w:div w:id="2123062462">
      <w:bodyDiv w:val="1"/>
      <w:marLeft w:val="0"/>
      <w:marRight w:val="0"/>
      <w:marTop w:val="0"/>
      <w:marBottom w:val="0"/>
      <w:divBdr>
        <w:top w:val="none" w:sz="0" w:space="0" w:color="auto"/>
        <w:left w:val="none" w:sz="0" w:space="0" w:color="auto"/>
        <w:bottom w:val="none" w:sz="0" w:space="0" w:color="auto"/>
        <w:right w:val="none" w:sz="0" w:space="0" w:color="auto"/>
      </w:divBdr>
    </w:div>
    <w:div w:id="2123448950">
      <w:bodyDiv w:val="1"/>
      <w:marLeft w:val="0"/>
      <w:marRight w:val="0"/>
      <w:marTop w:val="0"/>
      <w:marBottom w:val="0"/>
      <w:divBdr>
        <w:top w:val="none" w:sz="0" w:space="0" w:color="auto"/>
        <w:left w:val="none" w:sz="0" w:space="0" w:color="auto"/>
        <w:bottom w:val="none" w:sz="0" w:space="0" w:color="auto"/>
        <w:right w:val="none" w:sz="0" w:space="0" w:color="auto"/>
      </w:divBdr>
    </w:div>
    <w:div w:id="2123764451">
      <w:bodyDiv w:val="1"/>
      <w:marLeft w:val="0"/>
      <w:marRight w:val="0"/>
      <w:marTop w:val="0"/>
      <w:marBottom w:val="0"/>
      <w:divBdr>
        <w:top w:val="none" w:sz="0" w:space="0" w:color="auto"/>
        <w:left w:val="none" w:sz="0" w:space="0" w:color="auto"/>
        <w:bottom w:val="none" w:sz="0" w:space="0" w:color="auto"/>
        <w:right w:val="none" w:sz="0" w:space="0" w:color="auto"/>
      </w:divBdr>
    </w:div>
    <w:div w:id="2126002858">
      <w:bodyDiv w:val="1"/>
      <w:marLeft w:val="0"/>
      <w:marRight w:val="0"/>
      <w:marTop w:val="0"/>
      <w:marBottom w:val="0"/>
      <w:divBdr>
        <w:top w:val="none" w:sz="0" w:space="0" w:color="auto"/>
        <w:left w:val="none" w:sz="0" w:space="0" w:color="auto"/>
        <w:bottom w:val="none" w:sz="0" w:space="0" w:color="auto"/>
        <w:right w:val="none" w:sz="0" w:space="0" w:color="auto"/>
      </w:divBdr>
    </w:div>
    <w:div w:id="2126345491">
      <w:bodyDiv w:val="1"/>
      <w:marLeft w:val="0"/>
      <w:marRight w:val="0"/>
      <w:marTop w:val="0"/>
      <w:marBottom w:val="0"/>
      <w:divBdr>
        <w:top w:val="none" w:sz="0" w:space="0" w:color="auto"/>
        <w:left w:val="none" w:sz="0" w:space="0" w:color="auto"/>
        <w:bottom w:val="none" w:sz="0" w:space="0" w:color="auto"/>
        <w:right w:val="none" w:sz="0" w:space="0" w:color="auto"/>
      </w:divBdr>
    </w:div>
    <w:div w:id="2127003532">
      <w:bodyDiv w:val="1"/>
      <w:marLeft w:val="0"/>
      <w:marRight w:val="0"/>
      <w:marTop w:val="0"/>
      <w:marBottom w:val="0"/>
      <w:divBdr>
        <w:top w:val="none" w:sz="0" w:space="0" w:color="auto"/>
        <w:left w:val="none" w:sz="0" w:space="0" w:color="auto"/>
        <w:bottom w:val="none" w:sz="0" w:space="0" w:color="auto"/>
        <w:right w:val="none" w:sz="0" w:space="0" w:color="auto"/>
      </w:divBdr>
    </w:div>
    <w:div w:id="2127654071">
      <w:bodyDiv w:val="1"/>
      <w:marLeft w:val="0"/>
      <w:marRight w:val="0"/>
      <w:marTop w:val="0"/>
      <w:marBottom w:val="0"/>
      <w:divBdr>
        <w:top w:val="none" w:sz="0" w:space="0" w:color="auto"/>
        <w:left w:val="none" w:sz="0" w:space="0" w:color="auto"/>
        <w:bottom w:val="none" w:sz="0" w:space="0" w:color="auto"/>
        <w:right w:val="none" w:sz="0" w:space="0" w:color="auto"/>
      </w:divBdr>
    </w:div>
    <w:div w:id="2128354071">
      <w:bodyDiv w:val="1"/>
      <w:marLeft w:val="0"/>
      <w:marRight w:val="0"/>
      <w:marTop w:val="0"/>
      <w:marBottom w:val="0"/>
      <w:divBdr>
        <w:top w:val="none" w:sz="0" w:space="0" w:color="auto"/>
        <w:left w:val="none" w:sz="0" w:space="0" w:color="auto"/>
        <w:bottom w:val="none" w:sz="0" w:space="0" w:color="auto"/>
        <w:right w:val="none" w:sz="0" w:space="0" w:color="auto"/>
      </w:divBdr>
    </w:div>
    <w:div w:id="2129083448">
      <w:bodyDiv w:val="1"/>
      <w:marLeft w:val="0"/>
      <w:marRight w:val="0"/>
      <w:marTop w:val="0"/>
      <w:marBottom w:val="0"/>
      <w:divBdr>
        <w:top w:val="none" w:sz="0" w:space="0" w:color="auto"/>
        <w:left w:val="none" w:sz="0" w:space="0" w:color="auto"/>
        <w:bottom w:val="none" w:sz="0" w:space="0" w:color="auto"/>
        <w:right w:val="none" w:sz="0" w:space="0" w:color="auto"/>
      </w:divBdr>
    </w:div>
    <w:div w:id="2129355822">
      <w:bodyDiv w:val="1"/>
      <w:marLeft w:val="0"/>
      <w:marRight w:val="0"/>
      <w:marTop w:val="0"/>
      <w:marBottom w:val="0"/>
      <w:divBdr>
        <w:top w:val="none" w:sz="0" w:space="0" w:color="auto"/>
        <w:left w:val="none" w:sz="0" w:space="0" w:color="auto"/>
        <w:bottom w:val="none" w:sz="0" w:space="0" w:color="auto"/>
        <w:right w:val="none" w:sz="0" w:space="0" w:color="auto"/>
      </w:divBdr>
    </w:div>
    <w:div w:id="2130463984">
      <w:bodyDiv w:val="1"/>
      <w:marLeft w:val="0"/>
      <w:marRight w:val="0"/>
      <w:marTop w:val="0"/>
      <w:marBottom w:val="0"/>
      <w:divBdr>
        <w:top w:val="none" w:sz="0" w:space="0" w:color="auto"/>
        <w:left w:val="none" w:sz="0" w:space="0" w:color="auto"/>
        <w:bottom w:val="none" w:sz="0" w:space="0" w:color="auto"/>
        <w:right w:val="none" w:sz="0" w:space="0" w:color="auto"/>
      </w:divBdr>
    </w:div>
    <w:div w:id="2131783294">
      <w:bodyDiv w:val="1"/>
      <w:marLeft w:val="0"/>
      <w:marRight w:val="0"/>
      <w:marTop w:val="0"/>
      <w:marBottom w:val="0"/>
      <w:divBdr>
        <w:top w:val="none" w:sz="0" w:space="0" w:color="auto"/>
        <w:left w:val="none" w:sz="0" w:space="0" w:color="auto"/>
        <w:bottom w:val="none" w:sz="0" w:space="0" w:color="auto"/>
        <w:right w:val="none" w:sz="0" w:space="0" w:color="auto"/>
      </w:divBdr>
    </w:div>
    <w:div w:id="2133328298">
      <w:bodyDiv w:val="1"/>
      <w:marLeft w:val="0"/>
      <w:marRight w:val="0"/>
      <w:marTop w:val="0"/>
      <w:marBottom w:val="0"/>
      <w:divBdr>
        <w:top w:val="none" w:sz="0" w:space="0" w:color="auto"/>
        <w:left w:val="none" w:sz="0" w:space="0" w:color="auto"/>
        <w:bottom w:val="none" w:sz="0" w:space="0" w:color="auto"/>
        <w:right w:val="none" w:sz="0" w:space="0" w:color="auto"/>
      </w:divBdr>
    </w:div>
    <w:div w:id="2133552029">
      <w:bodyDiv w:val="1"/>
      <w:marLeft w:val="0"/>
      <w:marRight w:val="0"/>
      <w:marTop w:val="0"/>
      <w:marBottom w:val="0"/>
      <w:divBdr>
        <w:top w:val="none" w:sz="0" w:space="0" w:color="auto"/>
        <w:left w:val="none" w:sz="0" w:space="0" w:color="auto"/>
        <w:bottom w:val="none" w:sz="0" w:space="0" w:color="auto"/>
        <w:right w:val="none" w:sz="0" w:space="0" w:color="auto"/>
      </w:divBdr>
    </w:div>
    <w:div w:id="2133592044">
      <w:bodyDiv w:val="1"/>
      <w:marLeft w:val="0"/>
      <w:marRight w:val="0"/>
      <w:marTop w:val="0"/>
      <w:marBottom w:val="0"/>
      <w:divBdr>
        <w:top w:val="none" w:sz="0" w:space="0" w:color="auto"/>
        <w:left w:val="none" w:sz="0" w:space="0" w:color="auto"/>
        <w:bottom w:val="none" w:sz="0" w:space="0" w:color="auto"/>
        <w:right w:val="none" w:sz="0" w:space="0" w:color="auto"/>
      </w:divBdr>
    </w:div>
    <w:div w:id="2133745115">
      <w:bodyDiv w:val="1"/>
      <w:marLeft w:val="0"/>
      <w:marRight w:val="0"/>
      <w:marTop w:val="0"/>
      <w:marBottom w:val="0"/>
      <w:divBdr>
        <w:top w:val="none" w:sz="0" w:space="0" w:color="auto"/>
        <w:left w:val="none" w:sz="0" w:space="0" w:color="auto"/>
        <w:bottom w:val="none" w:sz="0" w:space="0" w:color="auto"/>
        <w:right w:val="none" w:sz="0" w:space="0" w:color="auto"/>
      </w:divBdr>
    </w:div>
    <w:div w:id="2134245810">
      <w:bodyDiv w:val="1"/>
      <w:marLeft w:val="0"/>
      <w:marRight w:val="0"/>
      <w:marTop w:val="0"/>
      <w:marBottom w:val="0"/>
      <w:divBdr>
        <w:top w:val="none" w:sz="0" w:space="0" w:color="auto"/>
        <w:left w:val="none" w:sz="0" w:space="0" w:color="auto"/>
        <w:bottom w:val="none" w:sz="0" w:space="0" w:color="auto"/>
        <w:right w:val="none" w:sz="0" w:space="0" w:color="auto"/>
      </w:divBdr>
    </w:div>
    <w:div w:id="2134789387">
      <w:bodyDiv w:val="1"/>
      <w:marLeft w:val="0"/>
      <w:marRight w:val="0"/>
      <w:marTop w:val="0"/>
      <w:marBottom w:val="0"/>
      <w:divBdr>
        <w:top w:val="none" w:sz="0" w:space="0" w:color="auto"/>
        <w:left w:val="none" w:sz="0" w:space="0" w:color="auto"/>
        <w:bottom w:val="none" w:sz="0" w:space="0" w:color="auto"/>
        <w:right w:val="none" w:sz="0" w:space="0" w:color="auto"/>
      </w:divBdr>
    </w:div>
    <w:div w:id="2135050899">
      <w:bodyDiv w:val="1"/>
      <w:marLeft w:val="0"/>
      <w:marRight w:val="0"/>
      <w:marTop w:val="0"/>
      <w:marBottom w:val="0"/>
      <w:divBdr>
        <w:top w:val="none" w:sz="0" w:space="0" w:color="auto"/>
        <w:left w:val="none" w:sz="0" w:space="0" w:color="auto"/>
        <w:bottom w:val="none" w:sz="0" w:space="0" w:color="auto"/>
        <w:right w:val="none" w:sz="0" w:space="0" w:color="auto"/>
      </w:divBdr>
    </w:div>
    <w:div w:id="2137865250">
      <w:bodyDiv w:val="1"/>
      <w:marLeft w:val="0"/>
      <w:marRight w:val="0"/>
      <w:marTop w:val="0"/>
      <w:marBottom w:val="0"/>
      <w:divBdr>
        <w:top w:val="none" w:sz="0" w:space="0" w:color="auto"/>
        <w:left w:val="none" w:sz="0" w:space="0" w:color="auto"/>
        <w:bottom w:val="none" w:sz="0" w:space="0" w:color="auto"/>
        <w:right w:val="none" w:sz="0" w:space="0" w:color="auto"/>
      </w:divBdr>
    </w:div>
    <w:div w:id="2138058541">
      <w:bodyDiv w:val="1"/>
      <w:marLeft w:val="0"/>
      <w:marRight w:val="0"/>
      <w:marTop w:val="0"/>
      <w:marBottom w:val="0"/>
      <w:divBdr>
        <w:top w:val="none" w:sz="0" w:space="0" w:color="auto"/>
        <w:left w:val="none" w:sz="0" w:space="0" w:color="auto"/>
        <w:bottom w:val="none" w:sz="0" w:space="0" w:color="auto"/>
        <w:right w:val="none" w:sz="0" w:space="0" w:color="auto"/>
      </w:divBdr>
    </w:div>
    <w:div w:id="2139061710">
      <w:bodyDiv w:val="1"/>
      <w:marLeft w:val="0"/>
      <w:marRight w:val="0"/>
      <w:marTop w:val="0"/>
      <w:marBottom w:val="0"/>
      <w:divBdr>
        <w:top w:val="none" w:sz="0" w:space="0" w:color="auto"/>
        <w:left w:val="none" w:sz="0" w:space="0" w:color="auto"/>
        <w:bottom w:val="none" w:sz="0" w:space="0" w:color="auto"/>
        <w:right w:val="none" w:sz="0" w:space="0" w:color="auto"/>
      </w:divBdr>
    </w:div>
    <w:div w:id="2139372381">
      <w:bodyDiv w:val="1"/>
      <w:marLeft w:val="0"/>
      <w:marRight w:val="0"/>
      <w:marTop w:val="0"/>
      <w:marBottom w:val="0"/>
      <w:divBdr>
        <w:top w:val="none" w:sz="0" w:space="0" w:color="auto"/>
        <w:left w:val="none" w:sz="0" w:space="0" w:color="auto"/>
        <w:bottom w:val="none" w:sz="0" w:space="0" w:color="auto"/>
        <w:right w:val="none" w:sz="0" w:space="0" w:color="auto"/>
      </w:divBdr>
    </w:div>
    <w:div w:id="2139646704">
      <w:bodyDiv w:val="1"/>
      <w:marLeft w:val="0"/>
      <w:marRight w:val="0"/>
      <w:marTop w:val="0"/>
      <w:marBottom w:val="0"/>
      <w:divBdr>
        <w:top w:val="none" w:sz="0" w:space="0" w:color="auto"/>
        <w:left w:val="none" w:sz="0" w:space="0" w:color="auto"/>
        <w:bottom w:val="none" w:sz="0" w:space="0" w:color="auto"/>
        <w:right w:val="none" w:sz="0" w:space="0" w:color="auto"/>
      </w:divBdr>
    </w:div>
    <w:div w:id="2142383084">
      <w:bodyDiv w:val="1"/>
      <w:marLeft w:val="0"/>
      <w:marRight w:val="0"/>
      <w:marTop w:val="0"/>
      <w:marBottom w:val="0"/>
      <w:divBdr>
        <w:top w:val="none" w:sz="0" w:space="0" w:color="auto"/>
        <w:left w:val="none" w:sz="0" w:space="0" w:color="auto"/>
        <w:bottom w:val="none" w:sz="0" w:space="0" w:color="auto"/>
        <w:right w:val="none" w:sz="0" w:space="0" w:color="auto"/>
      </w:divBdr>
    </w:div>
    <w:div w:id="2143503145">
      <w:bodyDiv w:val="1"/>
      <w:marLeft w:val="0"/>
      <w:marRight w:val="0"/>
      <w:marTop w:val="0"/>
      <w:marBottom w:val="0"/>
      <w:divBdr>
        <w:top w:val="none" w:sz="0" w:space="0" w:color="auto"/>
        <w:left w:val="none" w:sz="0" w:space="0" w:color="auto"/>
        <w:bottom w:val="none" w:sz="0" w:space="0" w:color="auto"/>
        <w:right w:val="none" w:sz="0" w:space="0" w:color="auto"/>
      </w:divBdr>
    </w:div>
    <w:div w:id="2144614191">
      <w:bodyDiv w:val="1"/>
      <w:marLeft w:val="0"/>
      <w:marRight w:val="0"/>
      <w:marTop w:val="0"/>
      <w:marBottom w:val="0"/>
      <w:divBdr>
        <w:top w:val="none" w:sz="0" w:space="0" w:color="auto"/>
        <w:left w:val="none" w:sz="0" w:space="0" w:color="auto"/>
        <w:bottom w:val="none" w:sz="0" w:space="0" w:color="auto"/>
        <w:right w:val="none" w:sz="0" w:space="0" w:color="auto"/>
      </w:divBdr>
    </w:div>
    <w:div w:id="2145998321">
      <w:bodyDiv w:val="1"/>
      <w:marLeft w:val="0"/>
      <w:marRight w:val="0"/>
      <w:marTop w:val="0"/>
      <w:marBottom w:val="0"/>
      <w:divBdr>
        <w:top w:val="none" w:sz="0" w:space="0" w:color="auto"/>
        <w:left w:val="none" w:sz="0" w:space="0" w:color="auto"/>
        <w:bottom w:val="none" w:sz="0" w:space="0" w:color="auto"/>
        <w:right w:val="none" w:sz="0" w:space="0" w:color="auto"/>
      </w:divBdr>
    </w:div>
    <w:div w:id="214658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microsoft.com/office/2011/relationships/commentsExtended" Target="commentsExtended.xml"/><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yperlink" Target="http://www.linear.com/solutions/5744"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hyperlink" Target="http://www.linear.com/solutions/5744" TargetMode="Externa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visualhunt.com/photo/1262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easyeda.com" TargetMode="External"/><Relationship Id="rId37" Type="http://schemas.openxmlformats.org/officeDocument/2006/relationships/hyperlink" Target="https://nodered.org/about/"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yperlink" Target="https://nodered.org/about/" TargetMode="Externa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hyperlink" Target="https://www.autodesk.com/products/eagle/fea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microsoft.com/office/2016/09/relationships/commentsIds" Target="commentsIds.xml"/><Relationship Id="rId30" Type="http://schemas.openxmlformats.org/officeDocument/2006/relationships/hyperlink" Target="https://nodered.org/about/" TargetMode="External"/><Relationship Id="rId35" Type="http://schemas.openxmlformats.org/officeDocument/2006/relationships/hyperlink" Target="https://aws.amazon.com/documentation/dynamodb/" TargetMode="External"/><Relationship Id="rId43" Type="http://schemas.openxmlformats.org/officeDocument/2006/relationships/theme" Target="theme/theme1.xml"/></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9FCF9-F874-4244-91C7-C76E5A702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5427</Words>
  <Characters>31266</Characters>
  <Application>Microsoft Office Word</Application>
  <DocSecurity>0</DocSecurity>
  <Lines>1250</Lines>
  <Paragraphs>719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Jake Sacino</dc:creator>
  <cp:keywords/>
  <dc:description/>
  <cp:lastModifiedBy>Peter Bouvy</cp:lastModifiedBy>
  <cp:revision>6</cp:revision>
  <cp:lastPrinted>2017-08-24T13:55:00Z</cp:lastPrinted>
  <dcterms:created xsi:type="dcterms:W3CDTF">2017-09-15T07:43:00Z</dcterms:created>
  <dcterms:modified xsi:type="dcterms:W3CDTF">2017-09-15T07:50:00Z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16ff9938-e8db-3642-ad4d-f9b24a03a658</vt:lpwstr>
  </property>
</Properties>
</file>